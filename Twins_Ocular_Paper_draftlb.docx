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5C5A" w14:textId="09209504" w:rsidR="00490375" w:rsidRPr="004B0BE5" w:rsidRDefault="00FB16B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 xml:space="preserve">Tracing, </w:t>
      </w:r>
      <w:r w:rsidR="00490375" w:rsidRPr="004B0BE5">
        <w:rPr>
          <w:rFonts w:ascii="Times New Roman" w:hAnsi="Times New Roman" w:cs="Times New Roman"/>
          <w:b/>
          <w:bCs/>
          <w:sz w:val="24"/>
          <w:szCs w:val="24"/>
          <w:lang w:val="en-US"/>
        </w:rPr>
        <w:t>Ocular biometry and their heritability in twins in a hospital</w:t>
      </w:r>
      <w:ins w:id="0" w:author="Lori Bonertz" w:date="2022-06-28T08:11:00Z">
        <w:r w:rsidR="00133612">
          <w:rPr>
            <w:rFonts w:ascii="Times New Roman" w:hAnsi="Times New Roman" w:cs="Times New Roman"/>
            <w:b/>
            <w:bCs/>
            <w:sz w:val="24"/>
            <w:szCs w:val="24"/>
            <w:lang w:val="en-US"/>
          </w:rPr>
          <w:t>-</w:t>
        </w:r>
      </w:ins>
      <w:del w:id="1" w:author="Lori Bonertz" w:date="2022-06-28T08:11:00Z">
        <w:r w:rsidR="00490375" w:rsidRPr="004B0BE5" w:rsidDel="00133612">
          <w:rPr>
            <w:rFonts w:ascii="Times New Roman" w:hAnsi="Times New Roman" w:cs="Times New Roman"/>
            <w:b/>
            <w:bCs/>
            <w:sz w:val="24"/>
            <w:szCs w:val="24"/>
            <w:lang w:val="en-US"/>
          </w:rPr>
          <w:delText xml:space="preserve"> </w:delText>
        </w:r>
      </w:del>
      <w:r w:rsidR="00490375" w:rsidRPr="004B0BE5">
        <w:rPr>
          <w:rFonts w:ascii="Times New Roman" w:hAnsi="Times New Roman" w:cs="Times New Roman"/>
          <w:b/>
          <w:bCs/>
          <w:sz w:val="24"/>
          <w:szCs w:val="24"/>
          <w:lang w:val="en-US"/>
        </w:rPr>
        <w:t xml:space="preserve">based cohort in South India </w:t>
      </w:r>
    </w:p>
    <w:p w14:paraId="1B5C8F10" w14:textId="1B8A65BA" w:rsidR="00490375" w:rsidRPr="004B0BE5" w:rsidRDefault="00490375"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Padma Paul</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Anika Amritanand</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xml:space="preserve">, </w:t>
      </w:r>
      <w:r w:rsidR="00AC3E7B" w:rsidRPr="004B0BE5">
        <w:rPr>
          <w:rFonts w:ascii="Times New Roman" w:hAnsi="Times New Roman" w:cs="Times New Roman"/>
          <w:sz w:val="24"/>
          <w:szCs w:val="24"/>
          <w:lang w:val="en-US"/>
        </w:rPr>
        <w:t>Smitha Jasper</w:t>
      </w:r>
      <w:r w:rsidR="00AC3E7B" w:rsidRPr="004B0BE5">
        <w:rPr>
          <w:rFonts w:ascii="Times New Roman" w:hAnsi="Times New Roman" w:cs="Times New Roman"/>
          <w:sz w:val="24"/>
          <w:szCs w:val="24"/>
          <w:vertAlign w:val="superscript"/>
          <w:lang w:val="en-US"/>
        </w:rPr>
        <w:t>1</w:t>
      </w:r>
      <w:r w:rsidR="00AC3E7B" w:rsidRPr="004B0BE5">
        <w:rPr>
          <w:rFonts w:ascii="Times New Roman" w:hAnsi="Times New Roman" w:cs="Times New Roman"/>
          <w:sz w:val="24"/>
          <w:szCs w:val="24"/>
          <w:lang w:val="en-US"/>
        </w:rPr>
        <w:t>,</w:t>
      </w:r>
      <w:r w:rsidR="006927D3" w:rsidRPr="004B0BE5">
        <w:rPr>
          <w:rFonts w:ascii="Times New Roman" w:hAnsi="Times New Roman" w:cs="Times New Roman"/>
          <w:sz w:val="24"/>
          <w:szCs w:val="24"/>
          <w:lang w:val="en-US"/>
        </w:rPr>
        <w:t xml:space="preserve"> Prem Doss</w:t>
      </w:r>
      <w:r w:rsidR="006927D3" w:rsidRPr="004B0BE5">
        <w:rPr>
          <w:rFonts w:ascii="Times New Roman" w:hAnsi="Times New Roman" w:cs="Times New Roman"/>
          <w:sz w:val="24"/>
          <w:szCs w:val="24"/>
          <w:vertAlign w:val="superscript"/>
          <w:lang w:val="en-US"/>
        </w:rPr>
        <w:t>1</w:t>
      </w:r>
      <w:del w:id="2" w:author="Lori Bonertz" w:date="2022-06-28T08:11:00Z">
        <w:r w:rsidR="006927D3" w:rsidRPr="004B0BE5" w:rsidDel="00133612">
          <w:rPr>
            <w:rFonts w:ascii="Times New Roman" w:hAnsi="Times New Roman" w:cs="Times New Roman"/>
            <w:sz w:val="24"/>
            <w:szCs w:val="24"/>
            <w:lang w:val="en-US"/>
          </w:rPr>
          <w:delText xml:space="preserve"> </w:delText>
        </w:r>
      </w:del>
      <w:r w:rsidR="006927D3" w:rsidRPr="004B0BE5">
        <w:rPr>
          <w:rFonts w:ascii="Times New Roman" w:hAnsi="Times New Roman" w:cs="Times New Roman"/>
          <w:sz w:val="24"/>
          <w:szCs w:val="24"/>
          <w:lang w:val="en-US"/>
        </w:rPr>
        <w:t>,</w:t>
      </w:r>
      <w:ins w:id="3" w:author="Lori Bonertz" w:date="2022-06-28T08:11:00Z">
        <w:r w:rsidR="00133612">
          <w:rPr>
            <w:rFonts w:ascii="Times New Roman" w:hAnsi="Times New Roman" w:cs="Times New Roman"/>
            <w:sz w:val="24"/>
            <w:szCs w:val="24"/>
            <w:lang w:val="en-US"/>
          </w:rPr>
          <w:t xml:space="preserve"> </w:t>
        </w:r>
      </w:ins>
      <w:r w:rsidRPr="004B0BE5">
        <w:rPr>
          <w:rFonts w:ascii="Times New Roman" w:hAnsi="Times New Roman" w:cs="Times New Roman"/>
          <w:sz w:val="24"/>
          <w:szCs w:val="24"/>
          <w:lang w:val="en-US"/>
        </w:rPr>
        <w:t>Prasanna Samuel</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 </w:t>
      </w:r>
      <w:del w:id="4" w:author="Lori Bonertz" w:date="2022-06-28T08:11:00Z">
        <w:r w:rsidRPr="004B0BE5" w:rsidDel="00133612">
          <w:rPr>
            <w:rFonts w:ascii="Times New Roman" w:hAnsi="Times New Roman" w:cs="Times New Roman"/>
            <w:sz w:val="24"/>
            <w:szCs w:val="24"/>
            <w:lang w:val="en-US"/>
          </w:rPr>
          <w:delText xml:space="preserve"> </w:delText>
        </w:r>
      </w:del>
      <w:proofErr w:type="spellStart"/>
      <w:r w:rsidRPr="004B0BE5">
        <w:rPr>
          <w:rFonts w:ascii="Times New Roman" w:hAnsi="Times New Roman" w:cs="Times New Roman"/>
          <w:sz w:val="24"/>
          <w:szCs w:val="24"/>
          <w:lang w:val="en-US"/>
        </w:rPr>
        <w:t>Hepsy</w:t>
      </w:r>
      <w:proofErr w:type="spellEnd"/>
      <w:r w:rsidRPr="004B0BE5">
        <w:rPr>
          <w:rFonts w:ascii="Times New Roman" w:hAnsi="Times New Roman" w:cs="Times New Roman"/>
          <w:sz w:val="24"/>
          <w:szCs w:val="24"/>
          <w:lang w:val="en-US"/>
        </w:rPr>
        <w:t xml:space="preserve"> Chelliah</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 </w:t>
      </w:r>
      <w:proofErr w:type="spellStart"/>
      <w:r w:rsidRPr="004B0BE5">
        <w:rPr>
          <w:rFonts w:ascii="Times New Roman" w:hAnsi="Times New Roman" w:cs="Times New Roman"/>
          <w:sz w:val="24"/>
          <w:szCs w:val="24"/>
          <w:lang w:val="en-US"/>
        </w:rPr>
        <w:t>Antonisamy</w:t>
      </w:r>
      <w:proofErr w:type="spellEnd"/>
      <w:r w:rsidRPr="004B0BE5">
        <w:rPr>
          <w:rFonts w:ascii="Times New Roman" w:hAnsi="Times New Roman" w:cs="Times New Roman"/>
          <w:sz w:val="24"/>
          <w:szCs w:val="24"/>
          <w:lang w:val="en-US"/>
        </w:rPr>
        <w:t xml:space="preserve"> B</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David A Mackey</w:t>
      </w:r>
      <w:r w:rsidRPr="004B0BE5">
        <w:rPr>
          <w:rFonts w:ascii="Times New Roman" w:hAnsi="Times New Roman" w:cs="Times New Roman"/>
          <w:sz w:val="24"/>
          <w:szCs w:val="24"/>
          <w:vertAlign w:val="superscript"/>
          <w:lang w:val="en-US"/>
        </w:rPr>
        <w:t xml:space="preserve"> 3</w:t>
      </w:r>
      <w:r w:rsidRPr="004B0BE5">
        <w:rPr>
          <w:rFonts w:ascii="Times New Roman" w:hAnsi="Times New Roman" w:cs="Times New Roman"/>
          <w:sz w:val="24"/>
          <w:szCs w:val="24"/>
          <w:lang w:val="en-US"/>
        </w:rPr>
        <w:t xml:space="preserve"> </w:t>
      </w:r>
    </w:p>
    <w:p w14:paraId="48E90C4A" w14:textId="77777777" w:rsidR="00490375" w:rsidRPr="004B0BE5" w:rsidRDefault="00490375"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Departments of</w:t>
      </w:r>
      <w:del w:id="5" w:author="Lori Bonertz" w:date="2022-06-28T08:11:00Z">
        <w:r w:rsidRPr="004B0BE5" w:rsidDel="009F2DC5">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xml:space="preserve">Ophthalmology, </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Biostatistics, Christian Medical College, Vellore; </w:t>
      </w:r>
      <w:r w:rsidRPr="004B0BE5">
        <w:rPr>
          <w:rFonts w:ascii="Times New Roman" w:hAnsi="Times New Roman" w:cs="Times New Roman"/>
          <w:sz w:val="24"/>
          <w:szCs w:val="24"/>
          <w:vertAlign w:val="superscript"/>
          <w:lang w:val="en-US"/>
        </w:rPr>
        <w:t>3</w:t>
      </w:r>
      <w:del w:id="6" w:author="Lori Bonertz" w:date="2022-06-28T08:11:00Z">
        <w:r w:rsidRPr="004B0BE5" w:rsidDel="009F2DC5">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Lions Eye Institute, Western Australia </w:t>
      </w:r>
    </w:p>
    <w:p w14:paraId="2F895B8F" w14:textId="77777777" w:rsidR="00874998" w:rsidRPr="004B0BE5" w:rsidRDefault="00874998"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Background</w:t>
      </w:r>
    </w:p>
    <w:p w14:paraId="438A4D46" w14:textId="77777777" w:rsidR="00874998" w:rsidRPr="004B0BE5" w:rsidRDefault="00874998"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ab/>
        <w:t>Twin models for understanding inheritance – paucity in Indian scenario – reason to suspect difference - pilot</w:t>
      </w:r>
    </w:p>
    <w:p w14:paraId="2BC3457B" w14:textId="77777777" w:rsidR="00526A17" w:rsidRPr="004B0BE5" w:rsidRDefault="00526A17" w:rsidP="004B0BE5">
      <w:pPr>
        <w:spacing w:line="360" w:lineRule="auto"/>
        <w:jc w:val="both"/>
        <w:rPr>
          <w:rFonts w:ascii="Times New Roman" w:hAnsi="Times New Roman" w:cs="Times New Roman"/>
          <w:sz w:val="24"/>
          <w:szCs w:val="24"/>
        </w:rPr>
      </w:pPr>
    </w:p>
    <w:p w14:paraId="7D4D4B5C" w14:textId="77777777" w:rsidR="008328E7" w:rsidRPr="004B0BE5" w:rsidRDefault="00360578"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Introduction</w:t>
      </w:r>
    </w:p>
    <w:p w14:paraId="1950F3CC" w14:textId="293B7F0F" w:rsidR="00360578" w:rsidRPr="004B0BE5" w:rsidRDefault="00C170CE" w:rsidP="004B0BE5">
      <w:pPr>
        <w:spacing w:line="360" w:lineRule="auto"/>
        <w:jc w:val="both"/>
        <w:rPr>
          <w:rFonts w:ascii="Times New Roman" w:hAnsi="Times New Roman" w:cs="Times New Roman"/>
          <w:b/>
          <w:sz w:val="24"/>
          <w:szCs w:val="24"/>
        </w:rPr>
      </w:pPr>
      <w:r w:rsidRPr="004B0BE5">
        <w:rPr>
          <w:rFonts w:ascii="Times New Roman" w:hAnsi="Times New Roman" w:cs="Times New Roman"/>
          <w:sz w:val="24"/>
          <w:szCs w:val="24"/>
        </w:rPr>
        <w:t xml:space="preserve">Our constant and most challenging struggles in the race against blindness are </w:t>
      </w:r>
      <w:ins w:id="7" w:author="Lori Bonertz" w:date="2022-06-28T08:12:00Z">
        <w:r w:rsidR="009F2DC5">
          <w:rPr>
            <w:rFonts w:ascii="Times New Roman" w:hAnsi="Times New Roman" w:cs="Times New Roman"/>
            <w:sz w:val="24"/>
            <w:szCs w:val="24"/>
          </w:rPr>
          <w:t>for conditions</w:t>
        </w:r>
      </w:ins>
      <w:del w:id="8" w:author="Lori Bonertz" w:date="2022-06-28T08:11:00Z">
        <w:r w:rsidRPr="004B0BE5" w:rsidDel="009F2DC5">
          <w:rPr>
            <w:rFonts w:ascii="Times New Roman" w:hAnsi="Times New Roman" w:cs="Times New Roman"/>
            <w:sz w:val="24"/>
            <w:szCs w:val="24"/>
          </w:rPr>
          <w:delText>the ones</w:delText>
        </w:r>
      </w:del>
      <w:r w:rsidRPr="004B0BE5">
        <w:rPr>
          <w:rFonts w:ascii="Times New Roman" w:hAnsi="Times New Roman" w:cs="Times New Roman"/>
          <w:sz w:val="24"/>
          <w:szCs w:val="24"/>
        </w:rPr>
        <w:t xml:space="preserve"> that cause avoidable </w:t>
      </w:r>
      <w:commentRangeStart w:id="9"/>
      <w:r w:rsidRPr="004B0BE5">
        <w:rPr>
          <w:rFonts w:ascii="Times New Roman" w:hAnsi="Times New Roman" w:cs="Times New Roman"/>
          <w:sz w:val="24"/>
          <w:szCs w:val="24"/>
        </w:rPr>
        <w:t>blindness</w:t>
      </w:r>
      <w:commentRangeEnd w:id="9"/>
      <w:r w:rsidR="009F2DC5">
        <w:rPr>
          <w:rStyle w:val="CommentReference"/>
        </w:rPr>
        <w:commentReference w:id="9"/>
      </w:r>
      <w:r w:rsidRPr="004B0BE5">
        <w:rPr>
          <w:rFonts w:ascii="Times New Roman" w:hAnsi="Times New Roman" w:cs="Times New Roman"/>
          <w:b/>
          <w:sz w:val="24"/>
          <w:szCs w:val="24"/>
        </w:rPr>
        <w:t>.</w:t>
      </w:r>
    </w:p>
    <w:p w14:paraId="51A597D3" w14:textId="11F42E0E" w:rsidR="008C1C5B" w:rsidRPr="004B0BE5" w:rsidRDefault="001F23AA" w:rsidP="004B0BE5">
      <w:pPr>
        <w:spacing w:line="360" w:lineRule="auto"/>
        <w:jc w:val="both"/>
        <w:rPr>
          <w:rFonts w:ascii="Times New Roman" w:hAnsi="Times New Roman" w:cs="Times New Roman"/>
          <w:sz w:val="24"/>
          <w:szCs w:val="24"/>
        </w:rPr>
      </w:pPr>
      <w:r w:rsidRPr="004B0BE5">
        <w:rPr>
          <w:rFonts w:ascii="Times New Roman" w:eastAsia="Calibri" w:hAnsi="Times New Roman" w:cs="Times New Roman"/>
          <w:sz w:val="24"/>
          <w:szCs w:val="24"/>
        </w:rPr>
        <w:t xml:space="preserve">The </w:t>
      </w:r>
      <w:ins w:id="10" w:author="Lori Bonertz" w:date="2022-06-28T08:17:00Z">
        <w:r w:rsidR="009F2DC5">
          <w:rPr>
            <w:rFonts w:ascii="Times New Roman" w:eastAsia="Calibri" w:hAnsi="Times New Roman" w:cs="Times New Roman"/>
            <w:sz w:val="24"/>
            <w:szCs w:val="24"/>
          </w:rPr>
          <w:t>l</w:t>
        </w:r>
      </w:ins>
      <w:del w:id="11" w:author="Lori Bonertz" w:date="2022-06-28T08:17:00Z">
        <w:r w:rsidRPr="004B0BE5" w:rsidDel="009F2DC5">
          <w:rPr>
            <w:rFonts w:ascii="Times New Roman" w:eastAsia="Calibri" w:hAnsi="Times New Roman" w:cs="Times New Roman"/>
            <w:sz w:val="24"/>
            <w:szCs w:val="24"/>
          </w:rPr>
          <w:delText>L</w:delText>
        </w:r>
      </w:del>
      <w:r w:rsidRPr="004B0BE5">
        <w:rPr>
          <w:rFonts w:ascii="Times New Roman" w:eastAsia="Calibri" w:hAnsi="Times New Roman" w:cs="Times New Roman"/>
          <w:sz w:val="24"/>
          <w:szCs w:val="24"/>
        </w:rPr>
        <w:t xml:space="preserve">ack of a twin registry in India makes it difficult to </w:t>
      </w:r>
      <w:ins w:id="12" w:author="Lori Bonertz" w:date="2022-06-28T08:18:00Z">
        <w:r w:rsidR="009F2DC5">
          <w:rPr>
            <w:rFonts w:ascii="Times New Roman" w:eastAsia="Calibri" w:hAnsi="Times New Roman" w:cs="Times New Roman"/>
            <w:sz w:val="24"/>
            <w:szCs w:val="24"/>
          </w:rPr>
          <w:t>conduct</w:t>
        </w:r>
      </w:ins>
      <w:del w:id="13" w:author="Lori Bonertz" w:date="2022-06-28T08:18:00Z">
        <w:r w:rsidRPr="004B0BE5" w:rsidDel="009F2DC5">
          <w:rPr>
            <w:rFonts w:ascii="Times New Roman" w:eastAsia="Calibri" w:hAnsi="Times New Roman" w:cs="Times New Roman"/>
            <w:sz w:val="24"/>
            <w:szCs w:val="24"/>
          </w:rPr>
          <w:delText>do</w:delText>
        </w:r>
      </w:del>
      <w:r w:rsidRPr="004B0BE5">
        <w:rPr>
          <w:rFonts w:ascii="Times New Roman" w:eastAsia="Calibri" w:hAnsi="Times New Roman" w:cs="Times New Roman"/>
          <w:sz w:val="24"/>
          <w:szCs w:val="24"/>
        </w:rPr>
        <w:t xml:space="preserve"> </w:t>
      </w:r>
      <w:del w:id="14" w:author="Lori Bonertz" w:date="2022-06-28T08:17:00Z">
        <w:r w:rsidRPr="004B0BE5" w:rsidDel="009F2DC5">
          <w:rPr>
            <w:rFonts w:ascii="Times New Roman" w:eastAsia="Calibri" w:hAnsi="Times New Roman" w:cs="Times New Roman"/>
            <w:sz w:val="24"/>
            <w:szCs w:val="24"/>
          </w:rPr>
          <w:delText xml:space="preserve">these </w:delText>
        </w:r>
      </w:del>
      <w:r w:rsidRPr="004B0BE5">
        <w:rPr>
          <w:rFonts w:ascii="Times New Roman" w:eastAsia="Calibri" w:hAnsi="Times New Roman" w:cs="Times New Roman"/>
          <w:sz w:val="24"/>
          <w:szCs w:val="24"/>
        </w:rPr>
        <w:t>studies</w:t>
      </w:r>
      <w:ins w:id="15" w:author="Lori Bonertz" w:date="2022-06-28T08:18:00Z">
        <w:r w:rsidR="009F2DC5">
          <w:rPr>
            <w:rFonts w:ascii="Times New Roman" w:eastAsia="Calibri" w:hAnsi="Times New Roman" w:cs="Times New Roman"/>
            <w:sz w:val="24"/>
            <w:szCs w:val="24"/>
          </w:rPr>
          <w:t xml:space="preserve"> of inherited diseases</w:t>
        </w:r>
      </w:ins>
      <w:r w:rsidRPr="004B0BE5">
        <w:rPr>
          <w:rFonts w:ascii="Times New Roman" w:eastAsia="Calibri" w:hAnsi="Times New Roman" w:cs="Times New Roman"/>
          <w:sz w:val="24"/>
          <w:szCs w:val="24"/>
        </w:rPr>
        <w:t>.</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&lt;EndNote&gt;&lt;Cite&gt;&lt;Author&gt;Sahu&lt;/Author&gt;&lt;RecNum&gt;13&lt;/RecNum&gt;&lt;record&gt;&lt;rec-number&gt;13&lt;/rec-number&gt;&lt;foreign-keys&gt;&lt;key app="EN" db-id="wepaae9zsfa2e8e2tw6vf5pbzfepp5sf0zza"&gt;13&lt;/key&gt;&lt;/foreign-keys&gt;&lt;ref-type name="Journal Article"&gt;17&lt;/ref-type&gt;&lt;contributors&gt;&lt;authors&gt;&lt;author&gt;Sahu, M.&lt;/author&gt;&lt;author&gt;Prasuna, J. G.&lt;/author&gt;&lt;/authors&gt;&lt;/contributors&gt;&lt;auth-address&gt;Department of Community Medicine, Lady Hardinge Medical College, New Delhi, India.&lt;/auth-address&gt;&lt;titles&gt;&lt;title&gt;Twin Studies: A Unique Epidemiological Tool&lt;/title&gt;&lt;secondary-title&gt;Indian J Community Med&lt;/secondary-title&gt;&lt;/titles&gt;&lt;periodical&gt;&lt;full-title&gt;Indian J Community Med&lt;/full-title&gt;&lt;/periodical&gt;&lt;pages&gt;177-82&lt;/pages&gt;&lt;volume&gt;41&lt;/volume&gt;&lt;number&gt;3&lt;/number&gt;&lt;edition&gt;2016/07/08&lt;/edition&gt;&lt;dates&gt;&lt;pub-dates&gt;&lt;date&gt;Jul-Sep&lt;/date&gt;&lt;/pub-dates&gt;&lt;/dates&gt;&lt;isbn&gt;0970-0218 (Print)&amp;#xD;0970-0218 (Linking)&lt;/isbn&gt;&lt;accession-num&gt;27385869&lt;/accession-num&gt;&lt;urls&gt;&lt;related-urls&gt;&lt;url&gt;http://www.ncbi.nlm.nih.gov/entrez/query.fcgi?cmd=Retrieve&amp;amp;db=PubMed&amp;amp;dopt=Citation&amp;amp;list_uids=27385869&lt;/url&gt;&lt;/related-urls&gt;&lt;/urls&gt;&lt;electronic-resource-num&gt;10.4103/0970-0218.183593&amp;#xD;IJCM-41-177 [pii]&lt;/electronic-resource-num&gt;&lt;language&gt;eng&lt;/language&gt;&lt;/record&gt;&lt;/Cite&gt;&lt;/EndNote&gt;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(1)</w:t>
      </w:r>
      <w:r w:rsidR="00573730" w:rsidRPr="004B0BE5">
        <w:rPr>
          <w:rFonts w:ascii="Times New Roman" w:eastAsia="Calibri" w:hAnsi="Times New Roman" w:cs="Times New Roman"/>
          <w:sz w:val="24"/>
          <w:szCs w:val="24"/>
        </w:rPr>
        <w:fldChar w:fldCharType="end"/>
      </w:r>
      <w:r w:rsidRPr="004B0BE5">
        <w:rPr>
          <w:rFonts w:ascii="Times New Roman" w:eastAsia="Calibri" w:hAnsi="Times New Roman" w:cs="Times New Roman"/>
          <w:sz w:val="24"/>
          <w:szCs w:val="24"/>
        </w:rPr>
        <w:t xml:space="preserve"> </w:t>
      </w:r>
      <w:r w:rsidR="008C1C5B" w:rsidRPr="004B0BE5">
        <w:rPr>
          <w:rFonts w:ascii="Times New Roman" w:eastAsia="Calibri" w:hAnsi="Times New Roman" w:cs="Times New Roman"/>
          <w:sz w:val="24"/>
          <w:szCs w:val="24"/>
        </w:rPr>
        <w:t>W</w:t>
      </w:r>
      <w:ins w:id="16" w:author="Lori Bonertz" w:date="2022-06-28T08:18:00Z">
        <w:r w:rsidR="009F2DC5">
          <w:rPr>
            <w:rFonts w:ascii="Times New Roman" w:eastAsia="Calibri" w:hAnsi="Times New Roman" w:cs="Times New Roman"/>
            <w:sz w:val="24"/>
            <w:szCs w:val="24"/>
          </w:rPr>
          <w:t xml:space="preserve">ith respect to </w:t>
        </w:r>
      </w:ins>
      <w:del w:id="17" w:author="Lori Bonertz" w:date="2022-06-28T08:18:00Z">
        <w:r w:rsidR="008C1C5B" w:rsidRPr="004B0BE5" w:rsidDel="009F2DC5">
          <w:rPr>
            <w:rFonts w:ascii="Times New Roman" w:eastAsia="Calibri" w:hAnsi="Times New Roman" w:cs="Times New Roman"/>
            <w:sz w:val="24"/>
            <w:szCs w:val="24"/>
          </w:rPr>
          <w:delText>hile these</w:delText>
        </w:r>
      </w:del>
      <w:ins w:id="18" w:author="Lori Bonertz" w:date="2022-06-28T08:18:00Z">
        <w:r w:rsidR="009F2DC5">
          <w:rPr>
            <w:rFonts w:ascii="Times New Roman" w:eastAsia="Calibri" w:hAnsi="Times New Roman" w:cs="Times New Roman"/>
            <w:sz w:val="24"/>
            <w:szCs w:val="24"/>
          </w:rPr>
          <w:t>inherited forms of eye disease</w:t>
        </w:r>
      </w:ins>
      <w:ins w:id="19" w:author="Lori Bonertz" w:date="2022-06-28T08:19:00Z">
        <w:r w:rsidR="009F2DC5">
          <w:rPr>
            <w:rFonts w:ascii="Times New Roman" w:eastAsia="Calibri" w:hAnsi="Times New Roman" w:cs="Times New Roman"/>
            <w:sz w:val="24"/>
            <w:szCs w:val="24"/>
          </w:rPr>
          <w:t>, these traits</w:t>
        </w:r>
      </w:ins>
      <w:r w:rsidR="008C1C5B" w:rsidRPr="004B0BE5">
        <w:rPr>
          <w:rFonts w:ascii="Times New Roman" w:eastAsia="Calibri" w:hAnsi="Times New Roman" w:cs="Times New Roman"/>
          <w:sz w:val="24"/>
          <w:szCs w:val="24"/>
        </w:rPr>
        <w:t xml:space="preserve"> </w:t>
      </w:r>
      <w:del w:id="20" w:author="Lori Bonertz" w:date="2022-06-28T08:18:00Z">
        <w:r w:rsidR="008C1C5B" w:rsidRPr="004B0BE5" w:rsidDel="009F2DC5">
          <w:rPr>
            <w:rFonts w:ascii="Times New Roman" w:eastAsia="Calibri" w:hAnsi="Times New Roman" w:cs="Times New Roman"/>
            <w:sz w:val="24"/>
            <w:szCs w:val="24"/>
          </w:rPr>
          <w:delText xml:space="preserve">traits </w:delText>
        </w:r>
      </w:del>
      <w:r w:rsidR="008C1C5B" w:rsidRPr="004B0BE5">
        <w:rPr>
          <w:rFonts w:ascii="Times New Roman" w:eastAsia="Calibri" w:hAnsi="Times New Roman" w:cs="Times New Roman"/>
          <w:sz w:val="24"/>
          <w:szCs w:val="24"/>
        </w:rPr>
        <w:t xml:space="preserve">have been well studied in </w:t>
      </w:r>
      <w:del w:id="21" w:author="Lori Bonertz" w:date="2022-06-28T08:18:00Z">
        <w:r w:rsidR="008C1C5B" w:rsidRPr="004B0BE5" w:rsidDel="009F2DC5">
          <w:rPr>
            <w:rFonts w:ascii="Times New Roman" w:eastAsia="Calibri" w:hAnsi="Times New Roman" w:cs="Times New Roman"/>
            <w:sz w:val="24"/>
            <w:szCs w:val="24"/>
          </w:rPr>
          <w:delText>the western context</w:delText>
        </w:r>
      </w:del>
      <w:ins w:id="22" w:author="Lori Bonertz" w:date="2022-06-28T08:18:00Z">
        <w:r w:rsidR="009F2DC5">
          <w:rPr>
            <w:rFonts w:ascii="Times New Roman" w:eastAsia="Calibri" w:hAnsi="Times New Roman" w:cs="Times New Roman"/>
            <w:sz w:val="24"/>
            <w:szCs w:val="24"/>
          </w:rPr>
          <w:t>highly r</w:t>
        </w:r>
      </w:ins>
      <w:ins w:id="23" w:author="Lori Bonertz" w:date="2022-06-28T08:19:00Z">
        <w:r w:rsidR="009F2DC5">
          <w:rPr>
            <w:rFonts w:ascii="Times New Roman" w:eastAsia="Calibri" w:hAnsi="Times New Roman" w:cs="Times New Roman"/>
            <w:sz w:val="24"/>
            <w:szCs w:val="24"/>
          </w:rPr>
          <w:t>esourced countries</w:t>
        </w:r>
      </w:ins>
      <w:r w:rsidR="008C1C5B" w:rsidRPr="004B0BE5">
        <w:rPr>
          <w:rFonts w:ascii="Times New Roman" w:eastAsia="Calibri" w:hAnsi="Times New Roman" w:cs="Times New Roman"/>
          <w:sz w:val="24"/>
          <w:szCs w:val="24"/>
        </w:rPr>
        <w:t xml:space="preserve"> and now there are studies underway in some other Asian countries </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&lt;EndNote&gt;&lt;Cite&gt;&lt;Author&gt;He&lt;/Author&gt;&lt;Year&gt;2006&lt;/Year&gt;&lt;RecNum&gt;10&lt;/RecNum&gt;&lt;record&gt;&lt;rec-number&gt;10&lt;/rec-number&gt;&lt;foreign-keys&gt;&lt;key app="EN" db-id="wepaae9zsfa2e8e2tw6vf5pbzfepp5sf0zza"&gt;10&lt;/key&gt;&lt;/foreign-keys&gt;&lt;ref-type name="Journal Article"&gt;17&lt;/ref-type&gt;&lt;contributors&gt;&lt;authors&gt;&lt;author&gt;He, M.&lt;/author&gt;&lt;author&gt;Ge, J.&lt;/author&gt;&lt;author&gt;Zheng, Y.&lt;/author&gt;&lt;author&gt;Huang, W.&lt;/author&gt;&lt;author&gt;Zeng, J.&lt;/author&gt;&lt;/authors&gt;&lt;/contributors&gt;&lt;auth-address&gt;State Key Laboratory of Ophthalmology, Zhongshan Ophthalmic Center, Sun Yat-sen University, Guangzhou, China. mingguang_he@yahoo.com&lt;/auth-address&gt;&lt;titles&gt;&lt;title&gt;The Guangzhou Twin Project&lt;/title&gt;&lt;secondary-title&gt;Twin Res Hum Genet&lt;/secondary-title&gt;&lt;/titles&gt;&lt;periodical&gt;&lt;full-title&gt;Twin Res Hum Genet&lt;/full-title&gt;&lt;/periodical&gt;&lt;pages&gt;753-7&lt;/pages&gt;&lt;volume&gt;9&lt;/volume&gt;&lt;number&gt;6&lt;/number&gt;&lt;edition&gt;2007/01/27&lt;/edition&gt;&lt;keywords&gt;&lt;keyword&gt;Adult&lt;/keyword&gt;&lt;keyword&gt;China&lt;/keyword&gt;&lt;keyword&gt;Diseases in Twins/genetics&lt;/keyword&gt;&lt;keyword&gt;Female&lt;/keyword&gt;&lt;keyword&gt;Humans&lt;/keyword&gt;&lt;keyword&gt;Male&lt;/keyword&gt;&lt;keyword&gt;Myopia/genetics&lt;/keyword&gt;&lt;keyword&gt;Patient Selection&lt;/keyword&gt;&lt;keyword&gt;*Registries&lt;/keyword&gt;&lt;keyword&gt;*Twin Studies as Topic&lt;/keyword&gt;&lt;keyword&gt;Urban Population&lt;/keyword&gt;&lt;/keywords&gt;&lt;dates&gt;&lt;year&gt;2006&lt;/year&gt;&lt;pub-dates&gt;&lt;date&gt;Dec&lt;/date&gt;&lt;/pub-dates&gt;&lt;/dates&gt;&lt;isbn&gt;1832-4274 (Print)&amp;#xD;1832-4274 (Linking)&lt;/isbn&gt;&lt;accession-num&gt;17254403&lt;/accession-num&gt;&lt;urls&gt;&lt;related-urls&gt;&lt;url&gt;http://www.ncbi.nlm.nih.gov/entrez/query.fcgi?cmd=Retrieve&amp;amp;db=PubMed&amp;amp;dopt=Citation&amp;amp;list_uids=17254403&lt;/url&gt;&lt;/related-urls&gt;&lt;/urls&gt;&lt;electronic-resource-num&gt;10.1375/183242706779462561&amp;#xD;S1832427400007027 [pii]&lt;/electronic-resource-num&gt;&lt;language&gt;eng&lt;/language&gt;&lt;/record&gt;&lt;/Cite&gt;&lt;/EndNote&gt;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(2)</w:t>
      </w:r>
      <w:r w:rsidR="00573730" w:rsidRPr="004B0BE5">
        <w:rPr>
          <w:rFonts w:ascii="Times New Roman" w:eastAsia="Calibri" w:hAnsi="Times New Roman" w:cs="Times New Roman"/>
          <w:sz w:val="24"/>
          <w:szCs w:val="24"/>
        </w:rPr>
        <w:fldChar w:fldCharType="end"/>
      </w:r>
      <w:ins w:id="24" w:author="Lori Bonertz" w:date="2022-06-28T08:19:00Z">
        <w:r w:rsidR="009F2DC5">
          <w:rPr>
            <w:rFonts w:ascii="Times New Roman" w:eastAsia="Calibri" w:hAnsi="Times New Roman" w:cs="Times New Roman"/>
            <w:sz w:val="24"/>
            <w:szCs w:val="24"/>
          </w:rPr>
          <w:t>. However,</w:t>
        </w:r>
      </w:ins>
      <w:del w:id="25" w:author="Lori Bonertz" w:date="2022-06-28T08:19:00Z">
        <w:r w:rsidR="008C1C5B" w:rsidRPr="004B0BE5" w:rsidDel="009F2DC5">
          <w:rPr>
            <w:rFonts w:ascii="Times New Roman" w:eastAsia="Calibri" w:hAnsi="Times New Roman" w:cs="Times New Roman"/>
            <w:sz w:val="24"/>
            <w:szCs w:val="24"/>
          </w:rPr>
          <w:delText>,</w:delText>
        </w:r>
      </w:del>
      <w:r w:rsidR="008C1C5B" w:rsidRPr="004B0BE5">
        <w:rPr>
          <w:rFonts w:ascii="Times New Roman" w:eastAsia="Calibri" w:hAnsi="Times New Roman" w:cs="Times New Roman"/>
          <w:sz w:val="24"/>
          <w:szCs w:val="24"/>
        </w:rPr>
        <w:t xml:space="preserve"> to the best of our knowledge, there are no such studies looking at ocular traits among twins in India.</w:t>
      </w:r>
      <w:r w:rsidR="006C16C8" w:rsidRPr="004B0BE5">
        <w:rPr>
          <w:rFonts w:ascii="Times New Roman" w:eastAsia="Calibri" w:hAnsi="Times New Roman" w:cs="Times New Roman"/>
          <w:sz w:val="24"/>
          <w:szCs w:val="24"/>
        </w:rPr>
        <w:t xml:space="preserve"> </w:t>
      </w:r>
      <w:r w:rsidR="006C16C8" w:rsidRPr="004B0BE5">
        <w:rPr>
          <w:rFonts w:ascii="Times New Roman" w:eastAsia="Calibri" w:hAnsi="Times New Roman" w:cs="Times New Roman"/>
          <w:sz w:val="24"/>
          <w:szCs w:val="24"/>
          <w:highlight w:val="yellow"/>
        </w:rPr>
        <w:t>ROP?</w:t>
      </w:r>
      <w:r w:rsidR="008C1C5B" w:rsidRPr="004B0BE5">
        <w:rPr>
          <w:rFonts w:ascii="Times New Roman" w:eastAsia="Calibri" w:hAnsi="Times New Roman" w:cs="Times New Roman"/>
          <w:sz w:val="24"/>
          <w:szCs w:val="24"/>
        </w:rPr>
        <w:t xml:space="preserve"> Knowing that th</w:t>
      </w:r>
      <w:ins w:id="26" w:author="Lori Bonertz" w:date="2022-06-28T08:19:00Z">
        <w:r w:rsidR="009F2DC5">
          <w:rPr>
            <w:rFonts w:ascii="Times New Roman" w:eastAsia="Calibri" w:hAnsi="Times New Roman" w:cs="Times New Roman"/>
            <w:sz w:val="24"/>
            <w:szCs w:val="24"/>
          </w:rPr>
          <w:t>e Indian</w:t>
        </w:r>
      </w:ins>
      <w:del w:id="27" w:author="Lori Bonertz" w:date="2022-06-28T08:19:00Z">
        <w:r w:rsidR="008C1C5B" w:rsidRPr="004B0BE5" w:rsidDel="009F2DC5">
          <w:rPr>
            <w:rFonts w:ascii="Times New Roman" w:eastAsia="Calibri" w:hAnsi="Times New Roman" w:cs="Times New Roman"/>
            <w:sz w:val="24"/>
            <w:szCs w:val="24"/>
          </w:rPr>
          <w:delText>is</w:delText>
        </w:r>
      </w:del>
      <w:r w:rsidR="008C1C5B" w:rsidRPr="004B0BE5">
        <w:rPr>
          <w:rFonts w:ascii="Times New Roman" w:eastAsia="Calibri" w:hAnsi="Times New Roman" w:cs="Times New Roman"/>
          <w:sz w:val="24"/>
          <w:szCs w:val="24"/>
        </w:rPr>
        <w:t xml:space="preserve"> population is heterogeneously derived from different </w:t>
      </w:r>
      <w:del w:id="28" w:author="Lori Bonertz" w:date="2022-06-28T08:19:00Z">
        <w:r w:rsidR="008C1C5B" w:rsidRPr="004B0BE5" w:rsidDel="009F2DC5">
          <w:rPr>
            <w:rFonts w:ascii="Times New Roman" w:eastAsia="Calibri" w:hAnsi="Times New Roman" w:cs="Times New Roman"/>
            <w:sz w:val="24"/>
            <w:szCs w:val="24"/>
          </w:rPr>
          <w:delText>stocks</w:delText>
        </w:r>
      </w:del>
      <w:ins w:id="29" w:author="Lori Bonertz" w:date="2022-06-28T08:19:00Z">
        <w:r w:rsidR="009F2DC5">
          <w:rPr>
            <w:rFonts w:ascii="Times New Roman" w:eastAsia="Calibri" w:hAnsi="Times New Roman" w:cs="Times New Roman"/>
            <w:sz w:val="24"/>
            <w:szCs w:val="24"/>
          </w:rPr>
          <w:t>ethnicities and</w:t>
        </w:r>
      </w:ins>
      <w:del w:id="30" w:author="Lori Bonertz" w:date="2022-06-28T08:19:00Z">
        <w:r w:rsidR="008C1C5B" w:rsidRPr="004B0BE5" w:rsidDel="009F2DC5">
          <w:rPr>
            <w:rFonts w:ascii="Times New Roman" w:eastAsia="Calibri" w:hAnsi="Times New Roman" w:cs="Times New Roman"/>
            <w:sz w:val="24"/>
            <w:szCs w:val="24"/>
          </w:rPr>
          <w:delText>,</w:delText>
        </w:r>
      </w:del>
      <w:r w:rsidR="008C1C5B" w:rsidRPr="004B0BE5">
        <w:rPr>
          <w:rFonts w:ascii="Times New Roman" w:eastAsia="Calibri" w:hAnsi="Times New Roman" w:cs="Times New Roman"/>
          <w:sz w:val="24"/>
          <w:szCs w:val="24"/>
        </w:rPr>
        <w:t xml:space="preserve"> </w:t>
      </w:r>
      <w:del w:id="31" w:author="Lori Bonertz" w:date="2022-06-28T08:20:00Z">
        <w:r w:rsidR="008C1C5B" w:rsidRPr="004B0BE5" w:rsidDel="009F2DC5">
          <w:rPr>
            <w:rFonts w:ascii="Times New Roman" w:eastAsia="Calibri" w:hAnsi="Times New Roman" w:cs="Times New Roman"/>
            <w:sz w:val="24"/>
            <w:szCs w:val="24"/>
          </w:rPr>
          <w:delText xml:space="preserve">also knowing </w:delText>
        </w:r>
      </w:del>
      <w:r w:rsidR="008C1C5B" w:rsidRPr="004B0BE5">
        <w:rPr>
          <w:rFonts w:ascii="Times New Roman" w:eastAsia="Calibri" w:hAnsi="Times New Roman" w:cs="Times New Roman"/>
          <w:sz w:val="24"/>
          <w:szCs w:val="24"/>
        </w:rPr>
        <w:t xml:space="preserve">that some </w:t>
      </w:r>
      <w:ins w:id="32" w:author="Lori Bonertz" w:date="2022-06-28T08:20:00Z">
        <w:r w:rsidR="009F2DC5">
          <w:rPr>
            <w:rFonts w:ascii="Times New Roman" w:eastAsia="Calibri" w:hAnsi="Times New Roman" w:cs="Times New Roman"/>
            <w:sz w:val="24"/>
            <w:szCs w:val="24"/>
          </w:rPr>
          <w:t xml:space="preserve">eye measurement </w:t>
        </w:r>
      </w:ins>
      <w:r w:rsidR="008C1C5B" w:rsidRPr="004B0BE5">
        <w:rPr>
          <w:rFonts w:ascii="Times New Roman" w:eastAsia="Calibri" w:hAnsi="Times New Roman" w:cs="Times New Roman"/>
          <w:sz w:val="24"/>
          <w:szCs w:val="24"/>
        </w:rPr>
        <w:t xml:space="preserve">parameters, </w:t>
      </w:r>
      <w:del w:id="33" w:author="Lori Bonertz" w:date="2022-06-28T08:20:00Z">
        <w:r w:rsidR="008C1C5B" w:rsidRPr="004B0BE5" w:rsidDel="009F2DC5">
          <w:rPr>
            <w:rFonts w:ascii="Times New Roman" w:eastAsia="Calibri" w:hAnsi="Times New Roman" w:cs="Times New Roman"/>
            <w:sz w:val="24"/>
            <w:szCs w:val="24"/>
          </w:rPr>
          <w:delText>for example</w:delText>
        </w:r>
      </w:del>
      <w:ins w:id="34" w:author="Lori Bonertz" w:date="2022-06-28T08:20:00Z">
        <w:r w:rsidR="009F2DC5">
          <w:rPr>
            <w:rFonts w:ascii="Times New Roman" w:eastAsia="Calibri" w:hAnsi="Times New Roman" w:cs="Times New Roman"/>
            <w:sz w:val="24"/>
            <w:szCs w:val="24"/>
          </w:rPr>
          <w:t>e.g.,</w:t>
        </w:r>
      </w:ins>
      <w:r w:rsidR="008C1C5B" w:rsidRPr="004B0BE5">
        <w:rPr>
          <w:rFonts w:ascii="Times New Roman" w:eastAsia="Calibri" w:hAnsi="Times New Roman" w:cs="Times New Roman"/>
          <w:sz w:val="24"/>
          <w:szCs w:val="24"/>
        </w:rPr>
        <w:t xml:space="preserve"> axial length</w:t>
      </w:r>
      <w:ins w:id="35" w:author="Lori Bonertz" w:date="2022-06-28T08:20:00Z">
        <w:r w:rsidR="009F2DC5">
          <w:rPr>
            <w:rFonts w:ascii="Times New Roman" w:eastAsia="Calibri" w:hAnsi="Times New Roman" w:cs="Times New Roman"/>
            <w:sz w:val="24"/>
            <w:szCs w:val="24"/>
          </w:rPr>
          <w:t>,</w:t>
        </w:r>
      </w:ins>
      <w:r w:rsidR="008C1C5B" w:rsidRPr="004B0BE5">
        <w:rPr>
          <w:rFonts w:ascii="Times New Roman" w:eastAsia="Calibri" w:hAnsi="Times New Roman" w:cs="Times New Roman"/>
          <w:sz w:val="24"/>
          <w:szCs w:val="24"/>
        </w:rPr>
        <w:t xml:space="preserve"> differ significantly from those noted in other populations</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&lt;EndNote&gt;&lt;Cite&gt;&lt;Author&gt;George&lt;/Author&gt;&lt;Year&gt;2003&lt;/Year&gt;&lt;RecNum&gt;11&lt;/RecNum&gt;&lt;record&gt;&lt;rec-number&gt;11&lt;/rec-number&gt;&lt;foreign-keys&gt;&lt;key app="EN" db-id="wepaae9zsfa2e8e2tw6vf5pbzfepp5sf0zza"&gt;11&lt;/key&gt;&lt;/foreign-keys&gt;&lt;ref-type name="Journal Article"&gt;17&lt;/ref-type&gt;&lt;contributors&gt;&lt;authors&gt;&lt;author&gt;George, R.&lt;/author&gt;&lt;author&gt;Paul, P. G.&lt;/author&gt;&lt;author&gt;Baskaran, M.&lt;/author&gt;&lt;author&gt;Ramesh, S. V.&lt;/author&gt;&lt;author&gt;Raju, P.&lt;/author&gt;&lt;author&gt;Arvind, H.&lt;/author&gt;&lt;author&gt;McCarty, C.&lt;/author&gt;&lt;author&gt;Vijaya, L.&lt;/author&gt;&lt;/authors&gt;&lt;/contributors&gt;&lt;auth-address&gt;Glaucoma Project, Vision Research Foundation, Sankara Nethralaya, Chennai, India Marshfield Medical Research Foundation, WI, USA.&lt;/auth-address&gt;&lt;titles&gt;&lt;title&gt;Ocular biometry in occludable angles and angle closure glaucoma: a population based survey&lt;/title&gt;&lt;secondary-title&gt;Br J Ophthalmol&lt;/secondary-title&gt;&lt;/titles&gt;&lt;periodical&gt;&lt;full-title&gt;Br J Ophthalmol&lt;/full-title&gt;&lt;/periodical&gt;&lt;pages&gt;399-402&lt;/pages&gt;&lt;volume&gt;87&lt;/volume&gt;&lt;number&gt;4&lt;/number&gt;&lt;edition&gt;2003/03/19&lt;/edition&gt;&lt;keywords&gt;&lt;keyword&gt;Adult&lt;/keyword&gt;&lt;keyword&gt;Aged&lt;/keyword&gt;&lt;keyword&gt;Anterior Chamber/pathology&lt;/keyword&gt;&lt;keyword&gt;Biometry/methods&lt;/keyword&gt;&lt;keyword&gt;Eye/*pathology&lt;/keyword&gt;&lt;keyword&gt;Female&lt;/keyword&gt;&lt;keyword&gt;Glaucoma, Angle-Closure/epidemiology/ethnology/*pathology&lt;/keyword&gt;&lt;keyword&gt;Gonioscopy&lt;/keyword&gt;&lt;keyword&gt;Humans&lt;/keyword&gt;&lt;keyword&gt;India/epidemiology&lt;/keyword&gt;&lt;keyword&gt;Lens, Crystalline/pathology&lt;/keyword&gt;&lt;keyword&gt;Male&lt;/keyword&gt;&lt;keyword&gt;Middle Aged&lt;/keyword&gt;&lt;keyword&gt;Population Surveillance&lt;/keyword&gt;&lt;keyword&gt;Prevalence&lt;/keyword&gt;&lt;keyword&gt;Sex Distribution&lt;/keyword&gt;&lt;/keywords&gt;&lt;dates&gt;&lt;year&gt;2003&lt;/year&gt;&lt;pub-dates&gt;&lt;date&gt;Apr&lt;/date&gt;&lt;/pub-dates&gt;&lt;/dates&gt;&lt;isbn&gt;0007-1161 (Print)&amp;#xD;0007-1161 (Linking)&lt;/isbn&gt;&lt;accession-num&gt;12642298&lt;/accession-num&gt;&lt;urls&gt;&lt;related-urls&gt;&lt;url&gt;http://www.ncbi.nlm.nih.gov/entrez/query.fcgi?cmd=Retrieve&amp;amp;db=PubMed&amp;amp;dopt=Citation&amp;amp;list_uids=12642298&lt;/url&gt;&lt;/related-urls&gt;&lt;/urls&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(3)</w:t>
      </w:r>
      <w:r w:rsidR="00573730" w:rsidRPr="004B0BE5">
        <w:rPr>
          <w:rFonts w:ascii="Times New Roman" w:eastAsia="Calibri" w:hAnsi="Times New Roman" w:cs="Times New Roman"/>
          <w:sz w:val="24"/>
          <w:szCs w:val="24"/>
        </w:rPr>
        <w:fldChar w:fldCharType="end"/>
      </w:r>
      <w:r w:rsidR="008C1C5B" w:rsidRPr="004B0BE5">
        <w:rPr>
          <w:rFonts w:ascii="Times New Roman" w:eastAsia="Calibri" w:hAnsi="Times New Roman" w:cs="Times New Roman"/>
          <w:sz w:val="24"/>
          <w:szCs w:val="24"/>
        </w:rPr>
        <w:t xml:space="preserve">, it is reasonable to believe that the heritability of </w:t>
      </w:r>
      <w:ins w:id="36" w:author="Lori Bonertz" w:date="2022-06-28T08:20:00Z">
        <w:r w:rsidR="009F2DC5">
          <w:rPr>
            <w:rFonts w:ascii="Times New Roman" w:eastAsia="Calibri" w:hAnsi="Times New Roman" w:cs="Times New Roman"/>
            <w:sz w:val="24"/>
            <w:szCs w:val="24"/>
          </w:rPr>
          <w:t xml:space="preserve">genetic </w:t>
        </w:r>
      </w:ins>
      <w:r w:rsidR="008C1C5B" w:rsidRPr="004B0BE5">
        <w:rPr>
          <w:rFonts w:ascii="Times New Roman" w:eastAsia="Calibri" w:hAnsi="Times New Roman" w:cs="Times New Roman"/>
          <w:sz w:val="24"/>
          <w:szCs w:val="24"/>
        </w:rPr>
        <w:t xml:space="preserve">traits may differ in our country </w:t>
      </w:r>
      <w:del w:id="37" w:author="Lori Bonertz" w:date="2022-06-28T08:20:00Z">
        <w:r w:rsidR="008C1C5B" w:rsidRPr="004B0BE5" w:rsidDel="009F2DC5">
          <w:rPr>
            <w:rFonts w:ascii="Times New Roman" w:eastAsia="Calibri" w:hAnsi="Times New Roman" w:cs="Times New Roman"/>
            <w:sz w:val="24"/>
            <w:szCs w:val="24"/>
          </w:rPr>
          <w:delText xml:space="preserve">as </w:delText>
        </w:r>
      </w:del>
      <w:r w:rsidR="008C1C5B" w:rsidRPr="004B0BE5">
        <w:rPr>
          <w:rFonts w:ascii="Times New Roman" w:eastAsia="Calibri" w:hAnsi="Times New Roman" w:cs="Times New Roman"/>
          <w:sz w:val="24"/>
          <w:szCs w:val="24"/>
        </w:rPr>
        <w:t xml:space="preserve">compared to other countries. The </w:t>
      </w:r>
      <w:r w:rsidR="008C1C5B" w:rsidRPr="004B0BE5">
        <w:rPr>
          <w:rFonts w:ascii="Times New Roman" w:hAnsi="Times New Roman" w:cs="Times New Roman"/>
          <w:sz w:val="24"/>
          <w:szCs w:val="24"/>
        </w:rPr>
        <w:t>Collaborative Longitudinal Evaluation of Ethnicity and Refractive Error (CLEERE) study</w:t>
      </w:r>
      <w:r w:rsidR="008C1C5B" w:rsidRPr="004B0BE5">
        <w:rPr>
          <w:rFonts w:ascii="Times New Roman" w:eastAsia="Calibri" w:hAnsi="Times New Roman" w:cs="Times New Roman"/>
          <w:sz w:val="24"/>
          <w:szCs w:val="24"/>
        </w:rPr>
        <w:t xml:space="preserve"> group has demonstrated racial variations in their preliminary report.</w:t>
      </w:r>
      <w:r w:rsidR="00573730" w:rsidRPr="004B0BE5">
        <w:rPr>
          <w:rFonts w:ascii="Times New Roman" w:eastAsia="Calibri" w:hAnsi="Times New Roman" w:cs="Times New Roman"/>
          <w:sz w:val="24"/>
          <w:szCs w:val="24"/>
        </w:rPr>
        <w:fldChar w:fldCharType="begin">
          <w:fldData xml:space="preserve">PEVuZE5vdGU+PENpdGU+PEF1dGhvcj5Ud2Vsa2VyPC9BdXRob3I+PFllYXI+MjAwOTwvWWVhcj48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</w:fldData>
        </w:fldChar>
      </w:r>
      <w:r w:rsidR="00BB75DF" w:rsidRPr="004B0BE5">
        <w:rPr>
          <w:rFonts w:ascii="Times New Roman" w:eastAsia="Calibri" w:hAnsi="Times New Roman" w:cs="Times New Roman"/>
          <w:sz w:val="24"/>
          <w:szCs w:val="24"/>
        </w:rPr>
        <w:instrText xml:space="preserve"> ADDIN EN.CITE </w:instrText>
      </w:r>
      <w:r w:rsidR="00BB75DF" w:rsidRPr="004B0BE5">
        <w:rPr>
          <w:rFonts w:ascii="Times New Roman" w:eastAsia="Calibri" w:hAnsi="Times New Roman" w:cs="Times New Roman"/>
          <w:sz w:val="24"/>
          <w:szCs w:val="24"/>
        </w:rPr>
        <w:fldChar w:fldCharType="begin">
          <w:fldData xml:space="preserve">PEVuZE5vdGU+PENpdGU+PEF1dGhvcj5Ud2Vsa2VyPC9BdXRob3I+PFllYXI+MjAwOTwvWWVhcj48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</w:fldData>
        </w:fldChar>
      </w:r>
      <w:r w:rsidR="00BB75DF" w:rsidRPr="004B0BE5">
        <w:rPr>
          <w:rFonts w:ascii="Times New Roman" w:eastAsia="Calibri" w:hAnsi="Times New Roman" w:cs="Times New Roman"/>
          <w:sz w:val="24"/>
          <w:szCs w:val="24"/>
        </w:rPr>
        <w:instrText xml:space="preserve"> ADDIN EN.CITE.DATA </w:instrText>
      </w:r>
      <w:r w:rsidR="00BB75DF" w:rsidRPr="004B0BE5">
        <w:rPr>
          <w:rFonts w:ascii="Times New Roman" w:eastAsia="Calibri" w:hAnsi="Times New Roman" w:cs="Times New Roman"/>
          <w:sz w:val="24"/>
          <w:szCs w:val="24"/>
        </w:rPr>
      </w:r>
      <w:r w:rsidR="00BB75DF" w:rsidRPr="004B0BE5">
        <w:rPr>
          <w:rFonts w:ascii="Times New Roman" w:eastAsia="Calibri" w:hAnsi="Times New Roman" w:cs="Times New Roman"/>
          <w:sz w:val="24"/>
          <w:szCs w:val="24"/>
        </w:rPr>
        <w:fldChar w:fldCharType="end"/>
      </w:r>
      <w:r w:rsidR="00573730" w:rsidRPr="004B0BE5">
        <w:rPr>
          <w:rFonts w:ascii="Times New Roman" w:eastAsia="Calibri" w:hAnsi="Times New Roman" w:cs="Times New Roman"/>
          <w:sz w:val="24"/>
          <w:szCs w:val="24"/>
        </w:rPr>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(4)</w:t>
      </w:r>
      <w:r w:rsidR="00573730" w:rsidRPr="004B0BE5">
        <w:rPr>
          <w:rFonts w:ascii="Times New Roman" w:eastAsia="Calibri" w:hAnsi="Times New Roman" w:cs="Times New Roman"/>
          <w:sz w:val="24"/>
          <w:szCs w:val="24"/>
        </w:rPr>
        <w:fldChar w:fldCharType="end"/>
      </w:r>
      <w:del w:id="38" w:author="Lori Bonertz" w:date="2022-06-28T08:20:00Z">
        <w:r w:rsidR="008C1C5B" w:rsidRPr="004B0BE5" w:rsidDel="009F2DC5">
          <w:rPr>
            <w:rFonts w:ascii="Times New Roman" w:eastAsia="Calibri" w:hAnsi="Times New Roman" w:cs="Times New Roman"/>
            <w:sz w:val="24"/>
            <w:szCs w:val="24"/>
          </w:rPr>
          <w:delText xml:space="preserve"> </w:delText>
        </w:r>
      </w:del>
      <w:r w:rsidR="008C1C5B" w:rsidRPr="004B0BE5">
        <w:rPr>
          <w:rFonts w:ascii="Times New Roman" w:eastAsia="Calibri" w:hAnsi="Times New Roman" w:cs="Times New Roman"/>
          <w:sz w:val="24"/>
          <w:szCs w:val="24"/>
          <w:vertAlign w:val="superscript"/>
        </w:rPr>
        <w:t xml:space="preserve">8 </w:t>
      </w:r>
      <w:r w:rsidR="008C1C5B" w:rsidRPr="004B0BE5">
        <w:rPr>
          <w:rFonts w:ascii="Times New Roman" w:eastAsia="Calibri" w:hAnsi="Times New Roman" w:cs="Times New Roman"/>
          <w:sz w:val="24"/>
          <w:szCs w:val="24"/>
        </w:rPr>
        <w:t>A population</w:t>
      </w:r>
      <w:ins w:id="39" w:author="Lori Bonertz" w:date="2022-06-28T08:20:00Z">
        <w:r w:rsidR="009F2DC5">
          <w:rPr>
            <w:rFonts w:ascii="Times New Roman" w:eastAsia="Calibri" w:hAnsi="Times New Roman" w:cs="Times New Roman"/>
            <w:sz w:val="24"/>
            <w:szCs w:val="24"/>
          </w:rPr>
          <w:t>-</w:t>
        </w:r>
      </w:ins>
      <w:del w:id="40" w:author="Lori Bonertz" w:date="2022-06-28T08:20:00Z">
        <w:r w:rsidR="008C1C5B" w:rsidRPr="004B0BE5" w:rsidDel="009F2DC5">
          <w:rPr>
            <w:rFonts w:ascii="Times New Roman" w:eastAsia="Calibri" w:hAnsi="Times New Roman" w:cs="Times New Roman"/>
            <w:sz w:val="24"/>
            <w:szCs w:val="24"/>
          </w:rPr>
          <w:delText xml:space="preserve"> </w:delText>
        </w:r>
      </w:del>
      <w:r w:rsidR="008C1C5B" w:rsidRPr="004B0BE5">
        <w:rPr>
          <w:rFonts w:ascii="Times New Roman" w:eastAsia="Calibri" w:hAnsi="Times New Roman" w:cs="Times New Roman"/>
          <w:sz w:val="24"/>
          <w:szCs w:val="24"/>
        </w:rPr>
        <w:t>based study on Australian children from different ethnic backgrounds has also demonstrated this.</w:t>
      </w:r>
      <w:r w:rsidR="00573730" w:rsidRPr="004B0BE5">
        <w:rPr>
          <w:rFonts w:ascii="Times New Roman" w:eastAsia="Calibri" w:hAnsi="Times New Roman" w:cs="Times New Roman"/>
          <w:sz w:val="24"/>
          <w:szCs w:val="24"/>
        </w:rPr>
        <w:fldChar w:fldCharType="begin"/>
      </w:r>
      <w:r w:rsidR="00974AC3" w:rsidRPr="004B0BE5">
        <w:rPr>
          <w:rFonts w:ascii="Times New Roman" w:eastAsia="Calibri" w:hAnsi="Times New Roman" w:cs="Times New Roman"/>
          <w:sz w:val="24"/>
          <w:szCs w:val="24"/>
        </w:rPr>
        <w:instrText xml:space="preserve"> ADDIN EN.CITE &lt;EndNote&gt;&lt;Cite&gt;&lt;Author&gt;Ip&lt;/Author&gt;&lt;Year&gt;2008&lt;/Year&gt;&lt;RecNum&gt;7&lt;/RecNum&gt;&lt;record&gt;&lt;rec-number&gt;7&lt;/rec-number&gt;&lt;foreign-keys&gt;&lt;key app="EN" db-id="ttrdpswfwsf9r6e2xwovr5r6txrz5traafz9"&gt;7&lt;/key&gt;&lt;/foreign-keys&gt;&lt;ref-type name="Journal Article"&gt;17&lt;/ref-type&gt;&lt;contributors&gt;&lt;authors&gt;&lt;author&gt;Ip, J. M.&lt;/author&gt;&lt;author&gt;Huynh, S. C.&lt;/author&gt;&lt;author&gt;Robaei, D.&lt;/author&gt;&lt;author&gt;Kifley, A.&lt;/author&gt;&lt;author&gt;Rose, K. A.&lt;/author&gt;&lt;author&gt;Morgan, I. G.&lt;/author&gt;&lt;author&gt;Wang, J. J.&lt;/author&gt;&lt;author&gt;Mitchell, P.&lt;/author&gt;&lt;/authors&gt;&lt;/contributors&gt;&lt;auth-address&gt;Department of Ophthalmology and the Westmead Millennium Institute, Centre for Vision Research, University of Sydney, Sydney, Australia.&lt;/auth-address&gt;&lt;titles&gt;&lt;title&gt;Ethnic differences in refraction and ocular biometry in a population-based sample of 11-15-year-old Australian children&lt;/title&gt;&lt;secondary-title&gt;Eye (Lond)&lt;/secondary-title&gt;&lt;/titles&gt;&lt;periodical&gt;&lt;full-title&gt;Eye (Lond)&lt;/full-title&gt;&lt;/periodical&gt;&lt;pages&gt;649-56&lt;/pages&gt;&lt;volume&gt;22&lt;/volume&gt;&lt;number&gt;5&lt;/number&gt;&lt;edition&gt;2007/02/06&lt;/edition&gt;&lt;keywords&gt;&lt;keyword&gt;Adolescent&lt;/keyword&gt;&lt;keyword&gt;*Biometry&lt;/keyword&gt;&lt;keyword&gt;Child&lt;/keyword&gt;&lt;keyword&gt;Cornea/pathology&lt;/keyword&gt;&lt;keyword&gt;Cross-Sectional Studies&lt;/keyword&gt;&lt;keyword&gt;Ethnic Groups&lt;/keyword&gt;&lt;keyword&gt;Female&lt;/keyword&gt;&lt;keyword&gt;Humans&lt;/keyword&gt;&lt;keyword&gt;Male&lt;/keyword&gt;&lt;keyword&gt;New South Wales/epidemiology&lt;/keyword&gt;&lt;keyword&gt;Prevalence&lt;/keyword&gt;&lt;keyword&gt;Refraction, Ocular/*physiology&lt;/keyword&gt;&lt;keyword&gt;Refractive Errors/epidemiology/*ethnology&lt;/keyword&gt;&lt;/keywords&gt;&lt;dates&gt;&lt;year&gt;2008&lt;/year&gt;&lt;pub-dates&gt;&lt;date&gt;May&lt;/date&gt;&lt;/pub-dates&gt;&lt;/dates&gt;&lt;isbn&gt;0950-222X (Print)&amp;#xD;0950-222X (Linking)&lt;/isbn&gt;&lt;accession-num&gt;17277756&lt;/accession-num&gt;&lt;urls&gt;&lt;related-urls&gt;&lt;url&gt;http://www.ncbi.nlm.nih.gov/entrez/query.fcgi?cmd=Retrieve&amp;amp;db=PubMed&amp;amp;dopt=Citation&amp;amp;list_uids=17277756&lt;/url&gt;&lt;/related-urls&gt;&lt;/urls&gt;&lt;electronic-resource-num&gt;6702701 [pii]&amp;#xD;10.1038/sj.eye.6702701&lt;/electronic-resource-num&gt;&lt;language&gt;eng&lt;/language&gt;&lt;/record&gt;&lt;/Cite&gt;&lt;/EndNote&gt;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(5)</w:t>
      </w:r>
      <w:r w:rsidR="00573730" w:rsidRPr="004B0BE5">
        <w:rPr>
          <w:rFonts w:ascii="Times New Roman" w:eastAsia="Calibri" w:hAnsi="Times New Roman" w:cs="Times New Roman"/>
          <w:sz w:val="24"/>
          <w:szCs w:val="24"/>
        </w:rPr>
        <w:fldChar w:fldCharType="end"/>
      </w:r>
      <w:r w:rsidR="008C1C5B" w:rsidRPr="004B0BE5">
        <w:rPr>
          <w:rFonts w:ascii="Times New Roman" w:eastAsia="Calibri" w:hAnsi="Times New Roman" w:cs="Times New Roman"/>
          <w:sz w:val="24"/>
          <w:szCs w:val="24"/>
          <w:vertAlign w:val="superscript"/>
        </w:rPr>
        <w:t>9</w:t>
      </w:r>
      <w:r w:rsidR="008C1C5B" w:rsidRPr="004B0BE5">
        <w:rPr>
          <w:rFonts w:ascii="Times New Roman" w:eastAsia="Calibri" w:hAnsi="Times New Roman" w:cs="Times New Roman"/>
          <w:sz w:val="24"/>
          <w:szCs w:val="24"/>
        </w:rPr>
        <w:t xml:space="preserve"> This forms the basis of our embarking on piloting contacting the twins </w:t>
      </w:r>
      <w:ins w:id="41" w:author="Lori Bonertz" w:date="2022-06-28T08:20:00Z">
        <w:r w:rsidR="00692C18">
          <w:rPr>
            <w:rFonts w:ascii="Times New Roman" w:eastAsia="Calibri" w:hAnsi="Times New Roman" w:cs="Times New Roman"/>
            <w:sz w:val="24"/>
            <w:szCs w:val="24"/>
          </w:rPr>
          <w:t xml:space="preserve">involved in this study </w:t>
        </w:r>
      </w:ins>
      <w:r w:rsidR="008C1C5B" w:rsidRPr="004B0BE5">
        <w:rPr>
          <w:rFonts w:ascii="Times New Roman" w:eastAsia="Calibri" w:hAnsi="Times New Roman" w:cs="Times New Roman"/>
          <w:sz w:val="24"/>
          <w:szCs w:val="24"/>
        </w:rPr>
        <w:t xml:space="preserve">and </w:t>
      </w:r>
      <w:ins w:id="42" w:author="Lori Bonertz" w:date="2022-06-28T08:20:00Z">
        <w:r w:rsidR="00692C18">
          <w:rPr>
            <w:rFonts w:ascii="Times New Roman" w:eastAsia="Calibri" w:hAnsi="Times New Roman" w:cs="Times New Roman"/>
            <w:sz w:val="24"/>
            <w:szCs w:val="24"/>
          </w:rPr>
          <w:t>conduct</w:t>
        </w:r>
      </w:ins>
      <w:del w:id="43" w:author="Lori Bonertz" w:date="2022-06-28T08:20:00Z">
        <w:r w:rsidR="008C1C5B" w:rsidRPr="004B0BE5" w:rsidDel="00692C18">
          <w:rPr>
            <w:rFonts w:ascii="Times New Roman" w:eastAsia="Calibri" w:hAnsi="Times New Roman" w:cs="Times New Roman"/>
            <w:sz w:val="24"/>
            <w:szCs w:val="24"/>
          </w:rPr>
          <w:delText>do</w:delText>
        </w:r>
      </w:del>
      <w:r w:rsidR="008C1C5B" w:rsidRPr="004B0BE5">
        <w:rPr>
          <w:rFonts w:ascii="Times New Roman" w:eastAsia="Calibri" w:hAnsi="Times New Roman" w:cs="Times New Roman"/>
          <w:sz w:val="24"/>
          <w:szCs w:val="24"/>
        </w:rPr>
        <w:t>ing preliminary ophthalmic examination</w:t>
      </w:r>
      <w:ins w:id="44" w:author="Lori Bonertz" w:date="2022-06-28T08:21:00Z">
        <w:r w:rsidR="00692C18">
          <w:rPr>
            <w:rFonts w:ascii="Times New Roman" w:eastAsia="Calibri" w:hAnsi="Times New Roman" w:cs="Times New Roman"/>
            <w:sz w:val="24"/>
            <w:szCs w:val="24"/>
          </w:rPr>
          <w:t>s</w:t>
        </w:r>
      </w:ins>
      <w:r w:rsidR="008C1C5B" w:rsidRPr="004B0BE5">
        <w:rPr>
          <w:rFonts w:ascii="Times New Roman" w:eastAsia="Calibri" w:hAnsi="Times New Roman" w:cs="Times New Roman"/>
          <w:sz w:val="24"/>
          <w:szCs w:val="24"/>
        </w:rPr>
        <w:t xml:space="preserve"> on them.</w:t>
      </w:r>
    </w:p>
    <w:p w14:paraId="58BE54C4" w14:textId="1C68B8DD" w:rsidR="008C1C5B" w:rsidRPr="004B0BE5" w:rsidDel="00692C18" w:rsidRDefault="008C1C5B" w:rsidP="004B0BE5">
      <w:pPr>
        <w:spacing w:line="360" w:lineRule="auto"/>
        <w:jc w:val="both"/>
        <w:rPr>
          <w:del w:id="45" w:author="Lori Bonertz" w:date="2022-06-28T08:21:00Z"/>
          <w:rFonts w:ascii="Times New Roman" w:hAnsi="Times New Roman" w:cs="Times New Roman"/>
          <w:sz w:val="24"/>
          <w:szCs w:val="24"/>
        </w:rPr>
      </w:pPr>
    </w:p>
    <w:p w14:paraId="18C6B840" w14:textId="7888C6E8" w:rsidR="003A0EB0" w:rsidRPr="004B0BE5" w:rsidDel="00692C18" w:rsidRDefault="003A0EB0" w:rsidP="004B0BE5">
      <w:pPr>
        <w:spacing w:line="360" w:lineRule="auto"/>
        <w:jc w:val="both"/>
        <w:rPr>
          <w:del w:id="46" w:author="Lori Bonertz" w:date="2022-06-28T08:21:00Z"/>
          <w:rFonts w:ascii="Times New Roman" w:hAnsi="Times New Roman" w:cs="Times New Roman"/>
          <w:sz w:val="24"/>
          <w:szCs w:val="24"/>
        </w:rPr>
      </w:pPr>
    </w:p>
    <w:p w14:paraId="1A9728F3" w14:textId="77777777" w:rsidR="003A0EB0" w:rsidRPr="004B0BE5" w:rsidRDefault="003A0EB0" w:rsidP="004B0BE5">
      <w:pPr>
        <w:spacing w:line="360" w:lineRule="auto"/>
        <w:jc w:val="both"/>
        <w:rPr>
          <w:rFonts w:ascii="Times New Roman" w:hAnsi="Times New Roman" w:cs="Times New Roman"/>
          <w:sz w:val="24"/>
          <w:szCs w:val="24"/>
        </w:rPr>
      </w:pPr>
    </w:p>
    <w:p w14:paraId="340AA082" w14:textId="77777777" w:rsidR="003A0EB0" w:rsidRPr="004B0BE5" w:rsidRDefault="003A0EB0" w:rsidP="004B0BE5">
      <w:pPr>
        <w:spacing w:line="360" w:lineRule="auto"/>
        <w:jc w:val="both"/>
        <w:rPr>
          <w:rFonts w:ascii="Times New Roman" w:hAnsi="Times New Roman" w:cs="Times New Roman"/>
          <w:sz w:val="24"/>
          <w:szCs w:val="24"/>
        </w:rPr>
      </w:pPr>
    </w:p>
    <w:p w14:paraId="16BC77D7" w14:textId="77777777" w:rsidR="000E16F7" w:rsidRPr="004B0BE5" w:rsidRDefault="000E16F7" w:rsidP="004B0BE5">
      <w:pPr>
        <w:spacing w:line="360" w:lineRule="auto"/>
        <w:jc w:val="both"/>
        <w:rPr>
          <w:rFonts w:ascii="Times New Roman" w:hAnsi="Times New Roman" w:cs="Times New Roman"/>
          <w:sz w:val="24"/>
          <w:szCs w:val="24"/>
        </w:rPr>
      </w:pPr>
    </w:p>
    <w:p w14:paraId="574E3A10" w14:textId="77777777" w:rsidR="003A0EB0" w:rsidRPr="004B0BE5" w:rsidRDefault="003A0EB0" w:rsidP="004B0BE5">
      <w:pPr>
        <w:spacing w:line="360" w:lineRule="auto"/>
        <w:jc w:val="both"/>
        <w:rPr>
          <w:rFonts w:ascii="Times New Roman" w:hAnsi="Times New Roman" w:cs="Times New Roman"/>
          <w:sz w:val="24"/>
          <w:szCs w:val="24"/>
        </w:rPr>
      </w:pPr>
    </w:p>
    <w:p w14:paraId="6F16522C" w14:textId="77777777" w:rsidR="008328E7" w:rsidRPr="004B0BE5" w:rsidRDefault="008328E7"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Methodology:</w:t>
      </w:r>
    </w:p>
    <w:p w14:paraId="465B646F" w14:textId="05ED4CC5" w:rsidR="000E16F7" w:rsidRPr="004B0BE5" w:rsidRDefault="000E16F7" w:rsidP="004B0BE5">
      <w:pPr>
        <w:spacing w:line="360" w:lineRule="auto"/>
        <w:jc w:val="both"/>
        <w:rPr>
          <w:rFonts w:ascii="Times New Roman" w:hAnsi="Times New Roman" w:cs="Times New Roman"/>
          <w:b/>
          <w:sz w:val="24"/>
          <w:szCs w:val="24"/>
          <w:highlight w:val="cyan"/>
        </w:rPr>
      </w:pPr>
      <w:proofErr w:type="gramStart"/>
      <w:r w:rsidRPr="004B0BE5">
        <w:rPr>
          <w:rFonts w:ascii="Times New Roman" w:hAnsi="Times New Roman" w:cs="Times New Roman"/>
          <w:b/>
          <w:sz w:val="24"/>
          <w:szCs w:val="24"/>
          <w:highlight w:val="cyan"/>
        </w:rPr>
        <w:t>This  is</w:t>
      </w:r>
      <w:proofErr w:type="gramEnd"/>
      <w:r w:rsidRPr="004B0BE5">
        <w:rPr>
          <w:rFonts w:ascii="Times New Roman" w:hAnsi="Times New Roman" w:cs="Times New Roman"/>
          <w:b/>
          <w:sz w:val="24"/>
          <w:szCs w:val="24"/>
          <w:highlight w:val="cyan"/>
        </w:rPr>
        <w:t xml:space="preserve"> the report of a cross</w:t>
      </w:r>
      <w:ins w:id="47" w:author="Lori Bonertz" w:date="2022-06-28T08:21:00Z">
        <w:r w:rsidR="00692C18">
          <w:rPr>
            <w:rFonts w:ascii="Times New Roman" w:hAnsi="Times New Roman" w:cs="Times New Roman"/>
            <w:b/>
            <w:sz w:val="24"/>
            <w:szCs w:val="24"/>
            <w:highlight w:val="cyan"/>
          </w:rPr>
          <w:t>-</w:t>
        </w:r>
      </w:ins>
      <w:del w:id="48" w:author="Lori Bonertz" w:date="2022-06-28T08:21:00Z">
        <w:r w:rsidRPr="004B0BE5" w:rsidDel="00692C18">
          <w:rPr>
            <w:rFonts w:ascii="Times New Roman" w:hAnsi="Times New Roman" w:cs="Times New Roman"/>
            <w:b/>
            <w:sz w:val="24"/>
            <w:szCs w:val="24"/>
            <w:highlight w:val="cyan"/>
          </w:rPr>
          <w:delText xml:space="preserve"> </w:delText>
        </w:r>
      </w:del>
      <w:r w:rsidRPr="004B0BE5">
        <w:rPr>
          <w:rFonts w:ascii="Times New Roman" w:hAnsi="Times New Roman" w:cs="Times New Roman"/>
          <w:b/>
          <w:sz w:val="24"/>
          <w:szCs w:val="24"/>
          <w:highlight w:val="cyan"/>
        </w:rPr>
        <w:t>sectional study of a hospital</w:t>
      </w:r>
      <w:ins w:id="49" w:author="Lori Bonertz" w:date="2022-06-28T08:21:00Z">
        <w:r w:rsidR="00692C18">
          <w:rPr>
            <w:rFonts w:ascii="Times New Roman" w:hAnsi="Times New Roman" w:cs="Times New Roman"/>
            <w:b/>
            <w:sz w:val="24"/>
            <w:szCs w:val="24"/>
            <w:highlight w:val="cyan"/>
          </w:rPr>
          <w:t>-</w:t>
        </w:r>
      </w:ins>
      <w:del w:id="50" w:author="Lori Bonertz" w:date="2022-06-28T08:21:00Z">
        <w:r w:rsidRPr="004B0BE5" w:rsidDel="00692C18">
          <w:rPr>
            <w:rFonts w:ascii="Times New Roman" w:hAnsi="Times New Roman" w:cs="Times New Roman"/>
            <w:b/>
            <w:sz w:val="24"/>
            <w:szCs w:val="24"/>
            <w:highlight w:val="cyan"/>
          </w:rPr>
          <w:delText xml:space="preserve"> </w:delText>
        </w:r>
      </w:del>
      <w:r w:rsidRPr="004B0BE5">
        <w:rPr>
          <w:rFonts w:ascii="Times New Roman" w:hAnsi="Times New Roman" w:cs="Times New Roman"/>
          <w:b/>
          <w:sz w:val="24"/>
          <w:szCs w:val="24"/>
          <w:highlight w:val="cyan"/>
        </w:rPr>
        <w:t xml:space="preserve">based twin birth cohort. </w:t>
      </w:r>
    </w:p>
    <w:p w14:paraId="3B28D94E" w14:textId="77777777" w:rsidR="000906D9" w:rsidRPr="004B0BE5" w:rsidRDefault="000906D9"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rPr>
        <w:t>Original Cohort</w:t>
      </w:r>
    </w:p>
    <w:p w14:paraId="29255D27" w14:textId="77777777" w:rsidR="0080372D" w:rsidRPr="004B0BE5" w:rsidRDefault="0080372D" w:rsidP="004B0BE5">
      <w:pPr>
        <w:pStyle w:val="ListParagraph"/>
        <w:spacing w:line="360" w:lineRule="auto"/>
        <w:ind w:left="1070"/>
        <w:jc w:val="both"/>
      </w:pPr>
    </w:p>
    <w:p w14:paraId="19737684" w14:textId="01799AB7" w:rsidR="0080372D" w:rsidRPr="004B0BE5" w:rsidRDefault="0080372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 xml:space="preserve">The study was conducted in Vellore district, situated in the South Indian state of </w:t>
      </w:r>
      <w:proofErr w:type="spellStart"/>
      <w:r w:rsidRPr="004B0BE5">
        <w:rPr>
          <w:rFonts w:ascii="Times New Roman" w:hAnsi="Times New Roman" w:cs="Times New Roman"/>
          <w:sz w:val="24"/>
          <w:szCs w:val="24"/>
        </w:rPr>
        <w:t>Tamilnadu</w:t>
      </w:r>
      <w:proofErr w:type="spellEnd"/>
      <w:r w:rsidRPr="004B0BE5">
        <w:rPr>
          <w:rFonts w:ascii="Times New Roman" w:hAnsi="Times New Roman" w:cs="Times New Roman"/>
          <w:sz w:val="24"/>
          <w:szCs w:val="24"/>
        </w:rPr>
        <w:t xml:space="preserve">. Vellore district </w:t>
      </w:r>
      <w:del w:id="51" w:author="Lori Bonertz" w:date="2022-06-28T08:21: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has a population of around </w:t>
      </w:r>
      <w:r w:rsidRPr="004B0BE5">
        <w:rPr>
          <w:rFonts w:ascii="Times New Roman" w:hAnsi="Times New Roman" w:cs="Times New Roman"/>
          <w:bCs/>
          <w:sz w:val="24"/>
          <w:szCs w:val="24"/>
        </w:rPr>
        <w:t>4.9 million</w:t>
      </w:r>
      <w:ins w:id="52" w:author="Lori Bonertz" w:date="2022-06-28T08:21:00Z">
        <w:r w:rsidR="00692C18">
          <w:rPr>
            <w:rFonts w:ascii="Times New Roman" w:hAnsi="Times New Roman" w:cs="Times New Roman"/>
            <w:bCs/>
            <w:sz w:val="24"/>
            <w:szCs w:val="24"/>
          </w:rPr>
          <w:t>,</w:t>
        </w:r>
      </w:ins>
      <w:r w:rsidRPr="004B0BE5">
        <w:rPr>
          <w:rFonts w:ascii="Times New Roman" w:hAnsi="Times New Roman" w:cs="Times New Roman"/>
          <w:bCs/>
          <w:sz w:val="24"/>
          <w:szCs w:val="24"/>
        </w:rPr>
        <w:t xml:space="preserve"> with a growth rate of 13.2% (</w:t>
      </w:r>
      <w:del w:id="53" w:author="Lori Bonertz" w:date="2022-06-28T08:21:00Z">
        <w:r w:rsidRPr="004B0BE5" w:rsidDel="00692C18">
          <w:rPr>
            <w:rFonts w:ascii="Times New Roman" w:hAnsi="Times New Roman" w:cs="Times New Roman"/>
            <w:bCs/>
            <w:sz w:val="24"/>
            <w:szCs w:val="24"/>
          </w:rPr>
          <w:delText xml:space="preserve"> </w:delText>
        </w:r>
      </w:del>
      <w:r w:rsidRPr="004B0BE5">
        <w:rPr>
          <w:rFonts w:ascii="Times New Roman" w:hAnsi="Times New Roman" w:cs="Times New Roman"/>
          <w:bCs/>
          <w:sz w:val="24"/>
          <w:szCs w:val="24"/>
        </w:rPr>
        <w:t>Census website). Our institution</w:t>
      </w:r>
      <w:del w:id="54" w:author="Lori Bonertz" w:date="2022-06-28T08:21:00Z">
        <w:r w:rsidRPr="004B0BE5" w:rsidDel="00692C18">
          <w:rPr>
            <w:rFonts w:ascii="Times New Roman" w:hAnsi="Times New Roman" w:cs="Times New Roman"/>
            <w:bCs/>
            <w:sz w:val="24"/>
            <w:szCs w:val="24"/>
          </w:rPr>
          <w:delText>,</w:delText>
        </w:r>
        <w:r w:rsidR="005B1711" w:rsidRPr="004B0BE5" w:rsidDel="00692C18">
          <w:rPr>
            <w:rFonts w:ascii="Times New Roman" w:hAnsi="Times New Roman" w:cs="Times New Roman"/>
            <w:sz w:val="24"/>
            <w:szCs w:val="24"/>
          </w:rPr>
          <w:delText xml:space="preserve"> </w:delText>
        </w:r>
      </w:del>
      <w:r w:rsidR="005B1711" w:rsidRPr="004B0BE5">
        <w:rPr>
          <w:rFonts w:ascii="Times New Roman" w:hAnsi="Times New Roman" w:cs="Times New Roman"/>
          <w:sz w:val="24"/>
          <w:szCs w:val="24"/>
        </w:rPr>
        <w:t xml:space="preserve"> is a referral centre for complicated obstetric cases and began its assisted reproductive technology unit in the year 1996. </w:t>
      </w:r>
      <w:del w:id="55" w:author="Lori Bonertz" w:date="2022-06-28T08:21:00Z">
        <w:r w:rsidR="005B1711" w:rsidRPr="004B0BE5" w:rsidDel="00692C18">
          <w:rPr>
            <w:rFonts w:ascii="Times New Roman" w:hAnsi="Times New Roman" w:cs="Times New Roman"/>
            <w:sz w:val="24"/>
            <w:szCs w:val="24"/>
          </w:rPr>
          <w:delText xml:space="preserve"> </w:delText>
        </w:r>
        <w:r w:rsidRPr="004B0BE5" w:rsidDel="00692C18">
          <w:rPr>
            <w:rFonts w:ascii="Times New Roman" w:hAnsi="Times New Roman" w:cs="Times New Roman"/>
            <w:sz w:val="24"/>
            <w:szCs w:val="24"/>
          </w:rPr>
          <w:delText xml:space="preserve"> </w:delText>
        </w:r>
      </w:del>
      <w:r w:rsidR="005B1711" w:rsidRPr="004B0BE5">
        <w:rPr>
          <w:rFonts w:ascii="Times New Roman" w:hAnsi="Times New Roman" w:cs="Times New Roman"/>
          <w:sz w:val="24"/>
          <w:szCs w:val="24"/>
        </w:rPr>
        <w:t>W</w:t>
      </w:r>
      <w:r w:rsidRPr="004B0BE5">
        <w:rPr>
          <w:rFonts w:ascii="Times New Roman" w:hAnsi="Times New Roman" w:cs="Times New Roman"/>
          <w:sz w:val="24"/>
          <w:szCs w:val="24"/>
        </w:rPr>
        <w:t>ithin the district</w:t>
      </w:r>
      <w:ins w:id="56" w:author="Lori Bonertz" w:date="2022-06-28T08:21:00Z">
        <w:r w:rsidR="00692C18">
          <w:rPr>
            <w:rFonts w:ascii="Times New Roman" w:hAnsi="Times New Roman" w:cs="Times New Roman"/>
            <w:sz w:val="24"/>
            <w:szCs w:val="24"/>
          </w:rPr>
          <w:t>,</w:t>
        </w:r>
      </w:ins>
      <w:r w:rsidR="005B1711" w:rsidRPr="004B0BE5">
        <w:rPr>
          <w:rFonts w:ascii="Times New Roman" w:hAnsi="Times New Roman" w:cs="Times New Roman"/>
          <w:sz w:val="24"/>
          <w:szCs w:val="24"/>
        </w:rPr>
        <w:t xml:space="preserve"> on</w:t>
      </w:r>
      <w:del w:id="57" w:author="Lori Bonertz" w:date="2022-06-28T08:21:00Z">
        <w:r w:rsidRPr="004B0BE5" w:rsidDel="00692C18">
          <w:rPr>
            <w:rFonts w:ascii="Times New Roman" w:hAnsi="Times New Roman" w:cs="Times New Roman"/>
            <w:sz w:val="24"/>
            <w:szCs w:val="24"/>
          </w:rPr>
          <w:delText xml:space="preserve"> an</w:delText>
        </w:r>
      </w:del>
      <w:r w:rsidRPr="004B0BE5">
        <w:rPr>
          <w:rFonts w:ascii="Times New Roman" w:hAnsi="Times New Roman" w:cs="Times New Roman"/>
          <w:sz w:val="24"/>
          <w:szCs w:val="24"/>
        </w:rPr>
        <w:t xml:space="preserve"> average</w:t>
      </w:r>
      <w:ins w:id="58" w:author="Lori Bonertz" w:date="2022-06-28T08:22:00Z">
        <w:r w:rsidR="00692C18">
          <w:rPr>
            <w:rFonts w:ascii="Times New Roman" w:hAnsi="Times New Roman" w:cs="Times New Roman"/>
            <w:sz w:val="24"/>
            <w:szCs w:val="24"/>
          </w:rPr>
          <w:t>,</w:t>
        </w:r>
      </w:ins>
      <w:r w:rsidRPr="004B0BE5">
        <w:rPr>
          <w:rFonts w:ascii="Times New Roman" w:hAnsi="Times New Roman" w:cs="Times New Roman"/>
          <w:sz w:val="24"/>
          <w:szCs w:val="24"/>
        </w:rPr>
        <w:t xml:space="preserve"> 5750 births per year </w:t>
      </w:r>
      <w:ins w:id="59" w:author="Lori Bonertz" w:date="2022-06-28T08:41:00Z">
        <w:r w:rsidR="00180436">
          <w:rPr>
            <w:rFonts w:ascii="Times New Roman" w:hAnsi="Times New Roman" w:cs="Times New Roman"/>
            <w:sz w:val="24"/>
            <w:szCs w:val="24"/>
          </w:rPr>
          <w:t xml:space="preserve">from </w:t>
        </w:r>
      </w:ins>
      <w:del w:id="60" w:author="Lori Bonertz" w:date="2022-06-28T08:41:00Z">
        <w:r w:rsidR="005B1711" w:rsidRPr="004B0BE5" w:rsidDel="00180436">
          <w:rPr>
            <w:rFonts w:ascii="Times New Roman" w:hAnsi="Times New Roman" w:cs="Times New Roman"/>
            <w:sz w:val="24"/>
            <w:szCs w:val="24"/>
          </w:rPr>
          <w:delText>(</w:delText>
        </w:r>
      </w:del>
      <w:r w:rsidRPr="004B0BE5">
        <w:rPr>
          <w:rFonts w:ascii="Times New Roman" w:hAnsi="Times New Roman" w:cs="Times New Roman"/>
          <w:sz w:val="24"/>
          <w:szCs w:val="24"/>
        </w:rPr>
        <w:t>1991</w:t>
      </w:r>
      <w:ins w:id="61" w:author="Lori Bonertz" w:date="2022-06-28T08:21:00Z">
        <w:r w:rsidR="00692C18">
          <w:rPr>
            <w:rFonts w:ascii="Times New Roman" w:hAnsi="Times New Roman" w:cs="Times New Roman"/>
            <w:sz w:val="24"/>
            <w:szCs w:val="24"/>
          </w:rPr>
          <w:t>–</w:t>
        </w:r>
      </w:ins>
      <w:del w:id="62" w:author="Lori Bonertz" w:date="2022-06-28T08:21:00Z">
        <w:r w:rsidRPr="004B0BE5" w:rsidDel="00692C18">
          <w:rPr>
            <w:rFonts w:ascii="Times New Roman" w:hAnsi="Times New Roman" w:cs="Times New Roman"/>
            <w:sz w:val="24"/>
            <w:szCs w:val="24"/>
          </w:rPr>
          <w:delText>-</w:delText>
        </w:r>
      </w:del>
      <w:r w:rsidRPr="004B0BE5">
        <w:rPr>
          <w:rFonts w:ascii="Times New Roman" w:hAnsi="Times New Roman" w:cs="Times New Roman"/>
          <w:sz w:val="24"/>
          <w:szCs w:val="24"/>
        </w:rPr>
        <w:t>1995</w:t>
      </w:r>
      <w:ins w:id="63" w:author="Lori Bonertz" w:date="2022-06-28T08:41:00Z">
        <w:r w:rsidR="00180436">
          <w:rPr>
            <w:rFonts w:ascii="Times New Roman" w:hAnsi="Times New Roman" w:cs="Times New Roman"/>
            <w:sz w:val="24"/>
            <w:szCs w:val="24"/>
          </w:rPr>
          <w:t xml:space="preserve">, </w:t>
        </w:r>
      </w:ins>
      <w:ins w:id="64" w:author="Lori Bonertz" w:date="2022-06-28T08:42:00Z">
        <w:r w:rsidR="00180436">
          <w:rPr>
            <w:rFonts w:ascii="Times New Roman" w:hAnsi="Times New Roman" w:cs="Times New Roman"/>
            <w:sz w:val="24"/>
            <w:szCs w:val="24"/>
          </w:rPr>
          <w:t>the time period our cohort was derived from,</w:t>
        </w:r>
      </w:ins>
      <w:del w:id="65" w:author="Lori Bonertz" w:date="2022-06-28T08:41:00Z">
        <w:r w:rsidR="005B1711" w:rsidRPr="004B0BE5" w:rsidDel="00180436">
          <w:rPr>
            <w:rFonts w:ascii="Times New Roman" w:hAnsi="Times New Roman" w:cs="Times New Roman"/>
            <w:sz w:val="24"/>
            <w:szCs w:val="24"/>
          </w:rPr>
          <w:delText>)</w:delText>
        </w:r>
      </w:del>
      <w:r w:rsidR="005B1711" w:rsidRPr="004B0BE5">
        <w:rPr>
          <w:rFonts w:ascii="Times New Roman" w:hAnsi="Times New Roman" w:cs="Times New Roman"/>
          <w:sz w:val="24"/>
          <w:szCs w:val="24"/>
        </w:rPr>
        <w:t xml:space="preserve"> were registered in this hospital</w:t>
      </w:r>
      <w:del w:id="66" w:author="Lori Bonertz" w:date="2022-06-28T08:41:00Z">
        <w:r w:rsidR="005B1711" w:rsidRPr="004B0BE5" w:rsidDel="00180436">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 </w:t>
      </w:r>
    </w:p>
    <w:p w14:paraId="7D965528" w14:textId="55C316D5" w:rsidR="008E3CB2" w:rsidRPr="004B0BE5" w:rsidRDefault="0057599C"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 xml:space="preserve">The original database of twins </w:t>
      </w:r>
      <w:del w:id="67" w:author="Lori Bonertz" w:date="2022-06-28T08:22:00Z">
        <w:r w:rsidRPr="004B0BE5" w:rsidDel="00692C18">
          <w:rPr>
            <w:rFonts w:ascii="Times New Roman" w:hAnsi="Times New Roman" w:cs="Times New Roman"/>
            <w:sz w:val="24"/>
            <w:szCs w:val="24"/>
          </w:rPr>
          <w:delText>was made from</w:delText>
        </w:r>
      </w:del>
      <w:ins w:id="68" w:author="Lori Bonertz" w:date="2022-06-28T08:22:00Z">
        <w:r w:rsidR="00692C18">
          <w:rPr>
            <w:rFonts w:ascii="Times New Roman" w:hAnsi="Times New Roman" w:cs="Times New Roman"/>
            <w:sz w:val="24"/>
            <w:szCs w:val="24"/>
          </w:rPr>
          <w:t>included</w:t>
        </w:r>
      </w:ins>
      <w:r w:rsidRPr="004B0BE5">
        <w:rPr>
          <w:rFonts w:ascii="Times New Roman" w:hAnsi="Times New Roman" w:cs="Times New Roman"/>
          <w:sz w:val="24"/>
          <w:szCs w:val="24"/>
        </w:rPr>
        <w:t xml:space="preserve"> d</w:t>
      </w:r>
      <w:r w:rsidR="000906D9" w:rsidRPr="004B0BE5">
        <w:rPr>
          <w:rFonts w:ascii="Times New Roman" w:hAnsi="Times New Roman" w:cs="Times New Roman"/>
          <w:sz w:val="24"/>
          <w:szCs w:val="24"/>
        </w:rPr>
        <w:t xml:space="preserve">etails of twins </w:t>
      </w:r>
      <w:r w:rsidR="00F4387D" w:rsidRPr="004B0BE5">
        <w:rPr>
          <w:rFonts w:ascii="Times New Roman" w:hAnsi="Times New Roman" w:cs="Times New Roman"/>
          <w:sz w:val="24"/>
          <w:szCs w:val="24"/>
        </w:rPr>
        <w:t xml:space="preserve">born between 1991 </w:t>
      </w:r>
      <w:ins w:id="69" w:author="Lori Bonertz" w:date="2022-06-28T08:23:00Z">
        <w:r w:rsidR="00692C18">
          <w:rPr>
            <w:rFonts w:ascii="Times New Roman" w:hAnsi="Times New Roman" w:cs="Times New Roman"/>
            <w:sz w:val="24"/>
            <w:szCs w:val="24"/>
          </w:rPr>
          <w:t>and</w:t>
        </w:r>
      </w:ins>
      <w:del w:id="70" w:author="Lori Bonertz" w:date="2022-06-28T08:23:00Z">
        <w:r w:rsidR="00F4387D" w:rsidRPr="004B0BE5" w:rsidDel="00692C18">
          <w:rPr>
            <w:rFonts w:ascii="Times New Roman" w:hAnsi="Times New Roman" w:cs="Times New Roman"/>
            <w:sz w:val="24"/>
            <w:szCs w:val="24"/>
          </w:rPr>
          <w:delText>to</w:delText>
        </w:r>
      </w:del>
      <w:r w:rsidR="00F4387D" w:rsidRPr="004B0BE5">
        <w:rPr>
          <w:rFonts w:ascii="Times New Roman" w:hAnsi="Times New Roman" w:cs="Times New Roman"/>
          <w:sz w:val="24"/>
          <w:szCs w:val="24"/>
        </w:rPr>
        <w:t xml:space="preserve"> 2005 </w:t>
      </w:r>
      <w:r w:rsidR="000906D9" w:rsidRPr="004B0BE5">
        <w:rPr>
          <w:rFonts w:ascii="Times New Roman" w:hAnsi="Times New Roman" w:cs="Times New Roman"/>
          <w:sz w:val="24"/>
          <w:szCs w:val="24"/>
        </w:rPr>
        <w:t>from the</w:t>
      </w:r>
      <w:r w:rsidRPr="004B0BE5">
        <w:rPr>
          <w:rFonts w:ascii="Times New Roman" w:hAnsi="Times New Roman" w:cs="Times New Roman"/>
          <w:sz w:val="24"/>
          <w:szCs w:val="24"/>
        </w:rPr>
        <w:t xml:space="preserve"> paper</w:t>
      </w:r>
      <w:ins w:id="71" w:author="Lori Bonertz" w:date="2022-06-28T08:22:00Z">
        <w:r w:rsidR="00692C18">
          <w:rPr>
            <w:rFonts w:ascii="Times New Roman" w:hAnsi="Times New Roman" w:cs="Times New Roman"/>
            <w:sz w:val="24"/>
            <w:szCs w:val="24"/>
          </w:rPr>
          <w:t>-</w:t>
        </w:r>
      </w:ins>
      <w:del w:id="72" w:author="Lori Bonertz" w:date="2022-06-28T08:22: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based register</w:t>
      </w:r>
      <w:del w:id="73" w:author="Lori Bonertz" w:date="2022-06-28T08:23:00Z">
        <w:r w:rsidRPr="004B0BE5" w:rsidDel="00692C18">
          <w:rPr>
            <w:rFonts w:ascii="Times New Roman" w:hAnsi="Times New Roman" w:cs="Times New Roman"/>
            <w:sz w:val="24"/>
            <w:szCs w:val="24"/>
          </w:rPr>
          <w:delText>s</w:delText>
        </w:r>
      </w:del>
      <w:r w:rsidRPr="004B0BE5">
        <w:rPr>
          <w:rFonts w:ascii="Times New Roman" w:hAnsi="Times New Roman" w:cs="Times New Roman"/>
          <w:sz w:val="24"/>
          <w:szCs w:val="24"/>
        </w:rPr>
        <w:t xml:space="preserve"> of</w:t>
      </w:r>
      <w:ins w:id="74" w:author="Lori Bonertz" w:date="2022-06-28T08:22:00Z">
        <w:r w:rsidR="00692C18">
          <w:rPr>
            <w:rFonts w:ascii="Times New Roman" w:hAnsi="Times New Roman" w:cs="Times New Roman"/>
            <w:sz w:val="24"/>
            <w:szCs w:val="24"/>
          </w:rPr>
          <w:t xml:space="preserve"> the</w:t>
        </w:r>
      </w:ins>
      <w:del w:id="75" w:author="Lori Bonertz" w:date="2022-06-28T08:22:00Z">
        <w:r w:rsidRPr="004B0BE5" w:rsidDel="00692C18">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 xml:space="preserve"> labour room and clinical records of the Department of Obstetrics and </w:t>
      </w:r>
      <w:proofErr w:type="spellStart"/>
      <w:r w:rsidR="000906D9" w:rsidRPr="004B0BE5">
        <w:rPr>
          <w:rFonts w:ascii="Times New Roman" w:hAnsi="Times New Roman" w:cs="Times New Roman"/>
          <w:sz w:val="24"/>
          <w:szCs w:val="24"/>
        </w:rPr>
        <w:t>Gynecology</w:t>
      </w:r>
      <w:proofErr w:type="spellEnd"/>
      <w:r w:rsidRPr="004B0BE5">
        <w:rPr>
          <w:rFonts w:ascii="Times New Roman" w:hAnsi="Times New Roman" w:cs="Times New Roman"/>
          <w:sz w:val="24"/>
          <w:szCs w:val="24"/>
        </w:rPr>
        <w:t xml:space="preserve">. </w:t>
      </w:r>
      <w:ins w:id="76" w:author="Lori Bonertz" w:date="2022-06-28T08:23:00Z">
        <w:r w:rsidR="00692C18">
          <w:rPr>
            <w:rFonts w:ascii="Times New Roman" w:hAnsi="Times New Roman" w:cs="Times New Roman"/>
            <w:sz w:val="24"/>
            <w:szCs w:val="24"/>
          </w:rPr>
          <w:t>A</w:t>
        </w:r>
        <w:r w:rsidR="00692C18" w:rsidRPr="004B0BE5">
          <w:rPr>
            <w:rFonts w:ascii="Times New Roman" w:hAnsi="Times New Roman" w:cs="Times New Roman"/>
            <w:sz w:val="24"/>
            <w:szCs w:val="24"/>
          </w:rPr>
          <w:t xml:space="preserve"> qualified statistician</w:t>
        </w:r>
        <w:r w:rsidR="00692C18">
          <w:rPr>
            <w:rFonts w:ascii="Times New Roman" w:hAnsi="Times New Roman" w:cs="Times New Roman"/>
            <w:sz w:val="24"/>
            <w:szCs w:val="24"/>
          </w:rPr>
          <w:t>,</w:t>
        </w:r>
        <w:r w:rsidR="00692C18" w:rsidRPr="004B0BE5">
          <w:rPr>
            <w:rFonts w:ascii="Times New Roman" w:hAnsi="Times New Roman" w:cs="Times New Roman"/>
            <w:sz w:val="24"/>
            <w:szCs w:val="24"/>
          </w:rPr>
          <w:t xml:space="preserve"> as well as two clinical psychologists</w:t>
        </w:r>
        <w:r w:rsidR="00692C18">
          <w:rPr>
            <w:rFonts w:ascii="Times New Roman" w:hAnsi="Times New Roman" w:cs="Times New Roman"/>
            <w:sz w:val="24"/>
            <w:szCs w:val="24"/>
          </w:rPr>
          <w:t>, collected</w:t>
        </w:r>
        <w:r w:rsidR="00692C18" w:rsidRPr="004B0BE5">
          <w:rPr>
            <w:rFonts w:ascii="Times New Roman" w:hAnsi="Times New Roman" w:cs="Times New Roman"/>
            <w:sz w:val="24"/>
            <w:szCs w:val="24"/>
          </w:rPr>
          <w:t xml:space="preserve"> </w:t>
        </w:r>
        <w:r w:rsidR="00692C18">
          <w:rPr>
            <w:rFonts w:ascii="Times New Roman" w:hAnsi="Times New Roman" w:cs="Times New Roman"/>
            <w:sz w:val="24"/>
            <w:szCs w:val="24"/>
          </w:rPr>
          <w:t>d</w:t>
        </w:r>
      </w:ins>
      <w:del w:id="77" w:author="Lori Bonertz" w:date="2022-06-28T08:23:00Z">
        <w:r w:rsidRPr="004B0BE5" w:rsidDel="00692C18">
          <w:rPr>
            <w:rFonts w:ascii="Times New Roman" w:hAnsi="Times New Roman" w:cs="Times New Roman"/>
            <w:sz w:val="24"/>
            <w:szCs w:val="24"/>
          </w:rPr>
          <w:delText>D</w:delText>
        </w:r>
      </w:del>
      <w:r w:rsidRPr="004B0BE5">
        <w:rPr>
          <w:rFonts w:ascii="Times New Roman" w:hAnsi="Times New Roman" w:cs="Times New Roman"/>
          <w:sz w:val="24"/>
          <w:szCs w:val="24"/>
        </w:rPr>
        <w:t xml:space="preserve">ata </w:t>
      </w:r>
      <w:del w:id="78" w:author="Lori Bonertz" w:date="2022-06-28T08:23:00Z">
        <w:r w:rsidRPr="004B0BE5" w:rsidDel="00692C18">
          <w:rPr>
            <w:rFonts w:ascii="Times New Roman" w:hAnsi="Times New Roman" w:cs="Times New Roman"/>
            <w:sz w:val="24"/>
            <w:szCs w:val="24"/>
          </w:rPr>
          <w:delText xml:space="preserve">was collected by a qualified statistician as well as two clinical psychologists </w:delText>
        </w:r>
      </w:del>
      <w:r w:rsidRPr="004B0BE5">
        <w:rPr>
          <w:rFonts w:ascii="Times New Roman" w:hAnsi="Times New Roman" w:cs="Times New Roman"/>
          <w:sz w:val="24"/>
          <w:szCs w:val="24"/>
        </w:rPr>
        <w:t xml:space="preserve">on </w:t>
      </w:r>
      <w:del w:id="79" w:author="Lori Bonertz" w:date="2022-06-28T08:24:00Z">
        <w:r w:rsidRPr="004B0BE5" w:rsidDel="00D9301E">
          <w:rPr>
            <w:rFonts w:ascii="Times New Roman" w:hAnsi="Times New Roman" w:cs="Times New Roman"/>
            <w:sz w:val="24"/>
            <w:szCs w:val="24"/>
          </w:rPr>
          <w:delText xml:space="preserve"> </w:delText>
        </w:r>
      </w:del>
      <w:r w:rsidRPr="004B0BE5">
        <w:rPr>
          <w:rFonts w:ascii="Times New Roman" w:hAnsi="Times New Roman" w:cs="Times New Roman"/>
          <w:sz w:val="24"/>
          <w:szCs w:val="24"/>
        </w:rPr>
        <w:t>parental demographic</w:t>
      </w:r>
      <w:ins w:id="80" w:author="Lori Bonertz" w:date="2022-06-28T08:23:00Z">
        <w:r w:rsidR="00692C18">
          <w:rPr>
            <w:rFonts w:ascii="Times New Roman" w:hAnsi="Times New Roman" w:cs="Times New Roman"/>
            <w:sz w:val="24"/>
            <w:szCs w:val="24"/>
          </w:rPr>
          <w:t>s</w:t>
        </w:r>
      </w:ins>
      <w:del w:id="81" w:author="Lori Bonertz" w:date="2022-06-28T08:23:00Z">
        <w:r w:rsidRPr="004B0BE5" w:rsidDel="00692C18">
          <w:rPr>
            <w:rFonts w:ascii="Times New Roman" w:hAnsi="Times New Roman" w:cs="Times New Roman"/>
            <w:sz w:val="24"/>
            <w:szCs w:val="24"/>
          </w:rPr>
          <w:delText xml:space="preserve"> data</w:delText>
        </w:r>
      </w:del>
      <w:r w:rsidRPr="004B0BE5">
        <w:rPr>
          <w:rFonts w:ascii="Times New Roman" w:hAnsi="Times New Roman" w:cs="Times New Roman"/>
          <w:sz w:val="24"/>
          <w:szCs w:val="24"/>
        </w:rPr>
        <w:t xml:space="preserve">, twin addresses, birth weight, gestational age and placental </w:t>
      </w:r>
      <w:proofErr w:type="spellStart"/>
      <w:r w:rsidRPr="004B0BE5">
        <w:rPr>
          <w:rFonts w:ascii="Times New Roman" w:hAnsi="Times New Roman" w:cs="Times New Roman"/>
          <w:sz w:val="24"/>
          <w:szCs w:val="24"/>
        </w:rPr>
        <w:t>chorionicity</w:t>
      </w:r>
      <w:proofErr w:type="spellEnd"/>
      <w:r w:rsidRPr="004B0BE5">
        <w:rPr>
          <w:rFonts w:ascii="Times New Roman" w:hAnsi="Times New Roman" w:cs="Times New Roman"/>
          <w:sz w:val="24"/>
          <w:szCs w:val="24"/>
        </w:rPr>
        <w:t xml:space="preserve"> for the twins in the register. </w:t>
      </w:r>
      <w:del w:id="82" w:author="Lori Bonertz" w:date="2022-06-28T08:23: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These were reported i</w:t>
      </w:r>
      <w:r w:rsidR="000906D9" w:rsidRPr="004B0BE5">
        <w:rPr>
          <w:rFonts w:ascii="Times New Roman" w:hAnsi="Times New Roman" w:cs="Times New Roman"/>
          <w:sz w:val="24"/>
          <w:szCs w:val="24"/>
        </w:rPr>
        <w:t xml:space="preserve">n </w:t>
      </w:r>
      <w:ins w:id="83" w:author="Lori Bonertz" w:date="2022-06-28T08:23:00Z">
        <w:r w:rsidR="00692C18">
          <w:rPr>
            <w:rFonts w:ascii="Times New Roman" w:hAnsi="Times New Roman" w:cs="Times New Roman"/>
            <w:sz w:val="24"/>
            <w:szCs w:val="24"/>
          </w:rPr>
          <w:t xml:space="preserve">an </w:t>
        </w:r>
      </w:ins>
      <w:r w:rsidR="000906D9" w:rsidRPr="004B0BE5">
        <w:rPr>
          <w:rFonts w:ascii="Times New Roman" w:hAnsi="Times New Roman" w:cs="Times New Roman"/>
          <w:sz w:val="24"/>
          <w:szCs w:val="24"/>
        </w:rPr>
        <w:t xml:space="preserve">earlier retrospective study conducted in the institution looking at birth weight centiles </w:t>
      </w:r>
      <w:del w:id="84" w:author="Lori Bonertz" w:date="2022-06-28T08:23:00Z">
        <w:r w:rsidR="000906D9" w:rsidRPr="004B0BE5" w:rsidDel="00692C18">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 xml:space="preserve">by gestational age among twins born between 1991 </w:t>
      </w:r>
      <w:ins w:id="85" w:author="Lori Bonertz" w:date="2022-06-28T08:23:00Z">
        <w:r w:rsidR="00692C18">
          <w:rPr>
            <w:rFonts w:ascii="Times New Roman" w:hAnsi="Times New Roman" w:cs="Times New Roman"/>
            <w:sz w:val="24"/>
            <w:szCs w:val="24"/>
          </w:rPr>
          <w:t>and</w:t>
        </w:r>
      </w:ins>
      <w:del w:id="86" w:author="Lori Bonertz" w:date="2022-06-28T08:23:00Z">
        <w:r w:rsidR="000906D9" w:rsidRPr="004B0BE5" w:rsidDel="00692C18">
          <w:rPr>
            <w:rFonts w:ascii="Times New Roman" w:hAnsi="Times New Roman" w:cs="Times New Roman"/>
            <w:sz w:val="24"/>
            <w:szCs w:val="24"/>
          </w:rPr>
          <w:delText>to</w:delText>
        </w:r>
      </w:del>
      <w:r w:rsidR="000906D9" w:rsidRPr="004B0BE5">
        <w:rPr>
          <w:rFonts w:ascii="Times New Roman" w:hAnsi="Times New Roman" w:cs="Times New Roman"/>
          <w:sz w:val="24"/>
          <w:szCs w:val="24"/>
        </w:rPr>
        <w:t xml:space="preserve"> 2005. </w:t>
      </w:r>
      <w:r w:rsidR="000906D9" w:rsidRPr="004B0BE5">
        <w:rPr>
          <w:rFonts w:ascii="Times New Roman" w:hAnsi="Times New Roman" w:cs="Times New Roman"/>
          <w:sz w:val="24"/>
          <w:szCs w:val="24"/>
        </w:rPr>
        <w:fldChar w:fldCharType="begin">
          <w:fldData xml:space="preserve">PEVuZE5vdGU+PENpdGU+PEF1dGhvcj5QcmVta3VtYXI8L0F1dGhvcj48UmVjTnVtPjY8L1JlY051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</w:fldData>
        </w:fldChar>
      </w:r>
      <w:r w:rsidR="00BB75DF" w:rsidRPr="004B0BE5">
        <w:rPr>
          <w:rFonts w:ascii="Times New Roman" w:hAnsi="Times New Roman" w:cs="Times New Roman"/>
          <w:sz w:val="24"/>
          <w:szCs w:val="24"/>
        </w:rPr>
        <w:instrText xml:space="preserve"> ADDIN EN.CITE </w:instrText>
      </w:r>
      <w:r w:rsidR="00BB75DF" w:rsidRPr="004B0BE5">
        <w:rPr>
          <w:rFonts w:ascii="Times New Roman" w:hAnsi="Times New Roman" w:cs="Times New Roman"/>
          <w:sz w:val="24"/>
          <w:szCs w:val="24"/>
        </w:rPr>
        <w:fldChar w:fldCharType="begin">
          <w:fldData xml:space="preserve">PEVuZE5vdGU+PENpdGU+PEF1dGhvcj5QcmVta3VtYXI8L0F1dGhvcj48UmVjTnVtPjY8L1JlY051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</w:fldData>
        </w:fldChar>
      </w:r>
      <w:r w:rsidR="00BB75DF" w:rsidRPr="004B0BE5">
        <w:rPr>
          <w:rFonts w:ascii="Times New Roman" w:hAnsi="Times New Roman" w:cs="Times New Roman"/>
          <w:sz w:val="24"/>
          <w:szCs w:val="24"/>
        </w:rPr>
        <w:instrText xml:space="preserve"> ADDIN EN.CITE.DATA </w:instrText>
      </w:r>
      <w:r w:rsidR="00BB75DF" w:rsidRPr="004B0BE5">
        <w:rPr>
          <w:rFonts w:ascii="Times New Roman" w:hAnsi="Times New Roman" w:cs="Times New Roman"/>
          <w:sz w:val="24"/>
          <w:szCs w:val="24"/>
        </w:rPr>
      </w:r>
      <w:r w:rsidR="00BB75DF" w:rsidRPr="004B0BE5">
        <w:rPr>
          <w:rFonts w:ascii="Times New Roman" w:hAnsi="Times New Roman" w:cs="Times New Roman"/>
          <w:sz w:val="24"/>
          <w:szCs w:val="24"/>
        </w:rPr>
        <w:fldChar w:fldCharType="end"/>
      </w:r>
      <w:r w:rsidR="000906D9" w:rsidRPr="004B0BE5">
        <w:rPr>
          <w:rFonts w:ascii="Times New Roman" w:hAnsi="Times New Roman" w:cs="Times New Roman"/>
          <w:sz w:val="24"/>
          <w:szCs w:val="24"/>
        </w:rPr>
      </w:r>
      <w:r w:rsidR="000906D9" w:rsidRPr="004B0BE5">
        <w:rPr>
          <w:rFonts w:ascii="Times New Roman" w:hAnsi="Times New Roman" w:cs="Times New Roman"/>
          <w:sz w:val="24"/>
          <w:szCs w:val="24"/>
        </w:rPr>
        <w:fldChar w:fldCharType="separate"/>
      </w:r>
      <w:r w:rsidR="000906D9" w:rsidRPr="004B0BE5">
        <w:rPr>
          <w:rFonts w:ascii="Times New Roman" w:hAnsi="Times New Roman" w:cs="Times New Roman"/>
          <w:sz w:val="24"/>
          <w:szCs w:val="24"/>
        </w:rPr>
        <w:t>(6)</w:t>
      </w:r>
      <w:r w:rsidR="000906D9" w:rsidRPr="004B0BE5">
        <w:rPr>
          <w:rFonts w:ascii="Times New Roman" w:hAnsi="Times New Roman" w:cs="Times New Roman"/>
          <w:sz w:val="24"/>
          <w:szCs w:val="24"/>
        </w:rPr>
        <w:fldChar w:fldCharType="end"/>
      </w:r>
      <w:r w:rsidR="000906D9" w:rsidRPr="004B0BE5">
        <w:rPr>
          <w:rFonts w:ascii="Times New Roman" w:hAnsi="Times New Roman" w:cs="Times New Roman"/>
          <w:sz w:val="24"/>
          <w:szCs w:val="24"/>
        </w:rPr>
        <w:t xml:space="preserve"> </w:t>
      </w:r>
    </w:p>
    <w:p w14:paraId="0B4DCA02" w14:textId="77777777" w:rsidR="008E3CB2" w:rsidRPr="004B0BE5" w:rsidRDefault="008E3CB2"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b/>
          <w:sz w:val="24"/>
          <w:szCs w:val="24"/>
        </w:rPr>
        <w:t>Current study</w:t>
      </w:r>
      <w:r w:rsidRPr="004B0BE5">
        <w:rPr>
          <w:rFonts w:ascii="Times New Roman" w:hAnsi="Times New Roman" w:cs="Times New Roman"/>
          <w:sz w:val="24"/>
          <w:szCs w:val="24"/>
        </w:rPr>
        <w:t>:</w:t>
      </w:r>
    </w:p>
    <w:p w14:paraId="424B668C" w14:textId="6AFFFC69" w:rsidR="002E7F66" w:rsidRPr="004B0BE5" w:rsidRDefault="008E3CB2"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rPr>
        <w:t xml:space="preserve"> </w:t>
      </w:r>
      <w:r w:rsidR="000906D9" w:rsidRPr="004B0BE5">
        <w:rPr>
          <w:rFonts w:ascii="Times New Roman" w:hAnsi="Times New Roman" w:cs="Times New Roman"/>
          <w:sz w:val="24"/>
          <w:szCs w:val="24"/>
        </w:rPr>
        <w:t xml:space="preserve">For our </w:t>
      </w:r>
      <w:del w:id="87" w:author="Lori Bonertz" w:date="2022-06-28T08:41:00Z">
        <w:r w:rsidR="000906D9" w:rsidRPr="004B0BE5" w:rsidDel="00A22295">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study</w:t>
      </w:r>
      <w:ins w:id="88" w:author="Lori Bonertz" w:date="2022-06-28T08:22:00Z">
        <w:r w:rsidR="00692C18">
          <w:rPr>
            <w:rFonts w:ascii="Times New Roman" w:hAnsi="Times New Roman" w:cs="Times New Roman"/>
            <w:sz w:val="24"/>
            <w:szCs w:val="24"/>
          </w:rPr>
          <w:t>,</w:t>
        </w:r>
      </w:ins>
      <w:r w:rsidR="000906D9" w:rsidRPr="004B0BE5">
        <w:rPr>
          <w:rFonts w:ascii="Times New Roman" w:hAnsi="Times New Roman" w:cs="Times New Roman"/>
          <w:sz w:val="24"/>
          <w:szCs w:val="24"/>
        </w:rPr>
        <w:t xml:space="preserve"> we chose to trace the oldest twins in the cohort (1991</w:t>
      </w:r>
      <w:ins w:id="89" w:author="Lori Bonertz" w:date="2022-06-28T08:24:00Z">
        <w:r w:rsidR="00D9301E">
          <w:rPr>
            <w:rFonts w:ascii="Times New Roman" w:hAnsi="Times New Roman" w:cs="Times New Roman"/>
            <w:sz w:val="24"/>
            <w:szCs w:val="24"/>
          </w:rPr>
          <w:t>–</w:t>
        </w:r>
      </w:ins>
      <w:del w:id="90" w:author="Lori Bonertz" w:date="2022-06-28T08:24:00Z">
        <w:r w:rsidR="000906D9" w:rsidRPr="004B0BE5" w:rsidDel="00D9301E">
          <w:rPr>
            <w:rFonts w:ascii="Times New Roman" w:hAnsi="Times New Roman" w:cs="Times New Roman"/>
            <w:sz w:val="24"/>
            <w:szCs w:val="24"/>
          </w:rPr>
          <w:delText>-</w:delText>
        </w:r>
      </w:del>
      <w:r w:rsidR="000906D9" w:rsidRPr="004B0BE5">
        <w:rPr>
          <w:rFonts w:ascii="Times New Roman" w:hAnsi="Times New Roman" w:cs="Times New Roman"/>
          <w:sz w:val="24"/>
          <w:szCs w:val="24"/>
        </w:rPr>
        <w:t xml:space="preserve">1995). </w:t>
      </w:r>
      <w:r w:rsidR="002D32B7" w:rsidRPr="004B0BE5">
        <w:rPr>
          <w:rFonts w:ascii="Times New Roman" w:hAnsi="Times New Roman" w:cs="Times New Roman"/>
          <w:sz w:val="24"/>
          <w:szCs w:val="24"/>
        </w:rPr>
        <w:t xml:space="preserve">The study followed the tenets of the declaration of Helsinki of 1975 as revised in 2008. It complied with the standards of the Indian Council for Medical Research Bioethics guidelines. </w:t>
      </w:r>
      <w:del w:id="91" w:author="Lori Bonertz" w:date="2022-06-28T08:24:00Z">
        <w:r w:rsidR="002D32B7" w:rsidRPr="004B0BE5" w:rsidDel="00D9301E">
          <w:rPr>
            <w:rFonts w:ascii="Times New Roman" w:hAnsi="Times New Roman" w:cs="Times New Roman"/>
            <w:sz w:val="24"/>
            <w:szCs w:val="24"/>
          </w:rPr>
          <w:delText xml:space="preserve"> </w:delText>
        </w:r>
      </w:del>
      <w:r w:rsidR="002D32B7" w:rsidRPr="004B0BE5">
        <w:rPr>
          <w:rFonts w:ascii="Times New Roman" w:hAnsi="Times New Roman" w:cs="Times New Roman"/>
          <w:sz w:val="24"/>
          <w:szCs w:val="24"/>
        </w:rPr>
        <w:t xml:space="preserve">Approval of the Institutional review board and </w:t>
      </w:r>
      <w:ins w:id="92" w:author="Lori Bonertz" w:date="2022-06-28T08:24:00Z">
        <w:r w:rsidR="00D9301E">
          <w:rPr>
            <w:rFonts w:ascii="Times New Roman" w:hAnsi="Times New Roman" w:cs="Times New Roman"/>
            <w:sz w:val="24"/>
            <w:szCs w:val="24"/>
          </w:rPr>
          <w:t xml:space="preserve">the </w:t>
        </w:r>
      </w:ins>
      <w:r w:rsidR="002D32B7" w:rsidRPr="004B0BE5">
        <w:rPr>
          <w:rFonts w:ascii="Times New Roman" w:hAnsi="Times New Roman" w:cs="Times New Roman"/>
          <w:sz w:val="24"/>
          <w:szCs w:val="24"/>
        </w:rPr>
        <w:t>Ethics committee of Christian Medical College and Hospital, Vellore</w:t>
      </w:r>
      <w:ins w:id="93" w:author="Lori Bonertz" w:date="2022-06-28T08:24:00Z">
        <w:r w:rsidR="00D9301E">
          <w:rPr>
            <w:rFonts w:ascii="Times New Roman" w:hAnsi="Times New Roman" w:cs="Times New Roman"/>
            <w:sz w:val="24"/>
            <w:szCs w:val="24"/>
          </w:rPr>
          <w:t>,</w:t>
        </w:r>
      </w:ins>
      <w:r w:rsidR="002D32B7" w:rsidRPr="004B0BE5">
        <w:rPr>
          <w:rFonts w:ascii="Times New Roman" w:hAnsi="Times New Roman" w:cs="Times New Roman"/>
          <w:sz w:val="24"/>
          <w:szCs w:val="24"/>
        </w:rPr>
        <w:t xml:space="preserve"> was sought and received (IRB 2011 Minute No.7441).</w:t>
      </w:r>
      <w:r w:rsidRPr="004B0BE5">
        <w:rPr>
          <w:rFonts w:ascii="Times New Roman" w:hAnsi="Times New Roman" w:cs="Times New Roman"/>
          <w:sz w:val="24"/>
          <w:szCs w:val="24"/>
        </w:rPr>
        <w:t xml:space="preserve"> </w:t>
      </w:r>
      <w:del w:id="94" w:author="Lori Bonertz" w:date="2022-06-28T08:24:00Z">
        <w:r w:rsidR="002E7F66" w:rsidRPr="004B0BE5" w:rsidDel="00D9301E">
          <w:rPr>
            <w:rFonts w:ascii="Times New Roman" w:hAnsi="Times New Roman" w:cs="Times New Roman"/>
            <w:bCs/>
            <w:sz w:val="24"/>
            <w:szCs w:val="24"/>
          </w:rPr>
          <w:delText xml:space="preserve"> </w:delText>
        </w:r>
      </w:del>
      <w:r w:rsidR="002E7F66" w:rsidRPr="004B0BE5">
        <w:rPr>
          <w:rFonts w:ascii="Times New Roman" w:hAnsi="Times New Roman" w:cs="Times New Roman"/>
          <w:bCs/>
          <w:sz w:val="24"/>
          <w:szCs w:val="24"/>
        </w:rPr>
        <w:t xml:space="preserve">This study was conducted from </w:t>
      </w:r>
      <w:r w:rsidR="002E7F66" w:rsidRPr="004B0BE5">
        <w:rPr>
          <w:rFonts w:ascii="Times New Roman" w:hAnsi="Times New Roman" w:cs="Times New Roman"/>
          <w:sz w:val="24"/>
          <w:szCs w:val="24"/>
          <w:lang w:val="en-US"/>
        </w:rPr>
        <w:t xml:space="preserve">from </w:t>
      </w:r>
      <w:del w:id="95" w:author="Lori Bonertz" w:date="2022-06-28T08:24:00Z">
        <w:r w:rsidR="002E7F66" w:rsidRPr="004B0BE5" w:rsidDel="00D9301E">
          <w:rPr>
            <w:rFonts w:ascii="Times New Roman" w:hAnsi="Times New Roman" w:cs="Times New Roman"/>
            <w:sz w:val="24"/>
            <w:szCs w:val="24"/>
            <w:lang w:val="en-US"/>
          </w:rPr>
          <w:delText xml:space="preserve"> </w:delText>
        </w:r>
      </w:del>
      <w:r w:rsidR="002E7F66" w:rsidRPr="004B0BE5">
        <w:rPr>
          <w:rFonts w:ascii="Times New Roman" w:hAnsi="Times New Roman" w:cs="Times New Roman"/>
          <w:sz w:val="24"/>
          <w:szCs w:val="24"/>
          <w:lang w:val="en-US"/>
        </w:rPr>
        <w:t>March 2011 to September 2013.</w:t>
      </w:r>
    </w:p>
    <w:p w14:paraId="61A9EF0F" w14:textId="77777777" w:rsidR="000906D9" w:rsidRPr="004B0BE5" w:rsidRDefault="000906D9" w:rsidP="004B0BE5">
      <w:pPr>
        <w:spacing w:line="360" w:lineRule="auto"/>
        <w:jc w:val="both"/>
        <w:rPr>
          <w:rFonts w:ascii="Times New Roman" w:hAnsi="Times New Roman" w:cs="Times New Roman"/>
          <w:sz w:val="24"/>
          <w:szCs w:val="24"/>
        </w:rPr>
      </w:pPr>
    </w:p>
    <w:p w14:paraId="4F45095C" w14:textId="77777777" w:rsidR="003A0EB0" w:rsidRPr="004B0BE5" w:rsidRDefault="003A0EB0" w:rsidP="004B0BE5">
      <w:pPr>
        <w:spacing w:line="360" w:lineRule="auto"/>
        <w:jc w:val="both"/>
        <w:rPr>
          <w:rFonts w:ascii="Times New Roman" w:hAnsi="Times New Roman" w:cs="Times New Roman"/>
          <w:sz w:val="24"/>
          <w:szCs w:val="24"/>
        </w:rPr>
      </w:pPr>
    </w:p>
    <w:p w14:paraId="2684F261" w14:textId="77777777" w:rsidR="00DF6F8F" w:rsidRPr="004B0BE5" w:rsidRDefault="00DF6F8F" w:rsidP="004B0BE5">
      <w:pPr>
        <w:pStyle w:val="ListParagraph"/>
        <w:spacing w:line="360" w:lineRule="auto"/>
        <w:ind w:left="360"/>
        <w:jc w:val="both"/>
        <w:rPr>
          <w:b/>
        </w:rPr>
      </w:pPr>
      <w:r w:rsidRPr="004B0BE5">
        <w:rPr>
          <w:b/>
        </w:rPr>
        <w:lastRenderedPageBreak/>
        <w:t>Tracing</w:t>
      </w:r>
    </w:p>
    <w:p w14:paraId="5553328D"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Contacting Participants</w:t>
      </w:r>
    </w:p>
    <w:p w14:paraId="73C737B7" w14:textId="6B5F652D" w:rsidR="00955FC4" w:rsidRPr="004B0BE5" w:rsidRDefault="00955FC4" w:rsidP="004B0BE5">
      <w:pPr>
        <w:pStyle w:val="ListParagraph"/>
        <w:spacing w:line="360" w:lineRule="auto"/>
        <w:ind w:left="360"/>
        <w:jc w:val="both"/>
        <w:rPr>
          <w:bCs/>
        </w:rPr>
      </w:pPr>
      <w:del w:id="96" w:author="Lori Bonertz" w:date="2022-06-28T08:25:00Z">
        <w:r w:rsidRPr="004B0BE5" w:rsidDel="00D9301E">
          <w:rPr>
            <w:bCs/>
          </w:rPr>
          <w:delText>Live</w:delText>
        </w:r>
      </w:del>
      <w:del w:id="97" w:author="Lori Bonertz" w:date="2022-06-28T08:24:00Z">
        <w:r w:rsidRPr="004B0BE5" w:rsidDel="00D9301E">
          <w:rPr>
            <w:bCs/>
          </w:rPr>
          <w:delText xml:space="preserve"> </w:delText>
        </w:r>
      </w:del>
      <w:del w:id="98" w:author="Lori Bonertz" w:date="2022-06-28T08:25:00Z">
        <w:r w:rsidRPr="004B0BE5" w:rsidDel="00D9301E">
          <w:rPr>
            <w:bCs/>
          </w:rPr>
          <w:delText xml:space="preserve">born </w:delText>
        </w:r>
      </w:del>
      <w:ins w:id="99" w:author="Lori Bonertz" w:date="2022-06-28T08:24:00Z">
        <w:r w:rsidR="00D9301E">
          <w:rPr>
            <w:bCs/>
          </w:rPr>
          <w:t>T</w:t>
        </w:r>
      </w:ins>
      <w:del w:id="100" w:author="Lori Bonertz" w:date="2022-06-28T08:24:00Z">
        <w:r w:rsidRPr="004B0BE5" w:rsidDel="00D9301E">
          <w:rPr>
            <w:bCs/>
          </w:rPr>
          <w:delText>t</w:delText>
        </w:r>
      </w:del>
      <w:r w:rsidRPr="004B0BE5">
        <w:rPr>
          <w:bCs/>
        </w:rPr>
        <w:t>wins from 24 to 42 weeks</w:t>
      </w:r>
      <w:ins w:id="101" w:author="Lori Bonertz" w:date="2022-06-28T08:25:00Z">
        <w:r w:rsidR="00D9301E">
          <w:rPr>
            <w:bCs/>
          </w:rPr>
          <w:t>’</w:t>
        </w:r>
      </w:ins>
      <w:r w:rsidRPr="004B0BE5">
        <w:rPr>
          <w:bCs/>
        </w:rPr>
        <w:t xml:space="preserve"> </w:t>
      </w:r>
      <w:del w:id="102" w:author="Lori Bonertz" w:date="2022-06-28T08:24:00Z">
        <w:r w:rsidRPr="004B0BE5" w:rsidDel="00D9301E">
          <w:rPr>
            <w:bCs/>
          </w:rPr>
          <w:delText xml:space="preserve"> of </w:delText>
        </w:r>
      </w:del>
      <w:r w:rsidRPr="004B0BE5">
        <w:rPr>
          <w:bCs/>
        </w:rPr>
        <w:t xml:space="preserve">gestational age </w:t>
      </w:r>
      <w:ins w:id="103" w:author="Lori Bonertz" w:date="2022-06-28T08:25:00Z">
        <w:r w:rsidR="00D9301E">
          <w:rPr>
            <w:bCs/>
          </w:rPr>
          <w:t xml:space="preserve">born live </w:t>
        </w:r>
      </w:ins>
      <w:r w:rsidRPr="004B0BE5">
        <w:rPr>
          <w:bCs/>
        </w:rPr>
        <w:t xml:space="preserve">to mothers from </w:t>
      </w:r>
      <w:ins w:id="104" w:author="Lori Bonertz" w:date="2022-06-28T08:25:00Z">
        <w:r w:rsidR="00D9301E">
          <w:rPr>
            <w:bCs/>
          </w:rPr>
          <w:t xml:space="preserve">the </w:t>
        </w:r>
      </w:ins>
      <w:r w:rsidRPr="004B0BE5">
        <w:rPr>
          <w:bCs/>
        </w:rPr>
        <w:t xml:space="preserve">Vellore district in the </w:t>
      </w:r>
      <w:proofErr w:type="spellStart"/>
      <w:r w:rsidRPr="004B0BE5">
        <w:rPr>
          <w:bCs/>
        </w:rPr>
        <w:t>labor</w:t>
      </w:r>
      <w:proofErr w:type="spellEnd"/>
      <w:r w:rsidRPr="004B0BE5">
        <w:rPr>
          <w:bCs/>
        </w:rPr>
        <w:t xml:space="preserve"> room of CMC Hospital, Vellore between 1991 and 1995</w:t>
      </w:r>
      <w:del w:id="105" w:author="Lori Bonertz" w:date="2022-06-28T08:25:00Z">
        <w:r w:rsidRPr="004B0BE5" w:rsidDel="00D9301E">
          <w:rPr>
            <w:bCs/>
          </w:rPr>
          <w:delText>,</w:delText>
        </w:r>
      </w:del>
      <w:r w:rsidRPr="004B0BE5">
        <w:rPr>
          <w:bCs/>
        </w:rPr>
        <w:t xml:space="preserve"> were included for this pilot attempt</w:t>
      </w:r>
      <w:del w:id="106" w:author="Lori Bonertz" w:date="2022-06-28T08:25:00Z">
        <w:r w:rsidRPr="004B0BE5" w:rsidDel="00D9301E">
          <w:rPr>
            <w:bCs/>
          </w:rPr>
          <w:delText xml:space="preserve"> </w:delText>
        </w:r>
      </w:del>
      <w:r w:rsidRPr="004B0BE5">
        <w:rPr>
          <w:bCs/>
        </w:rPr>
        <w:t xml:space="preserve"> to trace and recruit a hospital birth register</w:t>
      </w:r>
      <w:ins w:id="107" w:author="Lori Bonertz" w:date="2022-06-28T08:25:00Z">
        <w:r w:rsidR="00D9301E">
          <w:rPr>
            <w:bCs/>
          </w:rPr>
          <w:t>-</w:t>
        </w:r>
      </w:ins>
      <w:del w:id="108" w:author="Lori Bonertz" w:date="2022-06-28T08:25:00Z">
        <w:r w:rsidRPr="004B0BE5" w:rsidDel="00D9301E">
          <w:rPr>
            <w:bCs/>
          </w:rPr>
          <w:delText xml:space="preserve"> </w:delText>
        </w:r>
      </w:del>
      <w:r w:rsidRPr="004B0BE5">
        <w:rPr>
          <w:bCs/>
        </w:rPr>
        <w:t xml:space="preserve">based twin cohort. </w:t>
      </w:r>
    </w:p>
    <w:p w14:paraId="3CB16848"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Mail Survey</w:t>
      </w:r>
    </w:p>
    <w:p w14:paraId="7CFA7548" w14:textId="628C9D3A" w:rsidR="00955FC4" w:rsidRPr="004B0BE5" w:rsidRDefault="00955FC4" w:rsidP="004B0BE5">
      <w:pPr>
        <w:pStyle w:val="ListParagraph"/>
        <w:spacing w:line="360" w:lineRule="auto"/>
        <w:ind w:left="360"/>
        <w:jc w:val="both"/>
        <w:rPr>
          <w:bCs/>
        </w:rPr>
      </w:pPr>
      <w:r w:rsidRPr="004B0BE5">
        <w:rPr>
          <w:bCs/>
        </w:rPr>
        <w:t>The first contact was made by a postal mail survey. All twin pairs were mailed information sheets, questionnaires and forms to indicate consent to participate</w:t>
      </w:r>
      <w:r w:rsidR="002E7F66" w:rsidRPr="004B0BE5">
        <w:rPr>
          <w:bCs/>
        </w:rPr>
        <w:t xml:space="preserve"> (</w:t>
      </w:r>
      <w:r w:rsidRPr="004B0BE5">
        <w:rPr>
          <w:bCs/>
        </w:rPr>
        <w:t>translated into the local language</w:t>
      </w:r>
      <w:r w:rsidR="002E7F66" w:rsidRPr="004B0BE5">
        <w:rPr>
          <w:bCs/>
        </w:rPr>
        <w:t>)</w:t>
      </w:r>
      <w:r w:rsidRPr="004B0BE5">
        <w:rPr>
          <w:bCs/>
        </w:rPr>
        <w:t>. The information sheets provided basic explanations on heritability of traits, difference between races, how studying</w:t>
      </w:r>
      <w:del w:id="109" w:author="Lori Bonertz" w:date="2022-06-28T08:25:00Z">
        <w:r w:rsidRPr="004B0BE5" w:rsidDel="00D9301E">
          <w:rPr>
            <w:bCs/>
          </w:rPr>
          <w:delText xml:space="preserve"> of</w:delText>
        </w:r>
      </w:del>
      <w:r w:rsidRPr="004B0BE5">
        <w:rPr>
          <w:bCs/>
        </w:rPr>
        <w:t xml:space="preserve"> twins can help enhance the information base in this aspect and objectives of this study. The participants were asked to fill </w:t>
      </w:r>
      <w:ins w:id="110" w:author="Lori Bonertz" w:date="2022-06-28T08:25:00Z">
        <w:r w:rsidR="00D9301E">
          <w:rPr>
            <w:bCs/>
          </w:rPr>
          <w:t xml:space="preserve">out </w:t>
        </w:r>
      </w:ins>
      <w:r w:rsidRPr="004B0BE5">
        <w:rPr>
          <w:bCs/>
        </w:rPr>
        <w:t xml:space="preserve">a questionnaire regarding </w:t>
      </w:r>
      <w:del w:id="111" w:author="Lori Bonertz" w:date="2022-06-28T08:25:00Z">
        <w:r w:rsidRPr="004B0BE5" w:rsidDel="00D9301E">
          <w:rPr>
            <w:bCs/>
          </w:rPr>
          <w:delText xml:space="preserve"> gende</w:delText>
        </w:r>
      </w:del>
      <w:ins w:id="112" w:author="Lori Bonertz" w:date="2022-06-28T08:25:00Z">
        <w:r w:rsidR="00D9301E">
          <w:rPr>
            <w:bCs/>
          </w:rPr>
          <w:t>sex</w:t>
        </w:r>
      </w:ins>
      <w:del w:id="113" w:author="Lori Bonertz" w:date="2022-06-28T08:25:00Z">
        <w:r w:rsidRPr="004B0BE5" w:rsidDel="00D9301E">
          <w:rPr>
            <w:bCs/>
          </w:rPr>
          <w:delText>r</w:delText>
        </w:r>
      </w:del>
      <w:r w:rsidRPr="004B0BE5">
        <w:rPr>
          <w:bCs/>
        </w:rPr>
        <w:t xml:space="preserve"> of the twins, date of birth, </w:t>
      </w:r>
      <w:ins w:id="114" w:author="Lori Bonertz" w:date="2022-06-28T08:26:00Z">
        <w:r w:rsidR="00D9301E">
          <w:rPr>
            <w:bCs/>
          </w:rPr>
          <w:t xml:space="preserve">and </w:t>
        </w:r>
      </w:ins>
      <w:r w:rsidRPr="004B0BE5">
        <w:rPr>
          <w:bCs/>
        </w:rPr>
        <w:t>birth weight</w:t>
      </w:r>
      <w:ins w:id="115" w:author="Lori Bonertz" w:date="2022-06-28T08:26:00Z">
        <w:r w:rsidR="00D9301E">
          <w:rPr>
            <w:bCs/>
          </w:rPr>
          <w:t>.</w:t>
        </w:r>
      </w:ins>
      <w:del w:id="116" w:author="Lori Bonertz" w:date="2022-06-28T08:26:00Z">
        <w:r w:rsidRPr="004B0BE5" w:rsidDel="00D9301E">
          <w:rPr>
            <w:bCs/>
          </w:rPr>
          <w:delText xml:space="preserve"> </w:delText>
        </w:r>
      </w:del>
      <w:del w:id="117" w:author="Lori Bonertz" w:date="2022-06-28T08:25:00Z">
        <w:r w:rsidRPr="004B0BE5" w:rsidDel="00D9301E">
          <w:rPr>
            <w:bCs/>
          </w:rPr>
          <w:delText>.</w:delText>
        </w:r>
      </w:del>
      <w:r w:rsidRPr="004B0BE5">
        <w:rPr>
          <w:bCs/>
        </w:rPr>
        <w:t xml:space="preserve"> The</w:t>
      </w:r>
      <w:ins w:id="118" w:author="Lori Bonertz" w:date="2022-06-28T08:26:00Z">
        <w:r w:rsidR="00D9301E">
          <w:rPr>
            <w:bCs/>
          </w:rPr>
          <w:t>re</w:t>
        </w:r>
      </w:ins>
      <w:del w:id="119" w:author="Lori Bonertz" w:date="2022-06-28T08:26:00Z">
        <w:r w:rsidRPr="004B0BE5" w:rsidDel="00D9301E">
          <w:rPr>
            <w:bCs/>
          </w:rPr>
          <w:delText>y</w:delText>
        </w:r>
      </w:del>
      <w:r w:rsidRPr="004B0BE5">
        <w:rPr>
          <w:bCs/>
        </w:rPr>
        <w:t xml:space="preserve"> w</w:t>
      </w:r>
      <w:ins w:id="120" w:author="Lori Bonertz" w:date="2022-06-28T08:26:00Z">
        <w:r w:rsidR="00CE5E53">
          <w:rPr>
            <w:bCs/>
          </w:rPr>
          <w:t>as an</w:t>
        </w:r>
      </w:ins>
      <w:del w:id="121" w:author="Lori Bonertz" w:date="2022-06-28T08:26:00Z">
        <w:r w:rsidRPr="004B0BE5" w:rsidDel="00CE5E53">
          <w:rPr>
            <w:bCs/>
          </w:rPr>
          <w:delText>ere</w:delText>
        </w:r>
      </w:del>
      <w:r w:rsidRPr="004B0BE5">
        <w:rPr>
          <w:bCs/>
        </w:rPr>
        <w:t xml:space="preserve"> expla</w:t>
      </w:r>
      <w:ins w:id="122" w:author="Lori Bonertz" w:date="2022-06-28T08:26:00Z">
        <w:r w:rsidR="00CE5E53">
          <w:rPr>
            <w:bCs/>
          </w:rPr>
          <w:t>nation</w:t>
        </w:r>
      </w:ins>
      <w:del w:id="123" w:author="Lori Bonertz" w:date="2022-06-28T08:26:00Z">
        <w:r w:rsidRPr="004B0BE5" w:rsidDel="00CE5E53">
          <w:rPr>
            <w:bCs/>
          </w:rPr>
          <w:delText>ined</w:delText>
        </w:r>
      </w:del>
      <w:r w:rsidRPr="004B0BE5">
        <w:rPr>
          <w:bCs/>
        </w:rPr>
        <w:t xml:space="preserve"> that they would be required to visit the Department of Ophthalmology for a free</w:t>
      </w:r>
      <w:ins w:id="124" w:author="Lori Bonertz" w:date="2022-06-28T08:26:00Z">
        <w:r w:rsidR="00CE5E53">
          <w:rPr>
            <w:bCs/>
          </w:rPr>
          <w:t>-</w:t>
        </w:r>
      </w:ins>
      <w:del w:id="125" w:author="Lori Bonertz" w:date="2022-06-28T08:26:00Z">
        <w:r w:rsidRPr="004B0BE5" w:rsidDel="00CE5E53">
          <w:rPr>
            <w:bCs/>
          </w:rPr>
          <w:delText xml:space="preserve"> </w:delText>
        </w:r>
      </w:del>
      <w:r w:rsidRPr="004B0BE5">
        <w:rPr>
          <w:bCs/>
        </w:rPr>
        <w:t>of</w:t>
      </w:r>
      <w:ins w:id="126" w:author="Lori Bonertz" w:date="2022-06-28T08:26:00Z">
        <w:r w:rsidR="00CE5E53">
          <w:rPr>
            <w:bCs/>
          </w:rPr>
          <w:t>-</w:t>
        </w:r>
      </w:ins>
      <w:del w:id="127" w:author="Lori Bonertz" w:date="2022-06-28T08:26:00Z">
        <w:r w:rsidRPr="004B0BE5" w:rsidDel="00CE5E53">
          <w:rPr>
            <w:bCs/>
          </w:rPr>
          <w:delText xml:space="preserve"> </w:delText>
        </w:r>
      </w:del>
      <w:r w:rsidRPr="004B0BE5">
        <w:rPr>
          <w:bCs/>
        </w:rPr>
        <w:t xml:space="preserve">cost eye examination </w:t>
      </w:r>
      <w:proofErr w:type="gramStart"/>
      <w:r w:rsidRPr="004B0BE5">
        <w:rPr>
          <w:bCs/>
        </w:rPr>
        <w:t>and  asked</w:t>
      </w:r>
      <w:proofErr w:type="gramEnd"/>
      <w:r w:rsidRPr="004B0BE5">
        <w:rPr>
          <w:bCs/>
        </w:rPr>
        <w:t xml:space="preserve"> to convey their  willingness to participate. In case they were willing to participate they were requested to indicate so by signing on a letter, giving their telephonic contact details </w:t>
      </w:r>
      <w:proofErr w:type="gramStart"/>
      <w:r w:rsidRPr="004B0BE5">
        <w:rPr>
          <w:bCs/>
        </w:rPr>
        <w:t>and  mailing</w:t>
      </w:r>
      <w:proofErr w:type="gramEnd"/>
      <w:r w:rsidRPr="004B0BE5">
        <w:rPr>
          <w:bCs/>
        </w:rPr>
        <w:t xml:space="preserve"> the questionnaire </w:t>
      </w:r>
      <w:del w:id="128" w:author="Lori Bonertz" w:date="2022-06-28T08:26:00Z">
        <w:r w:rsidRPr="004B0BE5" w:rsidDel="00CE5E53">
          <w:rPr>
            <w:bCs/>
          </w:rPr>
          <w:delText xml:space="preserve">  </w:delText>
        </w:r>
      </w:del>
      <w:r w:rsidRPr="004B0BE5">
        <w:rPr>
          <w:bCs/>
        </w:rPr>
        <w:t>back to the investigators in a self</w:t>
      </w:r>
      <w:ins w:id="129" w:author="Lori Bonertz" w:date="2022-06-28T08:26:00Z">
        <w:r w:rsidR="00CE5E53">
          <w:rPr>
            <w:bCs/>
          </w:rPr>
          <w:t>-</w:t>
        </w:r>
      </w:ins>
      <w:del w:id="130" w:author="Lori Bonertz" w:date="2022-06-28T08:26:00Z">
        <w:r w:rsidRPr="004B0BE5" w:rsidDel="00CE5E53">
          <w:rPr>
            <w:bCs/>
          </w:rPr>
          <w:delText xml:space="preserve"> </w:delText>
        </w:r>
      </w:del>
      <w:r w:rsidRPr="004B0BE5">
        <w:rPr>
          <w:bCs/>
        </w:rPr>
        <w:t xml:space="preserve">addressed &amp; postage paid envelope. They were then contacted </w:t>
      </w:r>
      <w:ins w:id="131" w:author="Lori Bonertz" w:date="2022-06-28T08:27:00Z">
        <w:r w:rsidR="00CE5E53">
          <w:rPr>
            <w:bCs/>
          </w:rPr>
          <w:t>by t</w:t>
        </w:r>
      </w:ins>
      <w:del w:id="132" w:author="Lori Bonertz" w:date="2022-06-28T08:27:00Z">
        <w:r w:rsidRPr="004B0BE5" w:rsidDel="00CE5E53">
          <w:rPr>
            <w:bCs/>
          </w:rPr>
          <w:delText>t</w:delText>
        </w:r>
      </w:del>
      <w:r w:rsidRPr="004B0BE5">
        <w:rPr>
          <w:bCs/>
        </w:rPr>
        <w:t>elephon</w:t>
      </w:r>
      <w:ins w:id="133" w:author="Lori Bonertz" w:date="2022-06-28T08:27:00Z">
        <w:r w:rsidR="00CE5E53">
          <w:rPr>
            <w:bCs/>
          </w:rPr>
          <w:t>e</w:t>
        </w:r>
      </w:ins>
      <w:del w:id="134" w:author="Lori Bonertz" w:date="2022-06-28T08:27:00Z">
        <w:r w:rsidRPr="004B0BE5" w:rsidDel="00CE5E53">
          <w:rPr>
            <w:bCs/>
          </w:rPr>
          <w:delText>ically</w:delText>
        </w:r>
      </w:del>
      <w:r w:rsidRPr="004B0BE5">
        <w:rPr>
          <w:bCs/>
        </w:rPr>
        <w:t xml:space="preserve"> </w:t>
      </w:r>
      <w:del w:id="135" w:author="Lori Bonertz" w:date="2022-06-28T08:27:00Z">
        <w:r w:rsidRPr="004B0BE5" w:rsidDel="00CE5E53">
          <w:rPr>
            <w:bCs/>
          </w:rPr>
          <w:delText>for fixing</w:delText>
        </w:r>
      </w:del>
      <w:ins w:id="136" w:author="Lori Bonertz" w:date="2022-06-28T08:27:00Z">
        <w:r w:rsidR="00CE5E53">
          <w:rPr>
            <w:bCs/>
          </w:rPr>
          <w:t>to arrange a</w:t>
        </w:r>
      </w:ins>
      <w:r w:rsidRPr="004B0BE5">
        <w:rPr>
          <w:bCs/>
        </w:rPr>
        <w:t xml:space="preserve"> date</w:t>
      </w:r>
      <w:del w:id="137" w:author="Lori Bonertz" w:date="2022-06-28T08:27:00Z">
        <w:r w:rsidRPr="004B0BE5" w:rsidDel="00CE5E53">
          <w:rPr>
            <w:bCs/>
          </w:rPr>
          <w:delText>s</w:delText>
        </w:r>
      </w:del>
      <w:r w:rsidRPr="004B0BE5">
        <w:rPr>
          <w:bCs/>
        </w:rPr>
        <w:t xml:space="preserve"> for examination.</w:t>
      </w:r>
    </w:p>
    <w:p w14:paraId="2F725746"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 xml:space="preserve">Home Visits </w:t>
      </w:r>
    </w:p>
    <w:p w14:paraId="508AE5AE" w14:textId="6786DE0C" w:rsidR="00955FC4" w:rsidRPr="004B0BE5" w:rsidRDefault="00955FC4" w:rsidP="004B0BE5">
      <w:pPr>
        <w:pStyle w:val="ListParagraph"/>
        <w:spacing w:line="360" w:lineRule="auto"/>
        <w:ind w:left="360"/>
        <w:jc w:val="both"/>
        <w:rPr>
          <w:bCs/>
        </w:rPr>
      </w:pPr>
      <w:r w:rsidRPr="004B0BE5">
        <w:rPr>
          <w:bCs/>
        </w:rPr>
        <w:t>Subsequent to this,</w:t>
      </w:r>
      <w:r w:rsidRPr="004B0BE5">
        <w:rPr>
          <w:bCs/>
          <w:i/>
        </w:rPr>
        <w:t xml:space="preserve"> </w:t>
      </w:r>
      <w:r w:rsidRPr="004B0BE5">
        <w:rPr>
          <w:bCs/>
        </w:rPr>
        <w:t xml:space="preserve">all who did not reply to the mailed letter within one month and </w:t>
      </w:r>
      <w:ins w:id="138" w:author="Lori Bonertz" w:date="2022-06-28T08:42:00Z">
        <w:r w:rsidR="00AB7C63">
          <w:rPr>
            <w:bCs/>
          </w:rPr>
          <w:t>for</w:t>
        </w:r>
      </w:ins>
      <w:del w:id="139" w:author="Lori Bonertz" w:date="2022-06-28T08:42:00Z">
        <w:r w:rsidRPr="004B0BE5" w:rsidDel="00AB7C63">
          <w:rPr>
            <w:bCs/>
          </w:rPr>
          <w:delText>in</w:delText>
        </w:r>
      </w:del>
      <w:r w:rsidRPr="004B0BE5">
        <w:rPr>
          <w:bCs/>
        </w:rPr>
        <w:t xml:space="preserve"> whom letters were returned due to the wrong address were contacted through home visits. A trained field worker visited each address to gather the necessary information in the questionnaire, determine willingness to participate and to give an appointment for the free eye examination</w:t>
      </w:r>
      <w:r w:rsidRPr="004B0BE5">
        <w:rPr>
          <w:bCs/>
          <w:i/>
        </w:rPr>
        <w:t>.</w:t>
      </w:r>
      <w:r w:rsidRPr="004B0BE5">
        <w:rPr>
          <w:bCs/>
        </w:rPr>
        <w:t xml:space="preserve"> </w:t>
      </w:r>
    </w:p>
    <w:p w14:paraId="7B9A2876" w14:textId="77777777" w:rsidR="002E7F66" w:rsidRPr="004B0BE5" w:rsidRDefault="002E7F66" w:rsidP="004B0BE5">
      <w:pPr>
        <w:pStyle w:val="ListParagraph"/>
        <w:spacing w:line="360" w:lineRule="auto"/>
        <w:ind w:left="360"/>
        <w:jc w:val="both"/>
        <w:rPr>
          <w:b/>
          <w:bCs/>
        </w:rPr>
      </w:pPr>
      <w:r w:rsidRPr="004B0BE5">
        <w:rPr>
          <w:b/>
          <w:bCs/>
        </w:rPr>
        <w:t>Eligibility</w:t>
      </w:r>
    </w:p>
    <w:p w14:paraId="640F386B" w14:textId="1C6261EE" w:rsidR="00955FC4" w:rsidRPr="004B0BE5" w:rsidRDefault="00955FC4" w:rsidP="004B0BE5">
      <w:pPr>
        <w:pStyle w:val="ListParagraph"/>
        <w:spacing w:line="360" w:lineRule="auto"/>
        <w:ind w:left="360"/>
        <w:jc w:val="both"/>
        <w:rPr>
          <w:bCs/>
        </w:rPr>
      </w:pPr>
      <w:r w:rsidRPr="004B0BE5">
        <w:rPr>
          <w:bCs/>
        </w:rPr>
        <w:t xml:space="preserve">All twins whose addresses could be confirmed and were </w:t>
      </w:r>
      <w:del w:id="140" w:author="Lori Bonertz" w:date="2022-06-28T08:42:00Z">
        <w:r w:rsidRPr="004B0BE5" w:rsidDel="00AB7C63">
          <w:rPr>
            <w:bCs/>
          </w:rPr>
          <w:delText xml:space="preserve"> </w:delText>
        </w:r>
      </w:del>
      <w:r w:rsidRPr="004B0BE5">
        <w:rPr>
          <w:bCs/>
        </w:rPr>
        <w:t xml:space="preserve">physically and mentally able to give assent </w:t>
      </w:r>
      <w:del w:id="141" w:author="Lori Bonertz" w:date="2022-06-28T08:42:00Z">
        <w:r w:rsidRPr="004B0BE5" w:rsidDel="00AB7C63">
          <w:rPr>
            <w:bCs/>
          </w:rPr>
          <w:delText xml:space="preserve"> </w:delText>
        </w:r>
      </w:del>
      <w:r w:rsidRPr="004B0BE5">
        <w:rPr>
          <w:bCs/>
        </w:rPr>
        <w:t>/</w:t>
      </w:r>
      <w:del w:id="142" w:author="Lori Bonertz" w:date="2022-06-28T08:42:00Z">
        <w:r w:rsidRPr="004B0BE5" w:rsidDel="00AB7C63">
          <w:rPr>
            <w:bCs/>
          </w:rPr>
          <w:delText xml:space="preserve"> </w:delText>
        </w:r>
      </w:del>
      <w:r w:rsidRPr="004B0BE5">
        <w:rPr>
          <w:bCs/>
        </w:rPr>
        <w:t xml:space="preserve">sign the informed consent form, and whose parents were willing to allow participation (in the case of twins &lt;18 years of age) were recruited in the study and called for further evaluation. They were also reminded </w:t>
      </w:r>
      <w:ins w:id="143" w:author="Lori Bonertz" w:date="2022-06-28T08:43:00Z">
        <w:r w:rsidR="00AB7C63">
          <w:rPr>
            <w:bCs/>
          </w:rPr>
          <w:t xml:space="preserve">by </w:t>
        </w:r>
      </w:ins>
      <w:r w:rsidRPr="004B0BE5">
        <w:rPr>
          <w:bCs/>
        </w:rPr>
        <w:t>telephon</w:t>
      </w:r>
      <w:ins w:id="144" w:author="Lori Bonertz" w:date="2022-06-28T08:43:00Z">
        <w:r w:rsidR="00AB7C63">
          <w:rPr>
            <w:bCs/>
          </w:rPr>
          <w:t>e</w:t>
        </w:r>
      </w:ins>
      <w:del w:id="145" w:author="Lori Bonertz" w:date="2022-06-28T08:43:00Z">
        <w:r w:rsidRPr="004B0BE5" w:rsidDel="00AB7C63">
          <w:rPr>
            <w:bCs/>
          </w:rPr>
          <w:delText>ically</w:delText>
        </w:r>
      </w:del>
      <w:r w:rsidRPr="004B0BE5">
        <w:rPr>
          <w:bCs/>
        </w:rPr>
        <w:t xml:space="preserve"> to </w:t>
      </w:r>
      <w:ins w:id="146" w:author="Lori Bonertz" w:date="2022-06-28T08:43:00Z">
        <w:r w:rsidR="00AB7C63">
          <w:rPr>
            <w:bCs/>
          </w:rPr>
          <w:t>attend</w:t>
        </w:r>
      </w:ins>
      <w:del w:id="147" w:author="Lori Bonertz" w:date="2022-06-28T08:43:00Z">
        <w:r w:rsidRPr="004B0BE5" w:rsidDel="00AB7C63">
          <w:rPr>
            <w:bCs/>
          </w:rPr>
          <w:delText>keep</w:delText>
        </w:r>
      </w:del>
      <w:r w:rsidRPr="004B0BE5">
        <w:rPr>
          <w:bCs/>
        </w:rPr>
        <w:t xml:space="preserve"> the </w:t>
      </w:r>
      <w:ins w:id="148" w:author="Lori Bonertz" w:date="2022-06-28T08:43:00Z">
        <w:r w:rsidR="00AB7C63">
          <w:rPr>
            <w:bCs/>
          </w:rPr>
          <w:t>o</w:t>
        </w:r>
      </w:ins>
      <w:del w:id="149" w:author="Lori Bonertz" w:date="2022-06-28T08:43:00Z">
        <w:r w:rsidRPr="004B0BE5" w:rsidDel="00AB7C63">
          <w:rPr>
            <w:bCs/>
          </w:rPr>
          <w:delText>O</w:delText>
        </w:r>
      </w:del>
      <w:r w:rsidRPr="004B0BE5">
        <w:rPr>
          <w:bCs/>
        </w:rPr>
        <w:t xml:space="preserve">phthalmology appointments. </w:t>
      </w:r>
      <w:del w:id="150" w:author="Lori Bonertz" w:date="2022-06-28T08:43:00Z">
        <w:r w:rsidRPr="004B0BE5" w:rsidDel="00AB7C63">
          <w:rPr>
            <w:bCs/>
          </w:rPr>
          <w:delText xml:space="preserve"> </w:delText>
        </w:r>
      </w:del>
      <w:r w:rsidRPr="004B0BE5">
        <w:rPr>
          <w:bCs/>
        </w:rPr>
        <w:t>The evaluations were planned for weekends to optimize participation of twins.</w:t>
      </w:r>
    </w:p>
    <w:p w14:paraId="36F43CF5" w14:textId="77777777" w:rsidR="00733E0A" w:rsidRPr="004B0BE5" w:rsidRDefault="00733E0A" w:rsidP="004B0BE5">
      <w:pPr>
        <w:pStyle w:val="ListParagraph"/>
        <w:spacing w:line="360" w:lineRule="auto"/>
        <w:ind w:left="360"/>
        <w:jc w:val="both"/>
        <w:rPr>
          <w:b/>
          <w:bCs/>
        </w:rPr>
      </w:pPr>
      <w:r w:rsidRPr="004B0BE5">
        <w:rPr>
          <w:b/>
          <w:bCs/>
        </w:rPr>
        <w:t>Procedures in the base hospital</w:t>
      </w:r>
    </w:p>
    <w:p w14:paraId="52D365E9" w14:textId="77777777" w:rsidR="00733E0A" w:rsidRPr="004B0BE5" w:rsidRDefault="00733E0A"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lastRenderedPageBreak/>
        <w:t xml:space="preserve">Informed consent </w:t>
      </w:r>
    </w:p>
    <w:p w14:paraId="12F96C7F" w14:textId="77777777" w:rsidR="00AA3CFD" w:rsidRPr="004B0BE5" w:rsidRDefault="00AA3CFD"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t>Informed consent from parents and assent from participating twins were obtained in the local language.</w:t>
      </w:r>
    </w:p>
    <w:p w14:paraId="05C3F73E" w14:textId="77777777" w:rsidR="00BB75DF" w:rsidRPr="004B0BE5" w:rsidRDefault="00733E0A"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t>Zygosity</w:t>
      </w:r>
      <w:r w:rsidR="00BB75DF" w:rsidRPr="004B0BE5">
        <w:rPr>
          <w:rFonts w:ascii="Times New Roman" w:hAnsi="Times New Roman" w:cs="Times New Roman"/>
          <w:bCs/>
          <w:sz w:val="24"/>
          <w:szCs w:val="24"/>
        </w:rPr>
        <w:t xml:space="preserve"> determination: </w:t>
      </w:r>
    </w:p>
    <w:p w14:paraId="49F0B45A" w14:textId="3175C144" w:rsidR="00733E0A" w:rsidRPr="004B0BE5" w:rsidRDefault="00BB75DF" w:rsidP="004B0BE5">
      <w:pPr>
        <w:spacing w:line="360" w:lineRule="auto"/>
        <w:jc w:val="both"/>
        <w:rPr>
          <w:rFonts w:ascii="Times New Roman" w:hAnsi="Times New Roman" w:cs="Times New Roman"/>
          <w:bCs/>
          <w:sz w:val="24"/>
          <w:szCs w:val="24"/>
        </w:rPr>
      </w:pPr>
      <w:r w:rsidRPr="004B0BE5">
        <w:rPr>
          <w:rFonts w:ascii="Times New Roman" w:hAnsi="Times New Roman" w:cs="Times New Roman"/>
          <w:sz w:val="24"/>
          <w:szCs w:val="24"/>
          <w:lang w:val="en-US"/>
        </w:rPr>
        <w:t xml:space="preserve">Consenting live twin pairs </w:t>
      </w:r>
      <w:ins w:id="151" w:author="Lori Bonertz" w:date="2022-06-28T08:43:00Z">
        <w:r w:rsidR="00AB7C63">
          <w:rPr>
            <w:rFonts w:ascii="Times New Roman" w:hAnsi="Times New Roman" w:cs="Times New Roman"/>
            <w:sz w:val="24"/>
            <w:szCs w:val="24"/>
            <w:lang w:val="en-US"/>
          </w:rPr>
          <w:t>who</w:t>
        </w:r>
      </w:ins>
      <w:del w:id="152" w:author="Lori Bonertz" w:date="2022-06-28T08:43:00Z">
        <w:r w:rsidRPr="004B0BE5" w:rsidDel="00AB7C63">
          <w:rPr>
            <w:rFonts w:ascii="Times New Roman" w:hAnsi="Times New Roman" w:cs="Times New Roman"/>
            <w:sz w:val="24"/>
            <w:szCs w:val="24"/>
            <w:lang w:val="en-US"/>
          </w:rPr>
          <w:delText>that</w:delText>
        </w:r>
      </w:del>
      <w:r w:rsidRPr="004B0BE5">
        <w:rPr>
          <w:rFonts w:ascii="Times New Roman" w:hAnsi="Times New Roman" w:cs="Times New Roman"/>
          <w:sz w:val="24"/>
          <w:szCs w:val="24"/>
          <w:lang w:val="en-US"/>
        </w:rPr>
        <w:t xml:space="preserve"> presented to the eye hospital were administered a questionnaire by a trained health worker wherein details regarding the birth of the twins, their parents, consanguinity of the marriage and</w:t>
      </w:r>
      <w:ins w:id="153"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if present</w:t>
      </w:r>
      <w:ins w:id="154"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nature of relationship were asked. </w:t>
      </w:r>
      <w:del w:id="155" w:author="Lori Bonertz" w:date="2022-06-28T08:43:00Z">
        <w:r w:rsidRPr="004B0BE5" w:rsidDel="00AB7C6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Zygosity was then determined by a validated zygosity questionnaire by Song et al</w:t>
      </w:r>
      <w:r w:rsidR="00AA3CFD" w:rsidRPr="004B0BE5">
        <w:rPr>
          <w:rFonts w:ascii="Times New Roman" w:hAnsi="Times New Roman" w:cs="Times New Roman"/>
          <w:bCs/>
          <w:sz w:val="24"/>
          <w:szCs w:val="24"/>
        </w:rPr>
        <w:t>.</w:t>
      </w:r>
      <w:r w:rsidRPr="004B0BE5">
        <w:rPr>
          <w:rFonts w:ascii="Times New Roman" w:hAnsi="Times New Roman" w:cs="Times New Roman"/>
          <w:bCs/>
          <w:sz w:val="24"/>
          <w:szCs w:val="24"/>
        </w:rPr>
        <w:fldChar w:fldCharType="begin"/>
      </w:r>
      <w:r w:rsidRPr="004B0BE5">
        <w:rPr>
          <w:rFonts w:ascii="Times New Roman" w:hAnsi="Times New Roman" w:cs="Times New Roman"/>
          <w:bCs/>
          <w:sz w:val="24"/>
          <w:szCs w:val="24"/>
        </w:rPr>
        <w:instrText xml:space="preserve"> ADDIN EN.CITE &lt;EndNote&gt;&lt;Cite&gt;&lt;Author&gt;Song&lt;/Author&gt;&lt;RecNum&gt;7&lt;/RecNum&gt;&lt;record&gt;&lt;rec-number&gt;7&lt;/rec-number&gt;&lt;foreign-keys&gt;&lt;key app="EN" db-id="wepaae9zsfa2e8e2tw6vf5pbzfepp5sf0zza"&gt;7&lt;/key&gt;&lt;/foreign-keys&gt;&lt;ref-type name="Journal Article"&gt;17&lt;/ref-type&gt;&lt;contributors&gt;&lt;authors&gt;&lt;author&gt;Song, Y. M.&lt;/author&gt;&lt;author&gt;Lee, D.&lt;/author&gt;&lt;author&gt;Lee, M. K.&lt;/author&gt;&lt;author&gt;Lee, K.&lt;/author&gt;&lt;author&gt;Lee, H. J.&lt;/author&gt;&lt;author&gt;Hong, E. J.&lt;/author&gt;&lt;author&gt;Han, B.&lt;/author&gt;&lt;author&gt;Sung, J.&lt;/author&gt;&lt;/authors&gt;&lt;/contributors&gt;&lt;auth-address&gt;Department of Family Medicine, Samsung Medical Center, Samsung Biomedical Research Institute, Sungkyunkwan University School of Medicine, Seoul, Korea.&lt;/auth-address&gt;&lt;titles&gt;&lt;title&gt;Validity of the zygosity questionnaire and characteristics of zygosity-misdiagnosed twin pairs in the Healthy Twin Study of Korea&lt;/title&gt;&lt;secondary-title&gt;Twin Res Hum Genet&lt;/secondary-title&gt;&lt;/titles&gt;&lt;periodical&gt;&lt;full-title&gt;Twin Res Hum Genet&lt;/full-title&gt;&lt;/periodical&gt;&lt;pages&gt;223-30&lt;/pages&gt;&lt;volume&gt;13&lt;/volume&gt;&lt;number&gt;3&lt;/number&gt;&lt;edition&gt;2010/05/19&lt;/edition&gt;&lt;keywords&gt;&lt;keyword&gt;Adult&lt;/keyword&gt;&lt;keyword&gt;Aged&lt;/keyword&gt;&lt;keyword&gt;Aged, 80 and over&lt;/keyword&gt;&lt;keyword&gt;Algorithms&lt;/keyword&gt;&lt;keyword&gt;Decision Trees&lt;/keyword&gt;&lt;keyword&gt;Female&lt;/keyword&gt;&lt;keyword&gt;Genotype&lt;/keyword&gt;&lt;keyword&gt;Humans&lt;/keyword&gt;&lt;keyword&gt;Korea&lt;/keyword&gt;&lt;keyword&gt;Male&lt;/keyword&gt;&lt;keyword&gt;Middle Aged&lt;/keyword&gt;&lt;keyword&gt;Predictive Value of Tests&lt;/keyword&gt;&lt;keyword&gt;Sensitivity and Specificity&lt;/keyword&gt;&lt;keyword&gt;*Surveys and Questionnaires&lt;/keyword&gt;&lt;keyword&gt;*Twins, Dizygotic&lt;/keyword&gt;&lt;keyword&gt;*Twins, Monozygotic&lt;/keyword&gt;&lt;/keywords&gt;&lt;dates&gt;&lt;pub-dates&gt;&lt;date&gt;Jun&lt;/date&gt;&lt;/pub-dates&gt;&lt;/dates&gt;&lt;isbn&gt;1832-4274 (Print)&amp;#xD;1832-4274 (Linking)&lt;/isbn&gt;&lt;accession-num&gt;20477720&lt;/accession-num&gt;&lt;urls&gt;&lt;related-urls&gt;&lt;url&gt;http://www.ncbi.nlm.nih.gov/entrez/query.fcgi?cmd=Retrieve&amp;amp;db=PubMed&amp;amp;dopt=Citation&amp;amp;list_uids=20477720&lt;/url&gt;&lt;/related-urls&gt;&lt;/urls&gt;&lt;electronic-resource-num&gt;10.1375/twin.13.3.223&amp;#xD;10.1375/twin.13.3.223 [pii]&lt;/electronic-resource-num&gt;&lt;language&gt;eng&lt;/language&gt;&lt;/record&gt;&lt;/Cite&gt;&lt;/EndNote&gt;</w:instrText>
      </w:r>
      <w:r w:rsidRPr="004B0BE5">
        <w:rPr>
          <w:rFonts w:ascii="Times New Roman" w:hAnsi="Times New Roman" w:cs="Times New Roman"/>
          <w:bCs/>
          <w:sz w:val="24"/>
          <w:szCs w:val="24"/>
        </w:rPr>
        <w:fldChar w:fldCharType="separate"/>
      </w:r>
      <w:r w:rsidRPr="004B0BE5">
        <w:rPr>
          <w:rFonts w:ascii="Times New Roman" w:hAnsi="Times New Roman" w:cs="Times New Roman"/>
          <w:bCs/>
          <w:sz w:val="24"/>
          <w:szCs w:val="24"/>
        </w:rPr>
        <w:t>(7)</w:t>
      </w:r>
      <w:r w:rsidRPr="004B0BE5">
        <w:rPr>
          <w:rFonts w:ascii="Times New Roman" w:hAnsi="Times New Roman" w:cs="Times New Roman"/>
          <w:bCs/>
          <w:sz w:val="24"/>
          <w:szCs w:val="24"/>
        </w:rPr>
        <w:fldChar w:fldCharType="end"/>
      </w:r>
    </w:p>
    <w:p w14:paraId="3243CEB1" w14:textId="77777777" w:rsidR="00733E0A" w:rsidRPr="004B0BE5" w:rsidRDefault="00733E0A" w:rsidP="004B0BE5">
      <w:pPr>
        <w:spacing w:line="360" w:lineRule="auto"/>
        <w:jc w:val="both"/>
        <w:rPr>
          <w:rFonts w:ascii="Times New Roman" w:hAnsi="Times New Roman" w:cs="Times New Roman"/>
          <w:bCs/>
          <w:sz w:val="24"/>
          <w:szCs w:val="24"/>
        </w:rPr>
      </w:pPr>
      <w:r w:rsidRPr="004B0BE5">
        <w:rPr>
          <w:rFonts w:ascii="Times New Roman" w:hAnsi="Times New Roman" w:cs="Times New Roman"/>
          <w:bCs/>
          <w:sz w:val="24"/>
          <w:szCs w:val="24"/>
        </w:rPr>
        <w:t>Ophthalmic Evaluation</w:t>
      </w:r>
      <w:r w:rsidR="00733857" w:rsidRPr="004B0BE5">
        <w:rPr>
          <w:rFonts w:ascii="Times New Roman" w:hAnsi="Times New Roman" w:cs="Times New Roman"/>
          <w:bCs/>
          <w:sz w:val="24"/>
          <w:szCs w:val="24"/>
        </w:rPr>
        <w:t xml:space="preserve">: </w:t>
      </w:r>
    </w:p>
    <w:p w14:paraId="6E5D28A6" w14:textId="2F428956" w:rsidR="00733857" w:rsidRPr="004B0BE5" w:rsidRDefault="00733857"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lang w:val="en-US"/>
        </w:rPr>
        <w:t>Following this</w:t>
      </w:r>
      <w:ins w:id="156"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each twin underwent a comprehensive ophthalmic examination, including best</w:t>
      </w:r>
      <w:ins w:id="157" w:author="Lori Bonertz" w:date="2022-06-28T08:44:00Z">
        <w:r w:rsidR="00AB7C63">
          <w:rPr>
            <w:rFonts w:ascii="Times New Roman" w:hAnsi="Times New Roman" w:cs="Times New Roman"/>
            <w:sz w:val="24"/>
            <w:szCs w:val="24"/>
            <w:lang w:val="en-US"/>
          </w:rPr>
          <w:t>-</w:t>
        </w:r>
      </w:ins>
      <w:del w:id="158" w:author="Lori Bonertz" w:date="2022-06-28T08:44:00Z">
        <w:r w:rsidRPr="004B0BE5" w:rsidDel="00AB7C6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corrected visual acuity (BCVA), using a log MAR chart at a distance of </w:t>
      </w:r>
      <w:r w:rsidRPr="004B0BE5">
        <w:rPr>
          <w:rFonts w:ascii="Times New Roman" w:hAnsi="Times New Roman" w:cs="Times New Roman"/>
          <w:sz w:val="24"/>
          <w:szCs w:val="24"/>
          <w:highlight w:val="cyan"/>
          <w:lang w:val="en-US"/>
        </w:rPr>
        <w:t>…</w:t>
      </w:r>
      <w:r w:rsidRPr="004B0BE5">
        <w:rPr>
          <w:rFonts w:ascii="Times New Roman" w:hAnsi="Times New Roman" w:cs="Times New Roman"/>
          <w:sz w:val="24"/>
          <w:szCs w:val="24"/>
          <w:lang w:val="en-US"/>
        </w:rPr>
        <w:t xml:space="preserve"> m in a dimly illuminated room,  cycloplegic refraction (Heine beta 200 retinoscope), slit lamp examination, (HAAG STREIT), measurements of intraocular pressure (IOP) by </w:t>
      </w:r>
      <w:proofErr w:type="spellStart"/>
      <w:r w:rsidRPr="004B0BE5">
        <w:rPr>
          <w:rFonts w:ascii="Times New Roman" w:hAnsi="Times New Roman" w:cs="Times New Roman"/>
          <w:sz w:val="24"/>
          <w:szCs w:val="24"/>
          <w:lang w:val="en-US"/>
        </w:rPr>
        <w:t>Goldmann</w:t>
      </w:r>
      <w:proofErr w:type="spellEnd"/>
      <w:r w:rsidRPr="004B0BE5">
        <w:rPr>
          <w:rFonts w:ascii="Times New Roman" w:hAnsi="Times New Roman" w:cs="Times New Roman"/>
          <w:sz w:val="24"/>
          <w:szCs w:val="24"/>
          <w:lang w:val="en-US"/>
        </w:rPr>
        <w:t xml:space="preserve"> Applanation tonometry, axial length (AL) and anterior chamber depth (ACD)</w:t>
      </w:r>
      <w:del w:id="159" w:author="Lori Bonertz" w:date="2022-06-28T08:28: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w:t>
      </w:r>
      <w:proofErr w:type="spellStart"/>
      <w:r w:rsidRPr="004B0BE5">
        <w:rPr>
          <w:rFonts w:ascii="Times New Roman" w:hAnsi="Times New Roman" w:cs="Times New Roman"/>
          <w:sz w:val="24"/>
          <w:szCs w:val="24"/>
          <w:lang w:val="en-US"/>
        </w:rPr>
        <w:t>Ocuscan</w:t>
      </w:r>
      <w:proofErr w:type="spellEnd"/>
      <w:r w:rsidRPr="004B0BE5">
        <w:rPr>
          <w:rFonts w:ascii="Times New Roman" w:hAnsi="Times New Roman" w:cs="Times New Roman"/>
          <w:sz w:val="24"/>
          <w:szCs w:val="24"/>
          <w:lang w:val="en-US"/>
        </w:rPr>
        <w:t xml:space="preserve">  ALCON) , central corneal thickness (CCT : </w:t>
      </w:r>
      <w:proofErr w:type="spellStart"/>
      <w:r w:rsidRPr="004B0BE5">
        <w:rPr>
          <w:rFonts w:ascii="Times New Roman" w:hAnsi="Times New Roman" w:cs="Times New Roman"/>
          <w:sz w:val="24"/>
          <w:szCs w:val="24"/>
          <w:lang w:val="en-US"/>
        </w:rPr>
        <w:t>Tomey</w:t>
      </w:r>
      <w:proofErr w:type="spellEnd"/>
      <w:r w:rsidRPr="004B0BE5">
        <w:rPr>
          <w:rFonts w:ascii="Times New Roman" w:hAnsi="Times New Roman" w:cs="Times New Roman"/>
          <w:sz w:val="24"/>
          <w:szCs w:val="24"/>
          <w:lang w:val="en-US"/>
        </w:rPr>
        <w:t xml:space="preserve"> AC-1000</w:t>
      </w:r>
      <w:del w:id="160" w:author="Lori Bonertz" w:date="2022-06-28T08:28: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specular microscopy for endothelial count (Topcon SP -2000P), </w:t>
      </w:r>
      <w:r w:rsidRPr="004B0BE5">
        <w:rPr>
          <w:rFonts w:ascii="Times New Roman" w:hAnsi="Times New Roman" w:cs="Times New Roman"/>
          <w:sz w:val="24"/>
          <w:szCs w:val="24"/>
        </w:rPr>
        <w:t>Spectral OCT</w:t>
      </w:r>
      <w:del w:id="161" w:author="Lori Bonertz" w:date="2022-06-28T08:28:00Z">
        <w:r w:rsidRPr="004B0BE5" w:rsidDel="00CE5E53">
          <w:rPr>
            <w:rFonts w:ascii="Times New Roman" w:hAnsi="Times New Roman" w:cs="Times New Roman"/>
            <w:sz w:val="24"/>
            <w:szCs w:val="24"/>
          </w:rPr>
          <w:delText xml:space="preserve"> </w:delText>
        </w:r>
      </w:del>
      <w:r w:rsidRPr="004B0BE5">
        <w:rPr>
          <w:rFonts w:ascii="Times New Roman" w:hAnsi="Times New Roman" w:cs="Times New Roman"/>
          <w:sz w:val="24"/>
          <w:szCs w:val="24"/>
        </w:rPr>
        <w:t>/</w:t>
      </w:r>
      <w:del w:id="162" w:author="Lori Bonertz" w:date="2022-06-28T08:28:00Z">
        <w:r w:rsidRPr="004B0BE5" w:rsidDel="00CE5E53">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HRT III for </w:t>
      </w:r>
      <w:ins w:id="163" w:author="Lori Bonertz" w:date="2022-06-28T08:47:00Z">
        <w:r w:rsidR="000370DF">
          <w:rPr>
            <w:rFonts w:ascii="Times New Roman" w:hAnsi="Times New Roman" w:cs="Times New Roman"/>
            <w:sz w:val="24"/>
            <w:szCs w:val="24"/>
          </w:rPr>
          <w:t>r</w:t>
        </w:r>
      </w:ins>
      <w:del w:id="164" w:author="Lori Bonertz" w:date="2022-06-28T08:47:00Z">
        <w:r w:rsidRPr="004B0BE5" w:rsidDel="000370DF">
          <w:rPr>
            <w:rFonts w:ascii="Times New Roman" w:hAnsi="Times New Roman" w:cs="Times New Roman"/>
            <w:sz w:val="24"/>
            <w:szCs w:val="24"/>
          </w:rPr>
          <w:delText>R</w:delText>
        </w:r>
      </w:del>
      <w:r w:rsidRPr="004B0BE5">
        <w:rPr>
          <w:rFonts w:ascii="Times New Roman" w:hAnsi="Times New Roman" w:cs="Times New Roman"/>
          <w:sz w:val="24"/>
          <w:szCs w:val="24"/>
        </w:rPr>
        <w:t xml:space="preserve">etinal </w:t>
      </w:r>
      <w:ins w:id="165" w:author="Lori Bonertz" w:date="2022-06-28T08:47:00Z">
        <w:r w:rsidR="000370DF">
          <w:rPr>
            <w:rFonts w:ascii="Times New Roman" w:hAnsi="Times New Roman" w:cs="Times New Roman"/>
            <w:sz w:val="24"/>
            <w:szCs w:val="24"/>
          </w:rPr>
          <w:t>n</w:t>
        </w:r>
      </w:ins>
      <w:del w:id="166" w:author="Lori Bonertz" w:date="2022-06-28T08:47:00Z">
        <w:r w:rsidRPr="004B0BE5" w:rsidDel="000370DF">
          <w:rPr>
            <w:rFonts w:ascii="Times New Roman" w:hAnsi="Times New Roman" w:cs="Times New Roman"/>
            <w:sz w:val="24"/>
            <w:szCs w:val="24"/>
          </w:rPr>
          <w:delText>N</w:delText>
        </w:r>
      </w:del>
      <w:r w:rsidRPr="004B0BE5">
        <w:rPr>
          <w:rFonts w:ascii="Times New Roman" w:hAnsi="Times New Roman" w:cs="Times New Roman"/>
          <w:sz w:val="24"/>
          <w:szCs w:val="24"/>
        </w:rPr>
        <w:t xml:space="preserve">erve </w:t>
      </w:r>
      <w:proofErr w:type="spellStart"/>
      <w:r w:rsidRPr="004B0BE5">
        <w:rPr>
          <w:rFonts w:ascii="Times New Roman" w:hAnsi="Times New Roman" w:cs="Times New Roman"/>
          <w:sz w:val="24"/>
          <w:szCs w:val="24"/>
        </w:rPr>
        <w:t>fiber</w:t>
      </w:r>
      <w:proofErr w:type="spellEnd"/>
      <w:r w:rsidRPr="004B0BE5">
        <w:rPr>
          <w:rFonts w:ascii="Times New Roman" w:hAnsi="Times New Roman" w:cs="Times New Roman"/>
          <w:sz w:val="24"/>
          <w:szCs w:val="24"/>
        </w:rPr>
        <w:t xml:space="preserve"> layer thickness</w:t>
      </w:r>
      <w:r w:rsidRPr="004B0BE5">
        <w:rPr>
          <w:rFonts w:ascii="Times New Roman" w:hAnsi="Times New Roman" w:cs="Times New Roman"/>
          <w:sz w:val="24"/>
          <w:szCs w:val="24"/>
          <w:lang w:val="en-US"/>
        </w:rPr>
        <w:t xml:space="preserve"> and a dilated fundus examination using 90 D volk lens and slit lamp and indirect ophthalmoscopy where indicated.</w:t>
      </w:r>
    </w:p>
    <w:p w14:paraId="06ED6C08" w14:textId="77777777" w:rsidR="00733857" w:rsidRPr="004B0BE5" w:rsidRDefault="00733857" w:rsidP="004B0BE5">
      <w:pPr>
        <w:pStyle w:val="ListParagraph"/>
        <w:spacing w:line="360" w:lineRule="auto"/>
        <w:ind w:left="360" w:right="-765"/>
        <w:jc w:val="both"/>
      </w:pPr>
      <w:r w:rsidRPr="004B0BE5">
        <w:t xml:space="preserve">The height and weight </w:t>
      </w:r>
      <w:proofErr w:type="gramStart"/>
      <w:r w:rsidRPr="004B0BE5">
        <w:t>was</w:t>
      </w:r>
      <w:proofErr w:type="gramEnd"/>
      <w:r w:rsidRPr="004B0BE5">
        <w:t xml:space="preserve"> also recorded for correlation with the biometric findings.</w:t>
      </w:r>
    </w:p>
    <w:p w14:paraId="5D562EF8" w14:textId="77777777" w:rsidR="00733857" w:rsidRPr="004B0BE5" w:rsidRDefault="00733857" w:rsidP="004B0BE5">
      <w:pPr>
        <w:pStyle w:val="ListParagraph"/>
        <w:spacing w:line="360" w:lineRule="auto"/>
        <w:ind w:left="360" w:right="-765"/>
        <w:jc w:val="both"/>
      </w:pPr>
      <w:r w:rsidRPr="004B0BE5">
        <w:t>Twins requiring spectacles for correction or interventions were provided the same as indicated.</w:t>
      </w:r>
    </w:p>
    <w:p w14:paraId="4E54C58C" w14:textId="77777777" w:rsidR="002D32B7" w:rsidRPr="004B0BE5" w:rsidRDefault="002D32B7" w:rsidP="004B0BE5">
      <w:pPr>
        <w:pStyle w:val="ListParagraph"/>
        <w:spacing w:line="360" w:lineRule="auto"/>
        <w:ind w:left="360"/>
        <w:jc w:val="both"/>
      </w:pPr>
    </w:p>
    <w:p w14:paraId="252B6374" w14:textId="77777777" w:rsidR="002D32B7" w:rsidRPr="004B0BE5" w:rsidRDefault="002D32B7" w:rsidP="004B0BE5">
      <w:pPr>
        <w:pStyle w:val="ListParagraph"/>
        <w:spacing w:line="360" w:lineRule="auto"/>
        <w:ind w:left="360"/>
        <w:jc w:val="both"/>
        <w:rPr>
          <w:b/>
        </w:rPr>
      </w:pPr>
      <w:r w:rsidRPr="004B0BE5">
        <w:rPr>
          <w:b/>
        </w:rPr>
        <w:t>Statistical Methods</w:t>
      </w:r>
    </w:p>
    <w:p w14:paraId="0C931995" w14:textId="77777777" w:rsidR="003901DD" w:rsidRPr="004B0BE5" w:rsidRDefault="003901DD" w:rsidP="004B0BE5">
      <w:pPr>
        <w:pStyle w:val="ListParagraph"/>
        <w:numPr>
          <w:ilvl w:val="1"/>
          <w:numId w:val="9"/>
        </w:numPr>
        <w:autoSpaceDE w:val="0"/>
        <w:autoSpaceDN w:val="0"/>
        <w:adjustRightInd w:val="0"/>
        <w:spacing w:line="360" w:lineRule="auto"/>
        <w:jc w:val="both"/>
        <w:rPr>
          <w:lang w:val="en-GB" w:eastAsia="en-GB"/>
        </w:rPr>
      </w:pPr>
      <w:r w:rsidRPr="004B0BE5">
        <w:rPr>
          <w:b/>
        </w:rPr>
        <w:t xml:space="preserve"> Study </w:t>
      </w:r>
      <w:proofErr w:type="gramStart"/>
      <w:r w:rsidRPr="004B0BE5">
        <w:rPr>
          <w:b/>
        </w:rPr>
        <w:t>variables :</w:t>
      </w:r>
      <w:proofErr w:type="gramEnd"/>
      <w:r w:rsidRPr="004B0BE5">
        <w:rPr>
          <w:b/>
        </w:rPr>
        <w:t xml:space="preserve"> </w:t>
      </w:r>
      <w:r w:rsidRPr="004B0BE5">
        <w:rPr>
          <w:lang w:val="en-GB" w:eastAsia="en-GB"/>
        </w:rPr>
        <w:t xml:space="preserve">Response rates were calculated and descriptive statistics used to summarize all the study variables using SPSS version 16.0. </w:t>
      </w:r>
    </w:p>
    <w:p w14:paraId="024924B3" w14:textId="77777777" w:rsidR="003901DD" w:rsidRPr="004B0BE5" w:rsidRDefault="003901DD" w:rsidP="004B0BE5">
      <w:pPr>
        <w:pStyle w:val="ListParagraph"/>
        <w:spacing w:line="360" w:lineRule="auto"/>
        <w:ind w:left="360"/>
        <w:jc w:val="both"/>
        <w:rPr>
          <w:lang w:val="en-GB" w:eastAsia="en-GB"/>
        </w:rPr>
      </w:pPr>
    </w:p>
    <w:p w14:paraId="4B11AA03" w14:textId="77777777" w:rsidR="003901DD" w:rsidRPr="004B0BE5" w:rsidRDefault="003901DD" w:rsidP="004B0BE5">
      <w:pPr>
        <w:pStyle w:val="ListParagraph"/>
        <w:numPr>
          <w:ilvl w:val="1"/>
          <w:numId w:val="9"/>
        </w:numPr>
        <w:spacing w:line="360" w:lineRule="auto"/>
        <w:jc w:val="both"/>
        <w:rPr>
          <w:b/>
          <w:bCs/>
        </w:rPr>
      </w:pPr>
      <w:r w:rsidRPr="004B0BE5">
        <w:rPr>
          <w:b/>
          <w:bCs/>
        </w:rPr>
        <w:t>Determination of heritability</w:t>
      </w:r>
    </w:p>
    <w:p w14:paraId="7FB41DC3" w14:textId="77777777" w:rsidR="003901DD" w:rsidRPr="004B0BE5" w:rsidRDefault="003901DD" w:rsidP="004B0BE5">
      <w:pPr>
        <w:pStyle w:val="ListParagraph"/>
        <w:spacing w:line="360" w:lineRule="auto"/>
        <w:jc w:val="both"/>
        <w:rPr>
          <w:b/>
          <w:bCs/>
        </w:rPr>
      </w:pPr>
    </w:p>
    <w:p w14:paraId="3BE6CF88" w14:textId="5D1D2849" w:rsidR="003901DD" w:rsidRPr="004B0BE5" w:rsidRDefault="003901DD" w:rsidP="004B0BE5">
      <w:pPr>
        <w:pStyle w:val="ListParagraph"/>
        <w:spacing w:line="360" w:lineRule="auto"/>
        <w:ind w:left="360"/>
        <w:jc w:val="both"/>
        <w:rPr>
          <w:lang w:val="en-GB" w:eastAsia="en-GB"/>
        </w:rPr>
      </w:pPr>
      <w:r w:rsidRPr="004B0BE5">
        <w:rPr>
          <w:lang w:val="en-GB" w:eastAsia="en-GB"/>
        </w:rPr>
        <w:t xml:space="preserve">The classical twin model is based on the assumption that </w:t>
      </w:r>
      <w:ins w:id="167" w:author="Lori Bonertz" w:date="2022-06-28T08:44:00Z">
        <w:r w:rsidR="00AB7C63">
          <w:rPr>
            <w:lang w:val="en-GB" w:eastAsia="en-GB"/>
          </w:rPr>
          <w:t>monozygotic (</w:t>
        </w:r>
      </w:ins>
      <w:r w:rsidRPr="004B0BE5">
        <w:rPr>
          <w:lang w:val="en-GB" w:eastAsia="en-GB"/>
        </w:rPr>
        <w:t>MZ</w:t>
      </w:r>
      <w:ins w:id="168" w:author="Lori Bonertz" w:date="2022-06-28T08:44:00Z">
        <w:r w:rsidR="00AB7C63">
          <w:rPr>
            <w:lang w:val="en-GB" w:eastAsia="en-GB"/>
          </w:rPr>
          <w:t>)</w:t>
        </w:r>
      </w:ins>
      <w:r w:rsidRPr="004B0BE5">
        <w:rPr>
          <w:lang w:val="en-GB" w:eastAsia="en-GB"/>
        </w:rPr>
        <w:t xml:space="preserve"> twin</w:t>
      </w:r>
      <w:ins w:id="169" w:author="Lori Bonertz" w:date="2022-06-28T08:44:00Z">
        <w:r w:rsidR="00AB7C63">
          <w:rPr>
            <w:lang w:val="en-GB" w:eastAsia="en-GB"/>
          </w:rPr>
          <w:t>s</w:t>
        </w:r>
      </w:ins>
      <w:r w:rsidRPr="004B0BE5">
        <w:rPr>
          <w:lang w:val="en-GB" w:eastAsia="en-GB"/>
        </w:rPr>
        <w:t xml:space="preserve"> share 100% of their genes, while </w:t>
      </w:r>
      <w:ins w:id="170" w:author="Lori Bonertz" w:date="2022-06-28T08:44:00Z">
        <w:r w:rsidR="00AB7C63">
          <w:rPr>
            <w:lang w:val="en-GB" w:eastAsia="en-GB"/>
          </w:rPr>
          <w:t>dizygotic (</w:t>
        </w:r>
      </w:ins>
      <w:r w:rsidRPr="004B0BE5">
        <w:rPr>
          <w:lang w:val="en-GB" w:eastAsia="en-GB"/>
        </w:rPr>
        <w:t>DZ</w:t>
      </w:r>
      <w:ins w:id="171" w:author="Lori Bonertz" w:date="2022-06-28T08:44:00Z">
        <w:r w:rsidR="00AB7C63">
          <w:rPr>
            <w:lang w:val="en-GB" w:eastAsia="en-GB"/>
          </w:rPr>
          <w:t>) twins</w:t>
        </w:r>
      </w:ins>
      <w:r w:rsidRPr="004B0BE5">
        <w:rPr>
          <w:lang w:val="en-GB" w:eastAsia="en-GB"/>
        </w:rPr>
        <w:t xml:space="preserve"> are no more similar </w:t>
      </w:r>
      <w:ins w:id="172" w:author="Lori Bonertz" w:date="2022-06-28T08:29:00Z">
        <w:r w:rsidR="00CE5E53">
          <w:rPr>
            <w:lang w:val="en-GB" w:eastAsia="en-GB"/>
          </w:rPr>
          <w:t xml:space="preserve">genetically </w:t>
        </w:r>
      </w:ins>
      <w:r w:rsidRPr="004B0BE5">
        <w:rPr>
          <w:lang w:val="en-GB" w:eastAsia="en-GB"/>
        </w:rPr>
        <w:t xml:space="preserve">than </w:t>
      </w:r>
      <w:ins w:id="173" w:author="Lori Bonertz" w:date="2022-06-28T08:45:00Z">
        <w:r w:rsidR="000370DF">
          <w:rPr>
            <w:lang w:val="en-GB" w:eastAsia="en-GB"/>
          </w:rPr>
          <w:t xml:space="preserve">other </w:t>
        </w:r>
      </w:ins>
      <w:r w:rsidRPr="004B0BE5">
        <w:rPr>
          <w:lang w:val="en-GB" w:eastAsia="en-GB"/>
        </w:rPr>
        <w:t>siblings. Heritability of traits can be estimated by comparing the similarity in traits in MZ and DZ twins. Intra-class correlation coefficients (ICC) w</w:t>
      </w:r>
      <w:ins w:id="174" w:author="Lori Bonertz" w:date="2022-06-28T08:45:00Z">
        <w:r w:rsidR="000370DF">
          <w:rPr>
            <w:lang w:val="en-GB" w:eastAsia="en-GB"/>
          </w:rPr>
          <w:t>ere</w:t>
        </w:r>
      </w:ins>
      <w:del w:id="175" w:author="Lori Bonertz" w:date="2022-06-28T08:45:00Z">
        <w:r w:rsidRPr="004B0BE5" w:rsidDel="000370DF">
          <w:rPr>
            <w:lang w:val="en-GB" w:eastAsia="en-GB"/>
          </w:rPr>
          <w:delText>as</w:delText>
        </w:r>
      </w:del>
      <w:r w:rsidRPr="004B0BE5">
        <w:rPr>
          <w:lang w:val="en-GB" w:eastAsia="en-GB"/>
        </w:rPr>
        <w:t xml:space="preserve"> calculated as an index of similarity and compared between the MZ and DZ twins.</w:t>
      </w:r>
    </w:p>
    <w:p w14:paraId="20B45A77" w14:textId="77777777" w:rsidR="003901DD" w:rsidRPr="004B0BE5" w:rsidRDefault="003901DD" w:rsidP="004B0BE5">
      <w:pPr>
        <w:pStyle w:val="ListParagraph"/>
        <w:spacing w:line="360" w:lineRule="auto"/>
        <w:jc w:val="both"/>
        <w:rPr>
          <w:b/>
          <w:bCs/>
        </w:rPr>
      </w:pPr>
    </w:p>
    <w:p w14:paraId="41FF5AB3" w14:textId="70F826F5" w:rsidR="003901DD" w:rsidRPr="004B0BE5" w:rsidRDefault="003901DD" w:rsidP="004B0BE5">
      <w:pPr>
        <w:pStyle w:val="ListParagraph"/>
        <w:spacing w:line="360" w:lineRule="auto"/>
        <w:ind w:left="360"/>
        <w:jc w:val="both"/>
        <w:rPr>
          <w:b/>
          <w:bCs/>
        </w:rPr>
      </w:pPr>
      <w:r w:rsidRPr="004B0BE5">
        <w:rPr>
          <w:lang w:val="en-US"/>
        </w:rPr>
        <w:t>Falconer’s formula was then used to determine heritability for each of the biometric traits</w:t>
      </w:r>
      <w:ins w:id="176" w:author="Lori Bonertz" w:date="2022-06-28T08:45:00Z">
        <w:r w:rsidR="000370DF">
          <w:rPr>
            <w:lang w:val="en-US"/>
          </w:rPr>
          <w:t>,</w:t>
        </w:r>
      </w:ins>
      <w:r w:rsidRPr="004B0BE5">
        <w:rPr>
          <w:lang w:val="en-US"/>
        </w:rPr>
        <w:t xml:space="preserve"> which </w:t>
      </w:r>
      <w:r w:rsidRPr="004B0BE5">
        <w:t>gives an approximation of the variation due to additive genetic factors</w:t>
      </w:r>
      <w:r w:rsidRPr="004B0BE5">
        <w:rPr>
          <w:lang w:val="en-US"/>
        </w:rPr>
        <w:t xml:space="preserve"> (biometric values from right eye of each twin were taken as per convention): </w:t>
      </w:r>
      <w:r w:rsidRPr="004B0BE5">
        <w:rPr>
          <w:b/>
          <w:bCs/>
        </w:rPr>
        <w:t>h</w:t>
      </w:r>
      <w:r w:rsidRPr="004B0BE5">
        <w:rPr>
          <w:b/>
          <w:bCs/>
          <w:vertAlign w:val="superscript"/>
        </w:rPr>
        <w:t>2</w:t>
      </w:r>
      <w:r w:rsidRPr="004B0BE5">
        <w:rPr>
          <w:b/>
          <w:bCs/>
        </w:rPr>
        <w:t xml:space="preserve"> = 2(</w:t>
      </w:r>
      <w:proofErr w:type="spellStart"/>
      <w:r w:rsidRPr="004B0BE5">
        <w:rPr>
          <w:b/>
          <w:bCs/>
        </w:rPr>
        <w:t>rMZ</w:t>
      </w:r>
      <w:proofErr w:type="spellEnd"/>
      <w:r w:rsidRPr="004B0BE5">
        <w:rPr>
          <w:b/>
          <w:bCs/>
        </w:rPr>
        <w:t xml:space="preserve"> – </w:t>
      </w:r>
      <w:proofErr w:type="spellStart"/>
      <w:r w:rsidRPr="004B0BE5">
        <w:rPr>
          <w:b/>
          <w:bCs/>
        </w:rPr>
        <w:t>rDZ</w:t>
      </w:r>
      <w:proofErr w:type="spellEnd"/>
      <w:r w:rsidRPr="004B0BE5">
        <w:rPr>
          <w:b/>
          <w:bCs/>
        </w:rPr>
        <w:t xml:space="preserve">) </w:t>
      </w:r>
    </w:p>
    <w:p w14:paraId="7C476C33" w14:textId="77777777" w:rsidR="003901DD" w:rsidRPr="004B0BE5" w:rsidRDefault="003901DD" w:rsidP="004B0BE5">
      <w:pPr>
        <w:pStyle w:val="ListParagraph"/>
        <w:spacing w:line="360" w:lineRule="auto"/>
        <w:ind w:left="360"/>
        <w:jc w:val="both"/>
      </w:pPr>
      <w:r w:rsidRPr="004B0BE5">
        <w:rPr>
          <w:b/>
          <w:bCs/>
        </w:rPr>
        <w:t>(</w:t>
      </w:r>
      <w:proofErr w:type="gramStart"/>
      <w:r w:rsidRPr="004B0BE5">
        <w:t>where</w:t>
      </w:r>
      <w:proofErr w:type="gramEnd"/>
      <w:r w:rsidRPr="004B0BE5">
        <w:t xml:space="preserve"> r = intrapair correlation, MZ denotes Monozygotic Twins and DZ Dizygotic Twins)</w:t>
      </w:r>
    </w:p>
    <w:p w14:paraId="5B0EE54D" w14:textId="77777777" w:rsidR="002D32B7" w:rsidRPr="004B0BE5" w:rsidRDefault="002D32B7" w:rsidP="004B0BE5">
      <w:pPr>
        <w:pStyle w:val="ListParagraph"/>
        <w:spacing w:line="360" w:lineRule="auto"/>
        <w:jc w:val="both"/>
        <w:rPr>
          <w:b/>
        </w:rPr>
      </w:pPr>
    </w:p>
    <w:p w14:paraId="657F8FB7" w14:textId="77777777" w:rsidR="004B0BE5" w:rsidRPr="004B0BE5" w:rsidRDefault="004B0BE5"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lang w:val="en-US"/>
        </w:rPr>
        <w:t xml:space="preserve">  RESULTS:</w:t>
      </w:r>
    </w:p>
    <w:p w14:paraId="69B94A07" w14:textId="77777777" w:rsidR="004B0BE5" w:rsidRPr="004B0BE5" w:rsidRDefault="004B0BE5" w:rsidP="004B0BE5">
      <w:pPr>
        <w:pStyle w:val="ListParagraph"/>
        <w:numPr>
          <w:ilvl w:val="0"/>
          <w:numId w:val="11"/>
        </w:numPr>
        <w:spacing w:line="360" w:lineRule="auto"/>
        <w:jc w:val="both"/>
      </w:pPr>
      <w:r w:rsidRPr="004B0BE5">
        <w:t xml:space="preserve">Traced </w:t>
      </w:r>
      <w:proofErr w:type="gramStart"/>
      <w:r w:rsidRPr="004B0BE5">
        <w:t>Cohort :</w:t>
      </w:r>
      <w:proofErr w:type="gramEnd"/>
    </w:p>
    <w:p w14:paraId="0459D3A0" w14:textId="0E403F85" w:rsidR="004B0BE5" w:rsidRPr="004B0BE5" w:rsidDel="000370DF" w:rsidRDefault="004B0BE5" w:rsidP="004B0BE5">
      <w:pPr>
        <w:pStyle w:val="ListParagraph"/>
        <w:spacing w:line="360" w:lineRule="auto"/>
        <w:ind w:left="360"/>
        <w:jc w:val="both"/>
        <w:rPr>
          <w:del w:id="177" w:author="Lori Bonertz" w:date="2022-06-28T08:46:00Z"/>
        </w:rPr>
      </w:pPr>
      <w:r w:rsidRPr="004B0BE5">
        <w:t>According to the hospital records</w:t>
      </w:r>
      <w:ins w:id="178" w:author="Lori Bonertz" w:date="2022-06-28T08:45:00Z">
        <w:r w:rsidR="000370DF">
          <w:t>,</w:t>
        </w:r>
      </w:ins>
      <w:r w:rsidRPr="004B0BE5">
        <w:t xml:space="preserve"> 28,758 births occurred at the CMC hospital Vellore from 1991</w:t>
      </w:r>
      <w:ins w:id="179" w:author="Lori Bonertz" w:date="2022-06-28T08:45:00Z">
        <w:r w:rsidR="000370DF">
          <w:t>–</w:t>
        </w:r>
      </w:ins>
      <w:del w:id="180" w:author="Lori Bonertz" w:date="2022-06-28T08:45:00Z">
        <w:r w:rsidRPr="004B0BE5" w:rsidDel="000370DF">
          <w:delText xml:space="preserve"> to </w:delText>
        </w:r>
      </w:del>
      <w:r w:rsidRPr="004B0BE5">
        <w:t>1995</w:t>
      </w:r>
      <w:ins w:id="181" w:author="Lori Bonertz" w:date="2022-06-28T08:45:00Z">
        <w:r w:rsidR="000370DF">
          <w:t xml:space="preserve">, </w:t>
        </w:r>
      </w:ins>
      <w:del w:id="182" w:author="Lori Bonertz" w:date="2022-06-28T08:45:00Z">
        <w:r w:rsidRPr="004B0BE5" w:rsidDel="000370DF">
          <w:delText xml:space="preserve"> out </w:delText>
        </w:r>
      </w:del>
      <w:r w:rsidRPr="004B0BE5">
        <w:t xml:space="preserve">of which 396 </w:t>
      </w:r>
      <w:del w:id="183" w:author="Lori Bonertz" w:date="2022-06-28T08:34:00Z">
        <w:r w:rsidRPr="004B0BE5" w:rsidDel="007759E5">
          <w:delText xml:space="preserve"> </w:delText>
        </w:r>
      </w:del>
      <w:r w:rsidRPr="004B0BE5">
        <w:t>were twin births</w:t>
      </w:r>
      <w:ins w:id="184" w:author="Lori Bonertz" w:date="2022-06-28T08:45:00Z">
        <w:r w:rsidR="000370DF">
          <w:t>,</w:t>
        </w:r>
      </w:ins>
      <w:r w:rsidRPr="004B0BE5">
        <w:t xml:space="preserve"> </w:t>
      </w:r>
      <w:del w:id="185" w:author="Lori Bonertz" w:date="2022-06-28T08:34:00Z">
        <w:r w:rsidRPr="004B0BE5" w:rsidDel="007759E5">
          <w:delText xml:space="preserve"> </w:delText>
        </w:r>
      </w:del>
      <w:r w:rsidRPr="004B0BE5">
        <w:t xml:space="preserve">giving a twinning rate of 13.8 </w:t>
      </w:r>
      <w:del w:id="186" w:author="Lori Bonertz" w:date="2022-06-28T08:34:00Z">
        <w:r w:rsidRPr="004B0BE5" w:rsidDel="007759E5">
          <w:delText xml:space="preserve"> </w:delText>
        </w:r>
      </w:del>
      <w:r w:rsidRPr="004B0BE5">
        <w:t xml:space="preserve">per 1000 deliveries. Of these, 272 twin pairs were from within the Vellore </w:t>
      </w:r>
      <w:del w:id="187" w:author="Lori Bonertz" w:date="2022-06-28T08:34:00Z">
        <w:r w:rsidRPr="004B0BE5" w:rsidDel="007759E5">
          <w:delText xml:space="preserve"> </w:delText>
        </w:r>
      </w:del>
      <w:r w:rsidRPr="004B0BE5">
        <w:t xml:space="preserve">district and chosen for tracing. The twinning rate among those from the Vellore district was therefore </w:t>
      </w:r>
    </w:p>
    <w:p w14:paraId="051855E1" w14:textId="4121D1F3" w:rsidR="002B0A2D" w:rsidRDefault="004B0BE5">
      <w:pPr>
        <w:pStyle w:val="ListParagraph"/>
        <w:spacing w:line="360" w:lineRule="auto"/>
        <w:ind w:left="360"/>
        <w:jc w:val="both"/>
        <w:pPrChange w:id="188" w:author="Lori Bonertz" w:date="2022-06-28T08:46:00Z">
          <w:pPr>
            <w:spacing w:line="360" w:lineRule="auto"/>
            <w:ind w:left="360"/>
            <w:jc w:val="both"/>
          </w:pPr>
        </w:pPrChange>
      </w:pPr>
      <w:r w:rsidRPr="004B0BE5">
        <w:t xml:space="preserve">9.5 per 1000 deliveries. Their mean age at the time of tracing was 17.9 years (1.4 SD). </w:t>
      </w:r>
      <w:del w:id="189" w:author="Lori Bonertz" w:date="2022-06-28T08:34:00Z">
        <w:r w:rsidRPr="004B0BE5" w:rsidDel="007759E5">
          <w:delText xml:space="preserve">  </w:delText>
        </w:r>
      </w:del>
      <w:r w:rsidRPr="004B0BE5">
        <w:t>The flow of this tracing exercise is as reflected in the flow chart (</w:t>
      </w:r>
      <w:del w:id="190" w:author="Lori Bonertz" w:date="2022-06-28T08:34:00Z">
        <w:r w:rsidRPr="004B0BE5" w:rsidDel="007759E5">
          <w:delText xml:space="preserve"> </w:delText>
        </w:r>
      </w:del>
      <w:r w:rsidRPr="004B0BE5">
        <w:t>Fig .1). All 272 pairs were mailed information sheets and surveys for tracing. We received 64 responses to the mailed letters. 38 (14%) families responded to the letters while 26 letters were returned due to invalid address. Among those who responded</w:t>
      </w:r>
      <w:ins w:id="191" w:author="Lori Bonertz" w:date="2022-06-28T08:34:00Z">
        <w:r w:rsidR="007759E5">
          <w:t>,</w:t>
        </w:r>
      </w:ins>
      <w:r w:rsidRPr="004B0BE5">
        <w:t xml:space="preserve"> both twins had died in 4 pairs and one of the twins had died in another 4 pairs, leaving 30 (11.02%) pairs of twins out of 272 for inclusion. </w:t>
      </w:r>
    </w:p>
    <w:p w14:paraId="11A3476C" w14:textId="79E64F6F" w:rsidR="004B0BE5" w:rsidRPr="004B0BE5" w:rsidRDefault="004B0BE5" w:rsidP="004B0BE5">
      <w:pPr>
        <w:spacing w:line="360" w:lineRule="auto"/>
        <w:ind w:left="360"/>
        <w:jc w:val="both"/>
        <w:rPr>
          <w:rFonts w:ascii="Times New Roman" w:hAnsi="Times New Roman" w:cs="Times New Roman"/>
          <w:sz w:val="24"/>
          <w:szCs w:val="24"/>
        </w:rPr>
      </w:pPr>
      <w:r w:rsidRPr="004B0BE5">
        <w:rPr>
          <w:rFonts w:ascii="Times New Roman" w:hAnsi="Times New Roman" w:cs="Times New Roman"/>
          <w:sz w:val="24"/>
          <w:szCs w:val="24"/>
        </w:rPr>
        <w:t xml:space="preserve">Of the remaining 234 twins, 26 letters were returned as </w:t>
      </w:r>
      <w:ins w:id="192" w:author="Lori Bonertz" w:date="2022-06-28T08:34:00Z">
        <w:r w:rsidR="007759E5">
          <w:rPr>
            <w:rFonts w:ascii="Times New Roman" w:hAnsi="Times New Roman" w:cs="Times New Roman"/>
            <w:sz w:val="24"/>
            <w:szCs w:val="24"/>
          </w:rPr>
          <w:t xml:space="preserve">having the </w:t>
        </w:r>
      </w:ins>
      <w:r w:rsidRPr="004B0BE5">
        <w:rPr>
          <w:rFonts w:ascii="Times New Roman" w:hAnsi="Times New Roman" w:cs="Times New Roman"/>
          <w:sz w:val="24"/>
          <w:szCs w:val="24"/>
        </w:rPr>
        <w:t>wrong address</w:t>
      </w:r>
      <w:del w:id="193" w:author="Lori Bonertz" w:date="2022-06-28T08:34:00Z">
        <w:r w:rsidRPr="004B0BE5" w:rsidDel="007759E5">
          <w:rPr>
            <w:rFonts w:ascii="Times New Roman" w:hAnsi="Times New Roman" w:cs="Times New Roman"/>
            <w:sz w:val="24"/>
            <w:szCs w:val="24"/>
          </w:rPr>
          <w:delText>es</w:delText>
        </w:r>
      </w:del>
      <w:r w:rsidRPr="004B0BE5">
        <w:rPr>
          <w:rFonts w:ascii="Times New Roman" w:hAnsi="Times New Roman" w:cs="Times New Roman"/>
          <w:sz w:val="24"/>
          <w:szCs w:val="24"/>
        </w:rPr>
        <w:t xml:space="preserve"> and there was no response from 208. Following home visits for contact, 63 pairs (23.2%) were further traced</w:t>
      </w:r>
      <w:ins w:id="194" w:author="Lori Bonertz" w:date="2022-06-28T08:34:00Z">
        <w:r w:rsidR="007759E5">
          <w:rPr>
            <w:rFonts w:ascii="Times New Roman" w:hAnsi="Times New Roman" w:cs="Times New Roman"/>
            <w:sz w:val="24"/>
            <w:szCs w:val="24"/>
          </w:rPr>
          <w:t xml:space="preserve">, </w:t>
        </w:r>
      </w:ins>
      <w:del w:id="195" w:author="Lori Bonertz" w:date="2022-06-28T08:34:00Z">
        <w:r w:rsidRPr="004B0BE5" w:rsidDel="007759E5">
          <w:rPr>
            <w:rFonts w:ascii="Times New Roman" w:hAnsi="Times New Roman" w:cs="Times New Roman"/>
            <w:sz w:val="24"/>
            <w:szCs w:val="24"/>
          </w:rPr>
          <w:delText xml:space="preserve"> </w:delText>
        </w:r>
      </w:del>
      <w:r w:rsidRPr="004B0BE5">
        <w:rPr>
          <w:rFonts w:ascii="Times New Roman" w:hAnsi="Times New Roman" w:cs="Times New Roman"/>
          <w:sz w:val="24"/>
          <w:szCs w:val="24"/>
        </w:rPr>
        <w:t>out of whom one o</w:t>
      </w:r>
      <w:ins w:id="196" w:author="Lori Bonertz" w:date="2022-06-28T08:35:00Z">
        <w:r w:rsidR="007759E5">
          <w:rPr>
            <w:rFonts w:ascii="Times New Roman" w:hAnsi="Times New Roman" w:cs="Times New Roman"/>
            <w:sz w:val="24"/>
            <w:szCs w:val="24"/>
          </w:rPr>
          <w:t>f</w:t>
        </w:r>
      </w:ins>
      <w:del w:id="197" w:author="Lori Bonertz" w:date="2022-06-28T08:35:00Z">
        <w:r w:rsidRPr="004B0BE5" w:rsidDel="007759E5">
          <w:rPr>
            <w:rFonts w:ascii="Times New Roman" w:hAnsi="Times New Roman" w:cs="Times New Roman"/>
            <w:sz w:val="24"/>
            <w:szCs w:val="24"/>
          </w:rPr>
          <w:delText>n</w:delText>
        </w:r>
      </w:del>
      <w:r w:rsidRPr="004B0BE5">
        <w:rPr>
          <w:rFonts w:ascii="Times New Roman" w:hAnsi="Times New Roman" w:cs="Times New Roman"/>
          <w:sz w:val="24"/>
          <w:szCs w:val="24"/>
        </w:rPr>
        <w:t xml:space="preserve"> the twins had died in 11 pairs and both in 7 pairs. </w:t>
      </w:r>
      <w:del w:id="198" w:author="Lori Bonertz" w:date="2022-06-28T08:35:00Z">
        <w:r w:rsidRPr="004B0BE5" w:rsidDel="007759E5">
          <w:rPr>
            <w:rFonts w:ascii="Times New Roman" w:hAnsi="Times New Roman" w:cs="Times New Roman"/>
            <w:sz w:val="24"/>
            <w:szCs w:val="24"/>
          </w:rPr>
          <w:delText xml:space="preserve"> </w:delText>
        </w:r>
      </w:del>
      <w:r w:rsidRPr="004B0BE5">
        <w:rPr>
          <w:rFonts w:ascii="Times New Roman" w:hAnsi="Times New Roman" w:cs="Times New Roman"/>
          <w:sz w:val="24"/>
          <w:szCs w:val="24"/>
        </w:rPr>
        <w:t>The reasons for inability to include the rest of the twin pairs is given in Fig.1.</w:t>
      </w:r>
    </w:p>
    <w:p w14:paraId="3FF7B3EE" w14:textId="2E8F7366" w:rsidR="00535D3E" w:rsidRPr="004B0BE5" w:rsidRDefault="00DF1662" w:rsidP="004B0BE5">
      <w:pPr>
        <w:spacing w:line="360" w:lineRule="auto"/>
        <w:jc w:val="both"/>
        <w:rPr>
          <w:rFonts w:ascii="Times New Roman" w:hAnsi="Times New Roman" w:cs="Times New Roman"/>
          <w:sz w:val="24"/>
          <w:szCs w:val="24"/>
          <w:lang w:val="en-US"/>
        </w:rPr>
      </w:pPr>
      <w:commentRangeStart w:id="199"/>
      <w:r w:rsidRPr="004B0BE5">
        <w:t>Therefore</w:t>
      </w:r>
      <w:commentRangeEnd w:id="199"/>
      <w:r w:rsidR="006E2FD5">
        <w:rPr>
          <w:rStyle w:val="CommentReference"/>
        </w:rPr>
        <w:commentReference w:id="199"/>
      </w:r>
      <w:ins w:id="200" w:author="Lori Bonertz" w:date="2022-06-28T08:33:00Z">
        <w:r w:rsidR="009A0292">
          <w:t>,</w:t>
        </w:r>
      </w:ins>
      <w:r w:rsidRPr="004B0BE5">
        <w:t xml:space="preserve"> 45(19.2%) twin pairs were </w:t>
      </w:r>
      <w:del w:id="201" w:author="Lori Bonertz" w:date="2022-06-28T08:33:00Z">
        <w:r w:rsidRPr="004B0BE5" w:rsidDel="009A0292">
          <w:delText xml:space="preserve">finally </w:delText>
        </w:r>
      </w:del>
      <w:r w:rsidRPr="004B0BE5">
        <w:t xml:space="preserve">included from the home visits. Of the 75 twin pairs traced, </w:t>
      </w:r>
      <w:proofErr w:type="gramStart"/>
      <w:r w:rsidRPr="004B0BE5">
        <w:t>37  pairs</w:t>
      </w:r>
      <w:proofErr w:type="gramEnd"/>
      <w:r w:rsidRPr="004B0BE5">
        <w:t xml:space="preserve"> (49.3%) </w:t>
      </w:r>
      <w:ins w:id="202" w:author="Lori Bonertz" w:date="2022-06-28T08:33:00Z">
        <w:r w:rsidR="009A0292">
          <w:t xml:space="preserve">were </w:t>
        </w:r>
      </w:ins>
      <w:del w:id="203" w:author="Lori Bonertz" w:date="2022-06-28T08:33:00Z">
        <w:r w:rsidRPr="004B0BE5" w:rsidDel="009A0292">
          <w:delText xml:space="preserve"> </w:delText>
        </w:r>
      </w:del>
      <w:r w:rsidRPr="004B0BE5">
        <w:t>followed up for examination. Only one of the twin</w:t>
      </w:r>
      <w:ins w:id="204" w:author="Lori Bonertz" w:date="2022-06-28T08:33:00Z">
        <w:r w:rsidR="009A0292">
          <w:t>s</w:t>
        </w:r>
      </w:ins>
      <w:r w:rsidRPr="004B0BE5">
        <w:t xml:space="preserve"> was examined in 2 pairs and 36 pairs (44%) could not be examined as they were unable to </w:t>
      </w:r>
      <w:del w:id="205" w:author="Lori Bonertz" w:date="2022-06-28T08:46:00Z">
        <w:r w:rsidRPr="004B0BE5" w:rsidDel="000370DF">
          <w:delText>come in</w:delText>
        </w:r>
      </w:del>
      <w:ins w:id="206" w:author="Lori Bonertz" w:date="2022-06-28T08:46:00Z">
        <w:r w:rsidR="000370DF">
          <w:t>attend</w:t>
        </w:r>
      </w:ins>
      <w:r w:rsidRPr="004B0BE5">
        <w:t xml:space="preserve"> </w:t>
      </w:r>
      <w:ins w:id="207" w:author="Lori Bonertz" w:date="2022-06-28T08:46:00Z">
        <w:r w:rsidR="000370DF">
          <w:t>de</w:t>
        </w:r>
      </w:ins>
      <w:r w:rsidRPr="004B0BE5">
        <w:t>spite of repeated reminders.</w:t>
      </w:r>
      <w:del w:id="208" w:author="Lori Bonertz" w:date="2022-06-28T08:33:00Z">
        <w:r w:rsidRPr="004B0BE5" w:rsidDel="009A0292">
          <w:delText xml:space="preserve"> </w:delText>
        </w:r>
      </w:del>
      <w:r w:rsidRPr="004B0BE5">
        <w:t xml:space="preserve"> All factors (parental educational status, birth weight of twins, consanguinity and </w:t>
      </w:r>
      <w:ins w:id="209" w:author="Lori Bonertz" w:date="2022-06-28T08:33:00Z">
        <w:r w:rsidR="009A0292">
          <w:t>sex</w:t>
        </w:r>
      </w:ins>
      <w:del w:id="210" w:author="Lori Bonertz" w:date="2022-06-28T08:33:00Z">
        <w:r w:rsidRPr="004B0BE5" w:rsidDel="009A0292">
          <w:delText>gender</w:delText>
        </w:r>
      </w:del>
      <w:r w:rsidRPr="004B0BE5">
        <w:t xml:space="preserve">) </w:t>
      </w:r>
      <w:ins w:id="211" w:author="Lori Bonertz" w:date="2022-06-28T08:34:00Z">
        <w:r w:rsidR="009A0292" w:rsidRPr="004B0BE5">
          <w:t xml:space="preserve">except maternal education </w:t>
        </w:r>
      </w:ins>
      <w:r w:rsidRPr="004B0BE5">
        <w:t>were similar (</w:t>
      </w:r>
      <w:ins w:id="212" w:author="Lori Bonertz" w:date="2022-06-28T08:34:00Z">
        <w:r w:rsidR="009A0292">
          <w:t>T</w:t>
        </w:r>
      </w:ins>
      <w:del w:id="213" w:author="Lori Bonertz" w:date="2022-06-28T08:34:00Z">
        <w:r w:rsidRPr="004B0BE5" w:rsidDel="009A0292">
          <w:delText>t</w:delText>
        </w:r>
      </w:del>
      <w:r w:rsidRPr="004B0BE5">
        <w:t xml:space="preserve">able1) between traced and untraced twins </w:t>
      </w:r>
      <w:del w:id="214" w:author="Lori Bonertz" w:date="2022-06-28T08:33:00Z">
        <w:r w:rsidRPr="004B0BE5" w:rsidDel="009A0292">
          <w:delText xml:space="preserve">except  maternal education </w:delText>
        </w:r>
      </w:del>
      <w:r w:rsidRPr="004B0BE5">
        <w:t xml:space="preserve">(Table </w:t>
      </w:r>
      <w:proofErr w:type="gramStart"/>
      <w:r w:rsidRPr="004B0BE5">
        <w:t>1 )</w:t>
      </w:r>
      <w:proofErr w:type="gramEnd"/>
    </w:p>
    <w:p w14:paraId="1CBE860F" w14:textId="77777777" w:rsidR="004B0BE5" w:rsidRPr="004B0BE5" w:rsidRDefault="004B0BE5" w:rsidP="004B0BE5">
      <w:pPr>
        <w:spacing w:line="360" w:lineRule="auto"/>
        <w:rPr>
          <w:rFonts w:ascii="Times New Roman" w:hAnsi="Times New Roman" w:cs="Times New Roman"/>
          <w:b/>
          <w:sz w:val="24"/>
          <w:szCs w:val="24"/>
        </w:rPr>
      </w:pPr>
      <w:r w:rsidRPr="004B0BE5">
        <w:rPr>
          <w:rFonts w:ascii="Times New Roman" w:hAnsi="Times New Roman" w:cs="Times New Roman"/>
          <w:sz w:val="24"/>
          <w:szCs w:val="24"/>
          <w:lang w:val="en-US"/>
        </w:rPr>
        <w:br w:type="page"/>
      </w:r>
      <w:r w:rsidR="005F4558">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106B279B" wp14:editId="79DB0C45">
                <wp:simplePos x="0" y="0"/>
                <wp:positionH relativeFrom="column">
                  <wp:posOffset>3117215</wp:posOffset>
                </wp:positionH>
                <wp:positionV relativeFrom="paragraph">
                  <wp:posOffset>1581150</wp:posOffset>
                </wp:positionV>
                <wp:extent cx="1550035" cy="527050"/>
                <wp:effectExtent l="0" t="0" r="0" b="6350"/>
                <wp:wrapNone/>
                <wp:docPr id="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0035" cy="527050"/>
                        </a:xfrm>
                        <a:prstGeom prst="rect">
                          <a:avLst/>
                        </a:prstGeom>
                        <a:solidFill>
                          <a:srgbClr val="FFFFFF"/>
                        </a:solidFill>
                        <a:ln w="9525">
                          <a:solidFill>
                            <a:srgbClr val="000000"/>
                          </a:solidFill>
                          <a:miter lim="800000"/>
                          <a:headEnd/>
                          <a:tailEnd/>
                        </a:ln>
                      </wps:spPr>
                      <wps:txbx>
                        <w:txbxContent>
                          <w:p w14:paraId="2B0923FF" w14:textId="77777777" w:rsidR="000B531F" w:rsidRDefault="000B531F" w:rsidP="004B0BE5">
                            <w:r>
                              <w:t xml:space="preserve">234 to be contacted by home visits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279B" id="Rectangle 44" o:spid="_x0000_s1026" style="position:absolute;margin-left:245.45pt;margin-top:124.5pt;width:122.05pt;height: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">
                <v:path arrowok="t"/>
                <v:textbox>
                  <w:txbxContent>
                    <w:p w14:paraId="2B0923FF" w14:textId="77777777" w:rsidR="000B531F" w:rsidRDefault="000B531F" w:rsidP="004B0BE5">
                      <w:r>
                        <w:t xml:space="preserve">234 to be contacted by home visits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703296" behindDoc="0" locked="0" layoutInCell="1" allowOverlap="1" wp14:anchorId="63729E49" wp14:editId="3F2F5406">
                <wp:simplePos x="0" y="0"/>
                <wp:positionH relativeFrom="column">
                  <wp:posOffset>4400549</wp:posOffset>
                </wp:positionH>
                <wp:positionV relativeFrom="paragraph">
                  <wp:posOffset>1211580</wp:posOffset>
                </wp:positionV>
                <wp:extent cx="0" cy="369570"/>
                <wp:effectExtent l="63500" t="0" r="25400" b="24130"/>
                <wp:wrapNone/>
                <wp:docPr id="4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23738A" id="_x0000_t32" coordsize="21600,21600" o:spt="32" o:oned="t" path="m,l21600,21600e" filled="f">
                <v:path arrowok="t" fillok="f" o:connecttype="none"/>
                <o:lock v:ext="edit" shapetype="t"/>
              </v:shapetype>
              <v:shape id="AutoShape 46" o:spid="_x0000_s1026" type="#_x0000_t32" style="position:absolute;margin-left:346.5pt;margin-top:95.4pt;width:0;height:29.1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702272" behindDoc="0" locked="0" layoutInCell="1" allowOverlap="1" wp14:anchorId="15B74D8A" wp14:editId="34265511">
                <wp:simplePos x="0" y="0"/>
                <wp:positionH relativeFrom="column">
                  <wp:posOffset>2413635</wp:posOffset>
                </wp:positionH>
                <wp:positionV relativeFrom="paragraph">
                  <wp:posOffset>1724659</wp:posOffset>
                </wp:positionV>
                <wp:extent cx="703580" cy="0"/>
                <wp:effectExtent l="0" t="63500" r="0" b="63500"/>
                <wp:wrapNone/>
                <wp:docPr id="4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3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7B6FA" id="AutoShape 45" o:spid="_x0000_s1026" type="#_x0000_t32" style="position:absolute;margin-left:190.05pt;margin-top:135.8pt;width:55.4pt;height:0;z-index:2517022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9A2DEA" wp14:editId="5EE04173">
                <wp:simplePos x="0" y="0"/>
                <wp:positionH relativeFrom="column">
                  <wp:posOffset>1036955</wp:posOffset>
                </wp:positionH>
                <wp:positionV relativeFrom="paragraph">
                  <wp:posOffset>1724025</wp:posOffset>
                </wp:positionV>
                <wp:extent cx="499110" cy="635"/>
                <wp:effectExtent l="0" t="63500" r="0" b="62865"/>
                <wp:wrapNone/>
                <wp:docPr id="4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DD6DB" id="AutoShape 11" o:spid="_x0000_s1026" type="#_x0000_t32" style="position:absolute;margin-left:81.65pt;margin-top:135.75pt;width:39.3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C3BB1A4" wp14:editId="791ACAC0">
                <wp:simplePos x="0" y="0"/>
                <wp:positionH relativeFrom="column">
                  <wp:posOffset>1536065</wp:posOffset>
                </wp:positionH>
                <wp:positionV relativeFrom="paragraph">
                  <wp:posOffset>1466850</wp:posOffset>
                </wp:positionV>
                <wp:extent cx="877570" cy="641350"/>
                <wp:effectExtent l="0" t="0" r="0" b="6350"/>
                <wp:wrapNone/>
                <wp:docPr id="4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641350"/>
                        </a:xfrm>
                        <a:prstGeom prst="rect">
                          <a:avLst/>
                        </a:prstGeom>
                        <a:solidFill>
                          <a:srgbClr val="FFFFFF"/>
                        </a:solidFill>
                        <a:ln w="9525">
                          <a:solidFill>
                            <a:srgbClr val="000000"/>
                          </a:solidFill>
                          <a:miter lim="800000"/>
                          <a:headEnd/>
                          <a:tailEnd/>
                        </a:ln>
                      </wps:spPr>
                      <wps:txbx>
                        <w:txbxContent>
                          <w:p w14:paraId="349CC130" w14:textId="77777777" w:rsidR="000B531F" w:rsidRDefault="000B531F" w:rsidP="004B0BE5">
                            <w:r>
                              <w:t xml:space="preserve">26 returned as wrong 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BB1A4" id="Rectangle 14" o:spid="_x0000_s1027" style="position:absolute;margin-left:120.95pt;margin-top:115.5pt;width:69.1pt;height: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">
                <v:path arrowok="t"/>
                <v:textbox>
                  <w:txbxContent>
                    <w:p w14:paraId="349CC130" w14:textId="77777777" w:rsidR="000B531F" w:rsidRDefault="000B531F" w:rsidP="004B0BE5">
                      <w:r>
                        <w:t xml:space="preserve">26 returned as wrong address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3E1105A" wp14:editId="3C3D160D">
                <wp:simplePos x="0" y="0"/>
                <wp:positionH relativeFrom="column">
                  <wp:posOffset>493395</wp:posOffset>
                </wp:positionH>
                <wp:positionV relativeFrom="paragraph">
                  <wp:posOffset>891540</wp:posOffset>
                </wp:positionV>
                <wp:extent cx="1154430" cy="320040"/>
                <wp:effectExtent l="0" t="0" r="1270" b="0"/>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4430" cy="320040"/>
                        </a:xfrm>
                        <a:prstGeom prst="rect">
                          <a:avLst/>
                        </a:prstGeom>
                        <a:solidFill>
                          <a:srgbClr val="FFFFFF"/>
                        </a:solidFill>
                        <a:ln w="9525">
                          <a:solidFill>
                            <a:srgbClr val="000000"/>
                          </a:solidFill>
                          <a:miter lim="800000"/>
                          <a:headEnd/>
                          <a:tailEnd/>
                        </a:ln>
                      </wps:spPr>
                      <wps:txbx>
                        <w:txbxContent>
                          <w:p w14:paraId="702824C7" w14:textId="77777777" w:rsidR="000B531F" w:rsidRDefault="000B531F" w:rsidP="004B0BE5">
                            <w:r>
                              <w:t xml:space="preserve"> 64 responses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1105A" id="Rectangle 3" o:spid="_x0000_s1028" style="position:absolute;margin-left:38.85pt;margin-top:70.2pt;width:90.9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">
                <v:path arrowok="t"/>
                <v:textbox>
                  <w:txbxContent>
                    <w:p w14:paraId="702824C7" w14:textId="77777777" w:rsidR="000B531F" w:rsidRDefault="000B531F" w:rsidP="004B0BE5">
                      <w:r>
                        <w:t xml:space="preserve"> 64 responses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83C3E5" wp14:editId="6FFEF37E">
                <wp:simplePos x="0" y="0"/>
                <wp:positionH relativeFrom="column">
                  <wp:posOffset>4113530</wp:posOffset>
                </wp:positionH>
                <wp:positionV relativeFrom="paragraph">
                  <wp:posOffset>891540</wp:posOffset>
                </wp:positionV>
                <wp:extent cx="1287145" cy="320040"/>
                <wp:effectExtent l="0" t="0" r="0" b="0"/>
                <wp:wrapNone/>
                <wp:docPr id="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145" cy="320040"/>
                        </a:xfrm>
                        <a:prstGeom prst="rect">
                          <a:avLst/>
                        </a:prstGeom>
                        <a:solidFill>
                          <a:srgbClr val="FFFFFF"/>
                        </a:solidFill>
                        <a:ln w="9525">
                          <a:solidFill>
                            <a:srgbClr val="000000"/>
                          </a:solidFill>
                          <a:miter lim="800000"/>
                          <a:headEnd/>
                          <a:tailEnd/>
                        </a:ln>
                      </wps:spPr>
                      <wps:txbx>
                        <w:txbxContent>
                          <w:p w14:paraId="60ECFF29" w14:textId="77777777" w:rsidR="000B531F" w:rsidRDefault="000B531F" w:rsidP="004B0BE5">
                            <w:r>
                              <w:t xml:space="preserve">208 non responses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3C3E5" id="Rectangle 4" o:spid="_x0000_s1029" style="position:absolute;margin-left:323.9pt;margin-top:70.2pt;width:101.3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">
                <v:path arrowok="t"/>
                <v:textbox>
                  <w:txbxContent>
                    <w:p w14:paraId="60ECFF29" w14:textId="77777777" w:rsidR="000B531F" w:rsidRDefault="000B531F" w:rsidP="004B0BE5">
                      <w:r>
                        <w:t xml:space="preserve">208 non responses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700224" behindDoc="0" locked="0" layoutInCell="1" allowOverlap="1" wp14:anchorId="22D017AB" wp14:editId="2428CE5E">
                <wp:simplePos x="0" y="0"/>
                <wp:positionH relativeFrom="column">
                  <wp:posOffset>4886324</wp:posOffset>
                </wp:positionH>
                <wp:positionV relativeFrom="paragraph">
                  <wp:posOffset>581660</wp:posOffset>
                </wp:positionV>
                <wp:extent cx="0" cy="309880"/>
                <wp:effectExtent l="63500" t="0" r="25400" b="20320"/>
                <wp:wrapNone/>
                <wp:docPr id="4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7DA3E" id="AutoShape 43" o:spid="_x0000_s1026" type="#_x0000_t32" style="position:absolute;margin-left:384.75pt;margin-top:45.8pt;width:0;height:24.4pt;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99200" behindDoc="0" locked="0" layoutInCell="1" allowOverlap="1" wp14:anchorId="4C81BE6B" wp14:editId="2872F9A5">
                <wp:simplePos x="0" y="0"/>
                <wp:positionH relativeFrom="column">
                  <wp:posOffset>3920490</wp:posOffset>
                </wp:positionH>
                <wp:positionV relativeFrom="paragraph">
                  <wp:posOffset>581659</wp:posOffset>
                </wp:positionV>
                <wp:extent cx="965835" cy="0"/>
                <wp:effectExtent l="0" t="0" r="0" b="0"/>
                <wp:wrapNone/>
                <wp:docPr id="4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5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1283D" id="AutoShape 42" o:spid="_x0000_s1026" type="#_x0000_t32" style="position:absolute;margin-left:308.7pt;margin-top:45.8pt;width:76.05pt;height:0;z-index:2516992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">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663360" behindDoc="0" locked="0" layoutInCell="1" allowOverlap="1" wp14:anchorId="5DE0028F" wp14:editId="75CF1D0F">
                <wp:simplePos x="0" y="0"/>
                <wp:positionH relativeFrom="column">
                  <wp:posOffset>1036954</wp:posOffset>
                </wp:positionH>
                <wp:positionV relativeFrom="paragraph">
                  <wp:posOffset>581660</wp:posOffset>
                </wp:positionV>
                <wp:extent cx="0" cy="309880"/>
                <wp:effectExtent l="63500" t="0" r="25400" b="20320"/>
                <wp:wrapNone/>
                <wp:docPr id="3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8D772" id="AutoShape 6" o:spid="_x0000_s1026" type="#_x0000_t32" style="position:absolute;margin-left:81.65pt;margin-top:45.8pt;width:0;height:24.4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59AC4FB" wp14:editId="3D83A6D4">
                <wp:simplePos x="0" y="0"/>
                <wp:positionH relativeFrom="column">
                  <wp:posOffset>1036955</wp:posOffset>
                </wp:positionH>
                <wp:positionV relativeFrom="paragraph">
                  <wp:posOffset>571499</wp:posOffset>
                </wp:positionV>
                <wp:extent cx="863600" cy="0"/>
                <wp:effectExtent l="0" t="0" r="0" b="0"/>
                <wp:wrapNone/>
                <wp:docPr id="3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6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DAB08" id="AutoShape 5" o:spid="_x0000_s1026" type="#_x0000_t32" style="position:absolute;margin-left:81.65pt;margin-top:45pt;width:68pt;height:0;flip:x;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">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A3DE17" wp14:editId="6F8C18B4">
                <wp:simplePos x="0" y="0"/>
                <wp:positionH relativeFrom="column">
                  <wp:posOffset>1900555</wp:posOffset>
                </wp:positionH>
                <wp:positionV relativeFrom="paragraph">
                  <wp:posOffset>342900</wp:posOffset>
                </wp:positionV>
                <wp:extent cx="2019935" cy="548640"/>
                <wp:effectExtent l="0" t="0" r="0" b="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9935" cy="548640"/>
                        </a:xfrm>
                        <a:prstGeom prst="rect">
                          <a:avLst/>
                        </a:prstGeom>
                        <a:solidFill>
                          <a:srgbClr val="FFFFFF"/>
                        </a:solidFill>
                        <a:ln w="9525">
                          <a:solidFill>
                            <a:srgbClr val="000000"/>
                          </a:solidFill>
                          <a:miter lim="800000"/>
                          <a:headEnd/>
                          <a:tailEnd/>
                        </a:ln>
                      </wps:spPr>
                      <wps:txbx>
                        <w:txbxContent>
                          <w:p w14:paraId="1902F97A" w14:textId="77777777" w:rsidR="000B531F" w:rsidRDefault="000B531F" w:rsidP="004B0BE5">
                            <w:pPr>
                              <w:jc w:val="center"/>
                            </w:pPr>
                            <w:r>
                              <w:t>272 twin pairs for Mail Survey Tracing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3DE17" id="Rectangle 2" o:spid="_x0000_s1030" style="position:absolute;margin-left:149.65pt;margin-top:27pt;width:159.0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">
                <v:path arrowok="t"/>
                <v:textbox>
                  <w:txbxContent>
                    <w:p w14:paraId="1902F97A" w14:textId="77777777" w:rsidR="000B531F" w:rsidRDefault="000B531F" w:rsidP="004B0BE5">
                      <w:pPr>
                        <w:jc w:val="center"/>
                      </w:pPr>
                      <w:r>
                        <w:t>272 twin pairs for Mail Survey Tracing</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C9CB76F" wp14:editId="53361BE1">
                <wp:simplePos x="0" y="0"/>
                <wp:positionH relativeFrom="column">
                  <wp:posOffset>-563245</wp:posOffset>
                </wp:positionH>
                <wp:positionV relativeFrom="paragraph">
                  <wp:posOffset>3371215</wp:posOffset>
                </wp:positionV>
                <wp:extent cx="877570" cy="490855"/>
                <wp:effectExtent l="0" t="0" r="0" b="4445"/>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490855"/>
                        </a:xfrm>
                        <a:prstGeom prst="rect">
                          <a:avLst/>
                        </a:prstGeom>
                        <a:solidFill>
                          <a:srgbClr val="FFFFFF"/>
                        </a:solidFill>
                        <a:ln w="9525">
                          <a:solidFill>
                            <a:srgbClr val="000000"/>
                          </a:solidFill>
                          <a:miter lim="800000"/>
                          <a:headEnd/>
                          <a:tailEnd/>
                        </a:ln>
                      </wps:spPr>
                      <wps:txbx>
                        <w:txbxContent>
                          <w:p w14:paraId="2BD048A9" w14:textId="77777777" w:rsidR="000B531F" w:rsidRDefault="000B531F" w:rsidP="004B0BE5">
                            <w:r>
                              <w:t xml:space="preserve">4 </w:t>
                            </w:r>
                            <w:proofErr w:type="gramStart"/>
                            <w:r>
                              <w:t>pairs  one</w:t>
                            </w:r>
                            <w:proofErr w:type="gramEnd"/>
                            <w:r>
                              <w:t xml:space="preserve"> twin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CB76F" id="Rectangle 13" o:spid="_x0000_s1031" style="position:absolute;margin-left:-44.35pt;margin-top:265.45pt;width:69.1pt;height:3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">
                <v:path arrowok="t"/>
                <v:textbox>
                  <w:txbxContent>
                    <w:p w14:paraId="2BD048A9" w14:textId="77777777" w:rsidR="000B531F" w:rsidRDefault="000B531F" w:rsidP="004B0BE5">
                      <w:r>
                        <w:t xml:space="preserve">4 </w:t>
                      </w:r>
                      <w:proofErr w:type="gramStart"/>
                      <w:r>
                        <w:t>pairs  one</w:t>
                      </w:r>
                      <w:proofErr w:type="gramEnd"/>
                      <w:r>
                        <w:t xml:space="preserve"> twin died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D858A2" wp14:editId="4FCD2D25">
                <wp:simplePos x="0" y="0"/>
                <wp:positionH relativeFrom="column">
                  <wp:posOffset>-563245</wp:posOffset>
                </wp:positionH>
                <wp:positionV relativeFrom="paragraph">
                  <wp:posOffset>2511425</wp:posOffset>
                </wp:positionV>
                <wp:extent cx="877570" cy="490855"/>
                <wp:effectExtent l="0" t="0" r="0" b="4445"/>
                <wp:wrapNone/>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490855"/>
                        </a:xfrm>
                        <a:prstGeom prst="rect">
                          <a:avLst/>
                        </a:prstGeom>
                        <a:solidFill>
                          <a:srgbClr val="FFFFFF"/>
                        </a:solidFill>
                        <a:ln w="9525">
                          <a:solidFill>
                            <a:srgbClr val="000000"/>
                          </a:solidFill>
                          <a:miter lim="800000"/>
                          <a:headEnd/>
                          <a:tailEnd/>
                        </a:ln>
                      </wps:spPr>
                      <wps:txbx>
                        <w:txbxContent>
                          <w:p w14:paraId="04E2C107" w14:textId="77777777" w:rsidR="000B531F" w:rsidRDefault="000B531F" w:rsidP="004B0BE5">
                            <w:r>
                              <w:t xml:space="preserve">4 pairs both twins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858A2" id="Rectangle 12" o:spid="_x0000_s1032" style="position:absolute;margin-left:-44.35pt;margin-top:197.75pt;width:69.1pt;height:3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">
                <v:path arrowok="t"/>
                <v:textbox>
                  <w:txbxContent>
                    <w:p w14:paraId="04E2C107" w14:textId="77777777" w:rsidR="000B531F" w:rsidRDefault="000B531F" w:rsidP="004B0BE5">
                      <w:r>
                        <w:t xml:space="preserve">4 pairs both twins died </w:t>
                      </w:r>
                    </w:p>
                  </w:txbxContent>
                </v:textbox>
              </v:rect>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7456" behindDoc="0" locked="0" layoutInCell="1" allowOverlap="1" wp14:anchorId="0D49CCAC" wp14:editId="633D88FF">
                <wp:simplePos x="0" y="0"/>
                <wp:positionH relativeFrom="column">
                  <wp:posOffset>314325</wp:posOffset>
                </wp:positionH>
                <wp:positionV relativeFrom="paragraph">
                  <wp:posOffset>3616959</wp:posOffset>
                </wp:positionV>
                <wp:extent cx="722630" cy="0"/>
                <wp:effectExtent l="25400" t="63500" r="0" b="63500"/>
                <wp:wrapNone/>
                <wp:docPr id="3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22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9DA02" id="AutoShape 10" o:spid="_x0000_s1026" type="#_x0000_t32" style="position:absolute;margin-left:24.75pt;margin-top:284.8pt;width:56.9pt;height:0;flip:x;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6432" behindDoc="0" locked="0" layoutInCell="1" allowOverlap="1" wp14:anchorId="4ABD8669" wp14:editId="63DA59F0">
                <wp:simplePos x="0" y="0"/>
                <wp:positionH relativeFrom="column">
                  <wp:posOffset>314325</wp:posOffset>
                </wp:positionH>
                <wp:positionV relativeFrom="paragraph">
                  <wp:posOffset>2756534</wp:posOffset>
                </wp:positionV>
                <wp:extent cx="722630" cy="0"/>
                <wp:effectExtent l="25400" t="63500" r="0" b="63500"/>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22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95214" id="AutoShape 9" o:spid="_x0000_s1026" type="#_x0000_t32" style="position:absolute;margin-left:24.75pt;margin-top:217.05pt;width:56.9pt;height:0;flip:x;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">
                <v:stroke endarrow="block"/>
                <o:lock v:ext="edit" shapetype="f"/>
              </v:shape>
            </w:pict>
          </mc:Fallback>
        </mc:AlternateContent>
      </w:r>
      <w:r w:rsidRPr="004B0BE5">
        <w:rPr>
          <w:rFonts w:ascii="Times New Roman" w:hAnsi="Times New Roman" w:cs="Times New Roman"/>
          <w:b/>
          <w:sz w:val="24"/>
          <w:szCs w:val="24"/>
        </w:rPr>
        <w:t xml:space="preserve">Fig 1. Flow chart of twin cohort tracing </w:t>
      </w:r>
    </w:p>
    <w:p w14:paraId="5429A3B2" w14:textId="77777777" w:rsidR="004B0BE5" w:rsidRPr="004B0BE5" w:rsidRDefault="004B0BE5" w:rsidP="004B0BE5">
      <w:pPr>
        <w:spacing w:line="360" w:lineRule="auto"/>
        <w:rPr>
          <w:rFonts w:ascii="Times New Roman" w:hAnsi="Times New Roman" w:cs="Times New Roman"/>
          <w:b/>
          <w:sz w:val="24"/>
          <w:szCs w:val="24"/>
        </w:rPr>
      </w:pPr>
    </w:p>
    <w:p w14:paraId="5C79D0FC" w14:textId="77777777" w:rsidR="004B0BE5" w:rsidRPr="004B0BE5" w:rsidRDefault="004B0BE5" w:rsidP="004B0BE5">
      <w:pPr>
        <w:spacing w:line="360" w:lineRule="auto"/>
        <w:rPr>
          <w:rFonts w:ascii="Times New Roman" w:hAnsi="Times New Roman" w:cs="Times New Roman"/>
          <w:b/>
          <w:sz w:val="24"/>
          <w:szCs w:val="24"/>
        </w:rPr>
      </w:pPr>
    </w:p>
    <w:p w14:paraId="48532DE9"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AB92653" wp14:editId="3C002BB3">
                <wp:simplePos x="0" y="0"/>
                <wp:positionH relativeFrom="column">
                  <wp:posOffset>1036955</wp:posOffset>
                </wp:positionH>
                <wp:positionV relativeFrom="paragraph">
                  <wp:posOffset>203835</wp:posOffset>
                </wp:positionV>
                <wp:extent cx="635" cy="4816475"/>
                <wp:effectExtent l="63500" t="0" r="37465" b="22225"/>
                <wp:wrapNone/>
                <wp:docPr id="3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 cy="4816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B6051" id="AutoShape 7" o:spid="_x0000_s1026" type="#_x0000_t32" style="position:absolute;margin-left:81.65pt;margin-top:16.05pt;width:.05pt;height:379.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">
                <v:stroke endarrow="block"/>
                <o:lock v:ext="edit" shapetype="f"/>
              </v:shape>
            </w:pict>
          </mc:Fallback>
        </mc:AlternateContent>
      </w:r>
    </w:p>
    <w:p w14:paraId="3A151FBB" w14:textId="77777777" w:rsidR="004B0BE5" w:rsidRPr="004B0BE5" w:rsidRDefault="004B0BE5" w:rsidP="004B0BE5">
      <w:pPr>
        <w:spacing w:line="360" w:lineRule="auto"/>
        <w:rPr>
          <w:rFonts w:ascii="Times New Roman" w:hAnsi="Times New Roman" w:cs="Times New Roman"/>
          <w:b/>
          <w:sz w:val="24"/>
          <w:szCs w:val="24"/>
        </w:rPr>
      </w:pPr>
    </w:p>
    <w:p w14:paraId="576F2BD6" w14:textId="77777777" w:rsidR="004B0BE5" w:rsidRPr="004B0BE5" w:rsidRDefault="004B0BE5" w:rsidP="004B0BE5">
      <w:pPr>
        <w:spacing w:line="360" w:lineRule="auto"/>
        <w:rPr>
          <w:rFonts w:ascii="Times New Roman" w:hAnsi="Times New Roman" w:cs="Times New Roman"/>
          <w:b/>
          <w:sz w:val="24"/>
          <w:szCs w:val="24"/>
        </w:rPr>
      </w:pPr>
    </w:p>
    <w:p w14:paraId="5EF1A7F4"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672576" behindDoc="0" locked="0" layoutInCell="1" allowOverlap="1" wp14:anchorId="6D993AEE" wp14:editId="2A76B28D">
                <wp:simplePos x="0" y="0"/>
                <wp:positionH relativeFrom="column">
                  <wp:posOffset>3773169</wp:posOffset>
                </wp:positionH>
                <wp:positionV relativeFrom="paragraph">
                  <wp:posOffset>93345</wp:posOffset>
                </wp:positionV>
                <wp:extent cx="0" cy="1684655"/>
                <wp:effectExtent l="63500" t="0" r="50800" b="1714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8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F9A82" id="AutoShape 15" o:spid="_x0000_s1026" type="#_x0000_t32" style="position:absolute;margin-left:297.1pt;margin-top:7.35pt;width:0;height:132.6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">
                <v:stroke endarrow="block"/>
                <o:lock v:ext="edit" shapetype="f"/>
              </v:shape>
            </w:pict>
          </mc:Fallback>
        </mc:AlternateContent>
      </w:r>
    </w:p>
    <w:p w14:paraId="77C5151A"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6AC88E4" wp14:editId="440C591C">
                <wp:simplePos x="0" y="0"/>
                <wp:positionH relativeFrom="column">
                  <wp:posOffset>1900555</wp:posOffset>
                </wp:positionH>
                <wp:positionV relativeFrom="paragraph">
                  <wp:posOffset>53975</wp:posOffset>
                </wp:positionV>
                <wp:extent cx="1458595" cy="534035"/>
                <wp:effectExtent l="0" t="0" r="1905" b="0"/>
                <wp:wrapNone/>
                <wp:docPr id="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8595" cy="534035"/>
                        </a:xfrm>
                        <a:prstGeom prst="rect">
                          <a:avLst/>
                        </a:prstGeom>
                        <a:solidFill>
                          <a:srgbClr val="FFFFFF"/>
                        </a:solidFill>
                        <a:ln w="9525">
                          <a:solidFill>
                            <a:srgbClr val="000000"/>
                          </a:solidFill>
                          <a:miter lim="800000"/>
                          <a:headEnd/>
                          <a:tailEnd/>
                        </a:ln>
                      </wps:spPr>
                      <wps:txbx>
                        <w:txbxContent>
                          <w:p w14:paraId="35976B8F" w14:textId="77777777" w:rsidR="000B531F" w:rsidRDefault="000B531F" w:rsidP="004B0BE5">
                            <w:r>
                              <w:t>162 wrong/</w:t>
                            </w:r>
                          </w:p>
                          <w:p w14:paraId="0D062D3C" w14:textId="77777777" w:rsidR="000B531F" w:rsidRDefault="000B531F" w:rsidP="004B0BE5">
                            <w:r>
                              <w:t>incomplete addresses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C88E4" id="Rectangle 22" o:spid="_x0000_s1033" style="position:absolute;margin-left:149.65pt;margin-top:4.25pt;width:114.85pt;height:4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">
                <v:path arrowok="t"/>
                <v:textbox>
                  <w:txbxContent>
                    <w:p w14:paraId="35976B8F" w14:textId="77777777" w:rsidR="000B531F" w:rsidRDefault="000B531F" w:rsidP="004B0BE5">
                      <w:r>
                        <w:t>162 wrong/</w:t>
                      </w:r>
                    </w:p>
                    <w:p w14:paraId="0D062D3C" w14:textId="77777777" w:rsidR="000B531F" w:rsidRDefault="000B531F" w:rsidP="004B0BE5">
                      <w:r>
                        <w:t>incomplete addresses</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4320" behindDoc="0" locked="0" layoutInCell="1" allowOverlap="1" wp14:anchorId="28C36F8C" wp14:editId="6C9B28AC">
                <wp:simplePos x="0" y="0"/>
                <wp:positionH relativeFrom="column">
                  <wp:posOffset>3359150</wp:posOffset>
                </wp:positionH>
                <wp:positionV relativeFrom="paragraph">
                  <wp:posOffset>269874</wp:posOffset>
                </wp:positionV>
                <wp:extent cx="414020" cy="0"/>
                <wp:effectExtent l="25400" t="63500" r="0" b="6350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4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DFD95" id="AutoShape 47" o:spid="_x0000_s1026" type="#_x0000_t32" style="position:absolute;margin-left:264.5pt;margin-top:21.25pt;width:32.6pt;height:0;flip:x;z-index:251704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">
                <v:stroke endarrow="block"/>
                <o:lock v:ext="edit" shapetype="f"/>
              </v:shape>
            </w:pict>
          </mc:Fallback>
        </mc:AlternateContent>
      </w:r>
    </w:p>
    <w:p w14:paraId="5EC7820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7742E05" wp14:editId="5F164012">
                <wp:simplePos x="0" y="0"/>
                <wp:positionH relativeFrom="column">
                  <wp:posOffset>4214495</wp:posOffset>
                </wp:positionH>
                <wp:positionV relativeFrom="paragraph">
                  <wp:posOffset>69850</wp:posOffset>
                </wp:positionV>
                <wp:extent cx="1374140" cy="381635"/>
                <wp:effectExtent l="0" t="0" r="0" b="0"/>
                <wp:wrapNone/>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08A9B613" w14:textId="77777777" w:rsidR="000B531F" w:rsidRDefault="000B531F" w:rsidP="004B0BE5">
                            <w:r>
                              <w:t xml:space="preserve">2 </w:t>
                            </w:r>
                            <w:proofErr w:type="gramStart"/>
                            <w:r>
                              <w:t>door</w:t>
                            </w:r>
                            <w:proofErr w:type="gramEnd"/>
                            <w:r>
                              <w:t xml:space="preserve"> locked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42E05" id="Rectangle 23" o:spid="_x0000_s1034" style="position:absolute;margin-left:331.85pt;margin-top:5.5pt;width:108.2pt;height:3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UaBQIAABE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">
                <v:path arrowok="t"/>
                <v:textbox>
                  <w:txbxContent>
                    <w:p w14:paraId="08A9B613" w14:textId="77777777" w:rsidR="000B531F" w:rsidRDefault="000B531F" w:rsidP="004B0BE5">
                      <w:r>
                        <w:t xml:space="preserve">2 </w:t>
                      </w:r>
                      <w:proofErr w:type="gramStart"/>
                      <w:r>
                        <w:t>door</w:t>
                      </w:r>
                      <w:proofErr w:type="gramEnd"/>
                      <w:r>
                        <w:t xml:space="preserve"> locked </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4624" behindDoc="0" locked="0" layoutInCell="1" allowOverlap="1" wp14:anchorId="73A4CC9A" wp14:editId="144A1686">
                <wp:simplePos x="0" y="0"/>
                <wp:positionH relativeFrom="column">
                  <wp:posOffset>3773170</wp:posOffset>
                </wp:positionH>
                <wp:positionV relativeFrom="paragraph">
                  <wp:posOffset>252094</wp:posOffset>
                </wp:positionV>
                <wp:extent cx="441325" cy="0"/>
                <wp:effectExtent l="0" t="63500" r="0" b="63500"/>
                <wp:wrapNone/>
                <wp:docPr id="2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5F876" id="AutoShape 17" o:spid="_x0000_s1026" type="#_x0000_t32" style="position:absolute;margin-left:297.1pt;margin-top:19.85pt;width:34.7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">
                <v:stroke endarrow="block"/>
                <o:lock v:ext="edit" shapetype="f"/>
              </v:shape>
            </w:pict>
          </mc:Fallback>
        </mc:AlternateContent>
      </w:r>
    </w:p>
    <w:p w14:paraId="26D32812"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75648" behindDoc="0" locked="0" layoutInCell="1" allowOverlap="1" wp14:anchorId="794EDFC7" wp14:editId="61EBD1F9">
                <wp:simplePos x="0" y="0"/>
                <wp:positionH relativeFrom="column">
                  <wp:posOffset>3312795</wp:posOffset>
                </wp:positionH>
                <wp:positionV relativeFrom="paragraph">
                  <wp:posOffset>241299</wp:posOffset>
                </wp:positionV>
                <wp:extent cx="460375" cy="0"/>
                <wp:effectExtent l="25400" t="63500" r="0" b="63500"/>
                <wp:wrapNone/>
                <wp:docPr id="2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0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7F8B" id="AutoShape 18" o:spid="_x0000_s1026" type="#_x0000_t32" style="position:absolute;margin-left:260.85pt;margin-top:19pt;width:36.25pt;height:0;flip:x;z-index:251675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EE320E3" wp14:editId="5A717FBA">
                <wp:simplePos x="0" y="0"/>
                <wp:positionH relativeFrom="column">
                  <wp:posOffset>1938655</wp:posOffset>
                </wp:positionH>
                <wp:positionV relativeFrom="paragraph">
                  <wp:posOffset>104140</wp:posOffset>
                </wp:positionV>
                <wp:extent cx="1374140" cy="381635"/>
                <wp:effectExtent l="0" t="0" r="0" b="0"/>
                <wp:wrapNone/>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243D9959" w14:textId="77777777" w:rsidR="000B531F" w:rsidRDefault="000B531F" w:rsidP="004B0BE5">
                            <w:r>
                              <w:t>6 moved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320E3" id="Rectangle 27" o:spid="_x0000_s1035" style="position:absolute;margin-left:152.65pt;margin-top:8.2pt;width:108.2pt;height:3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D2BgIAABE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">
                <v:path arrowok="t"/>
                <v:textbox>
                  <w:txbxContent>
                    <w:p w14:paraId="243D9959" w14:textId="77777777" w:rsidR="000B531F" w:rsidRDefault="000B531F" w:rsidP="004B0BE5">
                      <w:r>
                        <w:t>6 moved</w:t>
                      </w:r>
                    </w:p>
                  </w:txbxContent>
                </v:textbox>
              </v:rect>
            </w:pict>
          </mc:Fallback>
        </mc:AlternateContent>
      </w:r>
    </w:p>
    <w:p w14:paraId="0DB50DDD" w14:textId="77777777" w:rsidR="004B0BE5" w:rsidRPr="004B0BE5" w:rsidRDefault="004B0BE5" w:rsidP="004B0BE5">
      <w:pPr>
        <w:spacing w:line="360" w:lineRule="auto"/>
        <w:rPr>
          <w:rFonts w:ascii="Times New Roman" w:hAnsi="Times New Roman" w:cs="Times New Roman"/>
          <w:b/>
          <w:sz w:val="24"/>
          <w:szCs w:val="24"/>
        </w:rPr>
      </w:pPr>
    </w:p>
    <w:p w14:paraId="75E18A29"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F3DE58D" wp14:editId="149C2A0B">
                <wp:simplePos x="0" y="0"/>
                <wp:positionH relativeFrom="column">
                  <wp:posOffset>3117215</wp:posOffset>
                </wp:positionH>
                <wp:positionV relativeFrom="paragraph">
                  <wp:posOffset>99060</wp:posOffset>
                </wp:positionV>
                <wp:extent cx="1469390" cy="581660"/>
                <wp:effectExtent l="0" t="0" r="3810" b="2540"/>
                <wp:wrapNone/>
                <wp:docPr id="2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9390" cy="581660"/>
                        </a:xfrm>
                        <a:prstGeom prst="rect">
                          <a:avLst/>
                        </a:prstGeom>
                        <a:solidFill>
                          <a:srgbClr val="FFFFFF"/>
                        </a:solidFill>
                        <a:ln w="9525">
                          <a:solidFill>
                            <a:srgbClr val="000000"/>
                          </a:solidFill>
                          <a:miter lim="800000"/>
                          <a:headEnd/>
                          <a:tailEnd/>
                        </a:ln>
                      </wps:spPr>
                      <wps:txbx>
                        <w:txbxContent>
                          <w:p w14:paraId="68DE5F20" w14:textId="77777777" w:rsidR="000B531F" w:rsidRDefault="000B531F" w:rsidP="004B0BE5">
                            <w:r>
                              <w:t>64 pairs traced correctly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DE58D" id="Rectangle 48" o:spid="_x0000_s1036" style="position:absolute;margin-left:245.45pt;margin-top:7.8pt;width:115.7pt;height:4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">
                <v:path arrowok="t"/>
                <v:textbox>
                  <w:txbxContent>
                    <w:p w14:paraId="68DE5F20" w14:textId="77777777" w:rsidR="000B531F" w:rsidRDefault="000B531F" w:rsidP="004B0BE5">
                      <w:r>
                        <w:t>64 pairs traced correctly</w:t>
                      </w:r>
                    </w:p>
                  </w:txbxContent>
                </v:textbox>
              </v:rect>
            </w:pict>
          </mc:Fallback>
        </mc:AlternateContent>
      </w:r>
    </w:p>
    <w:p w14:paraId="687E2D8B"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76672" behindDoc="0" locked="0" layoutInCell="1" allowOverlap="1" wp14:anchorId="460596FA" wp14:editId="5F7DCA63">
                <wp:simplePos x="0" y="0"/>
                <wp:positionH relativeFrom="column">
                  <wp:posOffset>3920490</wp:posOffset>
                </wp:positionH>
                <wp:positionV relativeFrom="paragraph">
                  <wp:posOffset>327659</wp:posOffset>
                </wp:positionV>
                <wp:extent cx="378460" cy="0"/>
                <wp:effectExtent l="0" t="63500" r="0" b="63500"/>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8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FACCB" id="AutoShape 19" o:spid="_x0000_s1026" type="#_x0000_t32" style="position:absolute;margin-left:308.7pt;margin-top:25.8pt;width:29.8pt;height:0;z-index:251676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">
                <v:stroke endarrow="block"/>
                <o:lock v:ext="edit" shapetype="f"/>
              </v:shape>
            </w:pict>
          </mc:Fallback>
        </mc:AlternateContent>
      </w:r>
    </w:p>
    <w:p w14:paraId="4BA62801"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706368" behindDoc="0" locked="0" layoutInCell="1" allowOverlap="1" wp14:anchorId="77CA226F" wp14:editId="209800CD">
                <wp:simplePos x="0" y="0"/>
                <wp:positionH relativeFrom="column">
                  <wp:posOffset>3544569</wp:posOffset>
                </wp:positionH>
                <wp:positionV relativeFrom="paragraph">
                  <wp:posOffset>8890</wp:posOffset>
                </wp:positionV>
                <wp:extent cx="0" cy="1653540"/>
                <wp:effectExtent l="63500" t="0" r="38100" b="22860"/>
                <wp:wrapNone/>
                <wp:docPr id="2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53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BC0DC" id="AutoShape 49" o:spid="_x0000_s1026" type="#_x0000_t32" style="position:absolute;margin-left:279.1pt;margin-top:.7pt;width:0;height:130.2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2637159" wp14:editId="3C0011A3">
                <wp:simplePos x="0" y="0"/>
                <wp:positionH relativeFrom="column">
                  <wp:posOffset>4298950</wp:posOffset>
                </wp:positionH>
                <wp:positionV relativeFrom="paragraph">
                  <wp:posOffset>229235</wp:posOffset>
                </wp:positionV>
                <wp:extent cx="1374140" cy="381635"/>
                <wp:effectExtent l="0" t="0" r="0" b="0"/>
                <wp:wrapNone/>
                <wp:docPr id="2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745F1C47" w14:textId="77777777" w:rsidR="000B531F" w:rsidRPr="00317D30" w:rsidRDefault="000B531F" w:rsidP="004B0BE5">
                            <w:r>
                              <w:t xml:space="preserve">11 one twin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37159" id="Rectangle 24" o:spid="_x0000_s1037" style="position:absolute;margin-left:338.5pt;margin-top:18.05pt;width:108.2pt;height:3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tyBgIAABI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">
                <v:path arrowok="t"/>
                <v:textbox>
                  <w:txbxContent>
                    <w:p w14:paraId="745F1C47" w14:textId="77777777" w:rsidR="000B531F" w:rsidRPr="00317D30" w:rsidRDefault="000B531F" w:rsidP="004B0BE5">
                      <w:r>
                        <w:t xml:space="preserve">11 one twin died </w:t>
                      </w:r>
                    </w:p>
                  </w:txbxContent>
                </v:textbox>
              </v:rect>
            </w:pict>
          </mc:Fallback>
        </mc:AlternateContent>
      </w:r>
    </w:p>
    <w:p w14:paraId="40598787"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9B17DCB" wp14:editId="5933D4F2">
                <wp:simplePos x="0" y="0"/>
                <wp:positionH relativeFrom="column">
                  <wp:posOffset>1797685</wp:posOffset>
                </wp:positionH>
                <wp:positionV relativeFrom="paragraph">
                  <wp:posOffset>177165</wp:posOffset>
                </wp:positionV>
                <wp:extent cx="1289685" cy="381635"/>
                <wp:effectExtent l="0" t="0" r="5715" b="0"/>
                <wp:wrapNone/>
                <wp:docPr id="2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9685" cy="381635"/>
                        </a:xfrm>
                        <a:prstGeom prst="rect">
                          <a:avLst/>
                        </a:prstGeom>
                        <a:solidFill>
                          <a:srgbClr val="FFFFFF"/>
                        </a:solidFill>
                        <a:ln w="9525">
                          <a:solidFill>
                            <a:srgbClr val="000000"/>
                          </a:solidFill>
                          <a:miter lim="800000"/>
                          <a:headEnd/>
                          <a:tailEnd/>
                        </a:ln>
                      </wps:spPr>
                      <wps:txbx>
                        <w:txbxContent>
                          <w:p w14:paraId="6C911B32" w14:textId="77777777" w:rsidR="000B531F" w:rsidRDefault="000B531F" w:rsidP="004B0BE5">
                            <w:r>
                              <w:t xml:space="preserve">1 refused consent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17DCB" id="Rectangle 51" o:spid="_x0000_s1038" style="position:absolute;margin-left:141.55pt;margin-top:13.95pt;width:101.55pt;height:3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">
                <v:path arrowok="t"/>
                <v:textbox>
                  <w:txbxContent>
                    <w:p w14:paraId="6C911B32" w14:textId="77777777" w:rsidR="000B531F" w:rsidRDefault="000B531F" w:rsidP="004B0BE5">
                      <w:r>
                        <w:t xml:space="preserve">1 refused consent </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7696" behindDoc="0" locked="0" layoutInCell="1" allowOverlap="1" wp14:anchorId="347D3FF3" wp14:editId="440B26AB">
                <wp:simplePos x="0" y="0"/>
                <wp:positionH relativeFrom="column">
                  <wp:posOffset>3544570</wp:posOffset>
                </wp:positionH>
                <wp:positionV relativeFrom="paragraph">
                  <wp:posOffset>80009</wp:posOffset>
                </wp:positionV>
                <wp:extent cx="754380" cy="0"/>
                <wp:effectExtent l="0" t="63500" r="0" b="6350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3C211" id="AutoShape 20" o:spid="_x0000_s1026" type="#_x0000_t32" style="position:absolute;margin-left:279.1pt;margin-top:6.3pt;width:59.4pt;height:0;z-index:2516776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">
                <v:stroke endarrow="block"/>
                <o:lock v:ext="edit" shapetype="f"/>
              </v:shape>
            </w:pict>
          </mc:Fallback>
        </mc:AlternateContent>
      </w:r>
    </w:p>
    <w:p w14:paraId="45B125BA"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D73C58" wp14:editId="2E32EE16">
                <wp:simplePos x="0" y="0"/>
                <wp:positionH relativeFrom="column">
                  <wp:posOffset>3117215</wp:posOffset>
                </wp:positionH>
                <wp:positionV relativeFrom="paragraph">
                  <wp:posOffset>29845</wp:posOffset>
                </wp:positionV>
                <wp:extent cx="419100" cy="635"/>
                <wp:effectExtent l="25400" t="63500" r="0" b="6286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9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5746B" id="AutoShape 16" o:spid="_x0000_s1026" type="#_x0000_t32" style="position:absolute;margin-left:245.45pt;margin-top:2.35pt;width:33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2E48E0B" wp14:editId="452A23D9">
                <wp:simplePos x="0" y="0"/>
                <wp:positionH relativeFrom="column">
                  <wp:posOffset>4298950</wp:posOffset>
                </wp:positionH>
                <wp:positionV relativeFrom="paragraph">
                  <wp:posOffset>222885</wp:posOffset>
                </wp:positionV>
                <wp:extent cx="1374140" cy="381635"/>
                <wp:effectExtent l="0" t="0" r="0"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7DCDBB88" w14:textId="77777777" w:rsidR="000B531F" w:rsidRPr="00317D30" w:rsidRDefault="000B531F" w:rsidP="004B0BE5">
                            <w:r>
                              <w:t>7 both twins died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48E0B" id="Rectangle 25" o:spid="_x0000_s1039" style="position:absolute;margin-left:338.5pt;margin-top:17.55pt;width:108.2pt;height:3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BwBgIAABI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">
                <v:path arrowok="t"/>
                <v:textbox>
                  <w:txbxContent>
                    <w:p w14:paraId="7DCDBB88" w14:textId="77777777" w:rsidR="000B531F" w:rsidRPr="00317D30" w:rsidRDefault="000B531F" w:rsidP="004B0BE5">
                      <w:r>
                        <w:t>7 both twins died</w:t>
                      </w:r>
                    </w:p>
                  </w:txbxContent>
                </v:textbox>
              </v:rect>
            </w:pict>
          </mc:Fallback>
        </mc:AlternateContent>
      </w:r>
    </w:p>
    <w:p w14:paraId="380128B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CAE0C60" wp14:editId="3C1DC931">
                <wp:simplePos x="0" y="0"/>
                <wp:positionH relativeFrom="column">
                  <wp:posOffset>3544570</wp:posOffset>
                </wp:positionH>
                <wp:positionV relativeFrom="paragraph">
                  <wp:posOffset>57150</wp:posOffset>
                </wp:positionV>
                <wp:extent cx="754380" cy="635"/>
                <wp:effectExtent l="0" t="63500" r="0" b="6286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C15DB" id="AutoShape 21" o:spid="_x0000_s1026" type="#_x0000_t32" style="position:absolute;margin-left:279.1pt;margin-top:4.5pt;width:59.4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">
                <v:stroke endarrow="block"/>
                <o:lock v:ext="edit" shapetype="f"/>
              </v:shape>
            </w:pict>
          </mc:Fallback>
        </mc:AlternateContent>
      </w:r>
    </w:p>
    <w:p w14:paraId="1F82B2CB"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BC42A0" wp14:editId="1A54EE8F">
                <wp:simplePos x="0" y="0"/>
                <wp:positionH relativeFrom="column">
                  <wp:posOffset>211455</wp:posOffset>
                </wp:positionH>
                <wp:positionV relativeFrom="paragraph">
                  <wp:posOffset>318770</wp:posOffset>
                </wp:positionV>
                <wp:extent cx="1586230" cy="423545"/>
                <wp:effectExtent l="0" t="0" r="127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423545"/>
                        </a:xfrm>
                        <a:prstGeom prst="rect">
                          <a:avLst/>
                        </a:prstGeom>
                        <a:solidFill>
                          <a:srgbClr val="FFFFFF"/>
                        </a:solidFill>
                        <a:ln w="9525">
                          <a:solidFill>
                            <a:srgbClr val="000000"/>
                          </a:solidFill>
                          <a:miter lim="800000"/>
                          <a:headEnd/>
                          <a:tailEnd/>
                        </a:ln>
                      </wps:spPr>
                      <wps:txbx>
                        <w:txbxContent>
                          <w:p w14:paraId="1AF90E8F" w14:textId="77777777" w:rsidR="000B531F" w:rsidRDefault="000B531F" w:rsidP="004B0BE5">
                            <w:r>
                              <w:t xml:space="preserve"> 30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C42A0" id="Rectangle 8" o:spid="_x0000_s1040" style="position:absolute;margin-left:16.65pt;margin-top:25.1pt;width:124.9pt;height:3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">
                <v:path arrowok="t"/>
                <v:textbox>
                  <w:txbxContent>
                    <w:p w14:paraId="1AF90E8F" w14:textId="77777777" w:rsidR="000B531F" w:rsidRDefault="000B531F" w:rsidP="004B0BE5">
                      <w:r>
                        <w:t xml:space="preserve"> 30 pairs for inclusion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750B625" wp14:editId="7E688D3E">
                <wp:simplePos x="0" y="0"/>
                <wp:positionH relativeFrom="column">
                  <wp:posOffset>2814320</wp:posOffset>
                </wp:positionH>
                <wp:positionV relativeFrom="paragraph">
                  <wp:posOffset>318770</wp:posOffset>
                </wp:positionV>
                <wp:extent cx="1586230" cy="423545"/>
                <wp:effectExtent l="0" t="0" r="1270" b="0"/>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423545"/>
                        </a:xfrm>
                        <a:prstGeom prst="rect">
                          <a:avLst/>
                        </a:prstGeom>
                        <a:solidFill>
                          <a:srgbClr val="FFFFFF"/>
                        </a:solidFill>
                        <a:ln w="9525">
                          <a:solidFill>
                            <a:srgbClr val="000000"/>
                          </a:solidFill>
                          <a:miter lim="800000"/>
                          <a:headEnd/>
                          <a:tailEnd/>
                        </a:ln>
                      </wps:spPr>
                      <wps:txbx>
                        <w:txbxContent>
                          <w:p w14:paraId="09789DAD" w14:textId="77777777" w:rsidR="000B531F" w:rsidRDefault="000B531F" w:rsidP="004B0BE5">
                            <w:r>
                              <w:t xml:space="preserve"> </w:t>
                            </w:r>
                            <w:proofErr w:type="gramStart"/>
                            <w:r>
                              <w:t>45  pairs</w:t>
                            </w:r>
                            <w:proofErr w:type="gramEnd"/>
                            <w:r>
                              <w:t xml:space="preserve">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0B625" id="Rectangle 28" o:spid="_x0000_s1041" style="position:absolute;margin-left:221.6pt;margin-top:25.1pt;width:124.9pt;height:3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">
                <v:path arrowok="t"/>
                <v:textbox>
                  <w:txbxContent>
                    <w:p w14:paraId="09789DAD" w14:textId="77777777" w:rsidR="000B531F" w:rsidRDefault="000B531F" w:rsidP="004B0BE5">
                      <w:r>
                        <w:t xml:space="preserve"> </w:t>
                      </w:r>
                      <w:proofErr w:type="gramStart"/>
                      <w:r>
                        <w:t>45  pairs</w:t>
                      </w:r>
                      <w:proofErr w:type="gramEnd"/>
                      <w:r>
                        <w:t xml:space="preserve"> for inclusion</w:t>
                      </w:r>
                    </w:p>
                  </w:txbxContent>
                </v:textbox>
              </v:rect>
            </w:pict>
          </mc:Fallback>
        </mc:AlternateContent>
      </w:r>
    </w:p>
    <w:p w14:paraId="7411DAD4" w14:textId="77777777" w:rsidR="004B0BE5" w:rsidRPr="004B0BE5" w:rsidRDefault="004B0BE5" w:rsidP="004B0BE5">
      <w:pPr>
        <w:spacing w:line="360" w:lineRule="auto"/>
        <w:rPr>
          <w:rFonts w:ascii="Times New Roman" w:hAnsi="Times New Roman" w:cs="Times New Roman"/>
          <w:b/>
          <w:sz w:val="24"/>
          <w:szCs w:val="24"/>
        </w:rPr>
      </w:pPr>
    </w:p>
    <w:p w14:paraId="6C04E2FC"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BFF81A2" wp14:editId="641CCBF0">
                <wp:simplePos x="0" y="0"/>
                <wp:positionH relativeFrom="column">
                  <wp:posOffset>3359150</wp:posOffset>
                </wp:positionH>
                <wp:positionV relativeFrom="paragraph">
                  <wp:posOffset>71120</wp:posOffset>
                </wp:positionV>
                <wp:extent cx="635" cy="318135"/>
                <wp:effectExtent l="0" t="0" r="12065" b="12065"/>
                <wp:wrapNone/>
                <wp:docPr id="1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318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0744C" id="AutoShape 30" o:spid="_x0000_s1026" type="#_x0000_t32" style="position:absolute;margin-left:264.5pt;margin-top:5.6pt;width:.05pt;height:2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">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5888" behindDoc="0" locked="0" layoutInCell="1" allowOverlap="1" wp14:anchorId="3FC896D8" wp14:editId="0D4FC273">
                <wp:simplePos x="0" y="0"/>
                <wp:positionH relativeFrom="column">
                  <wp:posOffset>1037589</wp:posOffset>
                </wp:positionH>
                <wp:positionV relativeFrom="paragraph">
                  <wp:posOffset>71120</wp:posOffset>
                </wp:positionV>
                <wp:extent cx="0" cy="318770"/>
                <wp:effectExtent l="0" t="0" r="0" b="0"/>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55EC2" id="AutoShape 29" o:spid="_x0000_s1026" type="#_x0000_t32" style="position:absolute;margin-left:81.7pt;margin-top:5.6pt;width:0;height:25.1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">
                <o:lock v:ext="edit" shapetype="f"/>
              </v:shape>
            </w:pict>
          </mc:Fallback>
        </mc:AlternateContent>
      </w:r>
    </w:p>
    <w:p w14:paraId="1284D403"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7E3716C" wp14:editId="7B83062F">
                <wp:simplePos x="0" y="0"/>
                <wp:positionH relativeFrom="column">
                  <wp:posOffset>1419225</wp:posOffset>
                </wp:positionH>
                <wp:positionV relativeFrom="paragraph">
                  <wp:posOffset>231140</wp:posOffset>
                </wp:positionV>
                <wp:extent cx="1556385" cy="368300"/>
                <wp:effectExtent l="0" t="0" r="5715" b="0"/>
                <wp:wrapNone/>
                <wp:docPr id="1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6385" cy="368300"/>
                        </a:xfrm>
                        <a:prstGeom prst="rect">
                          <a:avLst/>
                        </a:prstGeom>
                        <a:solidFill>
                          <a:srgbClr val="FFFFFF"/>
                        </a:solidFill>
                        <a:ln w="9525">
                          <a:solidFill>
                            <a:srgbClr val="000000"/>
                          </a:solidFill>
                          <a:miter lim="800000"/>
                          <a:headEnd/>
                          <a:tailEnd/>
                        </a:ln>
                      </wps:spPr>
                      <wps:txbx>
                        <w:txbxContent>
                          <w:p w14:paraId="501F221C" w14:textId="77777777" w:rsidR="000B531F" w:rsidRPr="000F0DC2" w:rsidRDefault="000B531F" w:rsidP="004B0BE5">
                            <w:r>
                              <w:t xml:space="preserve">   75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3716C" id="Rectangle 33" o:spid="_x0000_s1042" style="position:absolute;margin-left:111.75pt;margin-top:18.2pt;width:122.5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">
                <v:path arrowok="t"/>
                <v:textbox>
                  <w:txbxContent>
                    <w:p w14:paraId="501F221C" w14:textId="77777777" w:rsidR="000B531F" w:rsidRPr="000F0DC2" w:rsidRDefault="000B531F" w:rsidP="004B0BE5">
                      <w:r>
                        <w:t xml:space="preserve">   75 pairs for inclusion</w:t>
                      </w:r>
                    </w:p>
                  </w:txbxContent>
                </v:textbox>
              </v:rect>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8960" behindDoc="0" locked="0" layoutInCell="1" allowOverlap="1" wp14:anchorId="6C9143FD" wp14:editId="1BEA3820">
                <wp:simplePos x="0" y="0"/>
                <wp:positionH relativeFrom="column">
                  <wp:posOffset>2190114</wp:posOffset>
                </wp:positionH>
                <wp:positionV relativeFrom="paragraph">
                  <wp:posOffset>53340</wp:posOffset>
                </wp:positionV>
                <wp:extent cx="0" cy="177800"/>
                <wp:effectExtent l="0" t="0" r="0" b="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F26CB" id="AutoShape 32" o:spid="_x0000_s1026" type="#_x0000_t32" style="position:absolute;margin-left:172.45pt;margin-top:4.2pt;width:0;height:14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">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377D6CE" wp14:editId="277852A3">
                <wp:simplePos x="0" y="0"/>
                <wp:positionH relativeFrom="column">
                  <wp:posOffset>1036955</wp:posOffset>
                </wp:positionH>
                <wp:positionV relativeFrom="paragraph">
                  <wp:posOffset>53340</wp:posOffset>
                </wp:positionV>
                <wp:extent cx="2322195" cy="635"/>
                <wp:effectExtent l="0" t="0" r="0" b="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221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13BCC" id="AutoShape 31" o:spid="_x0000_s1026" type="#_x0000_t32" style="position:absolute;margin-left:81.65pt;margin-top:4.2pt;width:182.8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">
                <o:lock v:ext="edit" shapetype="f"/>
              </v:shape>
            </w:pict>
          </mc:Fallback>
        </mc:AlternateContent>
      </w:r>
    </w:p>
    <w:p w14:paraId="0CC6315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691008" behindDoc="0" locked="0" layoutInCell="1" allowOverlap="1" wp14:anchorId="4E06FABA" wp14:editId="7CCD7E4B">
                <wp:simplePos x="0" y="0"/>
                <wp:positionH relativeFrom="column">
                  <wp:posOffset>2190114</wp:posOffset>
                </wp:positionH>
                <wp:positionV relativeFrom="paragraph">
                  <wp:posOffset>263525</wp:posOffset>
                </wp:positionV>
                <wp:extent cx="0" cy="177165"/>
                <wp:effectExtent l="0" t="0" r="0" b="63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D0A35" id="AutoShape 34" o:spid="_x0000_s1026" type="#_x0000_t32" style="position:absolute;margin-left:172.45pt;margin-top:20.75pt;width:0;height:13.9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">
                <o:lock v:ext="edit" shapetype="f"/>
              </v:shape>
            </w:pict>
          </mc:Fallback>
        </mc:AlternateContent>
      </w:r>
    </w:p>
    <w:p w14:paraId="2A5E82B6"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2730372" wp14:editId="41582486">
                <wp:simplePos x="0" y="0"/>
                <wp:positionH relativeFrom="column">
                  <wp:posOffset>3295015</wp:posOffset>
                </wp:positionH>
                <wp:positionV relativeFrom="paragraph">
                  <wp:posOffset>323215</wp:posOffset>
                </wp:positionV>
                <wp:extent cx="1105535" cy="518795"/>
                <wp:effectExtent l="0" t="0" r="0" b="1905"/>
                <wp:wrapNone/>
                <wp:docPr id="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5535" cy="518795"/>
                        </a:xfrm>
                        <a:prstGeom prst="rect">
                          <a:avLst/>
                        </a:prstGeom>
                        <a:solidFill>
                          <a:srgbClr val="FFFFFF"/>
                        </a:solidFill>
                        <a:ln w="9525">
                          <a:solidFill>
                            <a:srgbClr val="000000"/>
                          </a:solidFill>
                          <a:miter lim="800000"/>
                          <a:headEnd/>
                          <a:tailEnd/>
                        </a:ln>
                      </wps:spPr>
                      <wps:txbx>
                        <w:txbxContent>
                          <w:p w14:paraId="3E58274F" w14:textId="77777777" w:rsidR="000B531F" w:rsidRPr="000F0DC2" w:rsidRDefault="000B531F" w:rsidP="004B0BE5">
                            <w:r>
                              <w:t xml:space="preserve">36 pairs not seen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30372" id="Rectangle 41" o:spid="_x0000_s1043" style="position:absolute;margin-left:259.45pt;margin-top:25.45pt;width:87.05pt;height:4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">
                <v:path arrowok="t"/>
                <v:textbox>
                  <w:txbxContent>
                    <w:p w14:paraId="3E58274F" w14:textId="77777777" w:rsidR="000B531F" w:rsidRPr="000F0DC2" w:rsidRDefault="000B531F" w:rsidP="004B0BE5">
                      <w:r>
                        <w:t xml:space="preserve">36 pairs not seen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D7E091C" wp14:editId="17306E9C">
                <wp:simplePos x="0" y="0"/>
                <wp:positionH relativeFrom="column">
                  <wp:posOffset>1536065</wp:posOffset>
                </wp:positionH>
                <wp:positionV relativeFrom="paragraph">
                  <wp:posOffset>323215</wp:posOffset>
                </wp:positionV>
                <wp:extent cx="1187450" cy="668655"/>
                <wp:effectExtent l="0" t="0" r="6350" b="4445"/>
                <wp:wrapNone/>
                <wp:docPr id="5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668655"/>
                        </a:xfrm>
                        <a:prstGeom prst="rect">
                          <a:avLst/>
                        </a:prstGeom>
                        <a:solidFill>
                          <a:srgbClr val="FFFFFF"/>
                        </a:solidFill>
                        <a:ln w="9525">
                          <a:solidFill>
                            <a:srgbClr val="000000"/>
                          </a:solidFill>
                          <a:miter lim="800000"/>
                          <a:headEnd/>
                          <a:tailEnd/>
                        </a:ln>
                      </wps:spPr>
                      <wps:txbx>
                        <w:txbxContent>
                          <w:p w14:paraId="3D9FD5CA" w14:textId="77777777" w:rsidR="000B531F" w:rsidRDefault="000B531F" w:rsidP="004B0BE5">
                            <w:r>
                              <w:t xml:space="preserve">Both twins </w:t>
                            </w:r>
                            <w:proofErr w:type="gramStart"/>
                            <w:r>
                              <w:t>examined  in</w:t>
                            </w:r>
                            <w:proofErr w:type="gramEnd"/>
                            <w:r>
                              <w:t xml:space="preserve"> 37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E091C" id="Rectangle 40" o:spid="_x0000_s1044" style="position:absolute;margin-left:120.95pt;margin-top:25.45pt;width:93.5pt;height:5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">
                <v:path arrowok="t"/>
                <v:textbox>
                  <w:txbxContent>
                    <w:p w14:paraId="3D9FD5CA" w14:textId="77777777" w:rsidR="000B531F" w:rsidRDefault="000B531F" w:rsidP="004B0BE5">
                      <w:r>
                        <w:t xml:space="preserve">Both twins </w:t>
                      </w:r>
                      <w:proofErr w:type="gramStart"/>
                      <w:r>
                        <w:t>examined  in</w:t>
                      </w:r>
                      <w:proofErr w:type="gramEnd"/>
                      <w:r>
                        <w:t xml:space="preserve"> 37 pairs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8101ED4" wp14:editId="5D7B81C8">
                <wp:simplePos x="0" y="0"/>
                <wp:positionH relativeFrom="column">
                  <wp:posOffset>-67945</wp:posOffset>
                </wp:positionH>
                <wp:positionV relativeFrom="paragraph">
                  <wp:posOffset>323215</wp:posOffset>
                </wp:positionV>
                <wp:extent cx="1105535" cy="668655"/>
                <wp:effectExtent l="0" t="0" r="0" b="4445"/>
                <wp:wrapNone/>
                <wp:docPr id="5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5535" cy="668655"/>
                        </a:xfrm>
                        <a:prstGeom prst="rect">
                          <a:avLst/>
                        </a:prstGeom>
                        <a:solidFill>
                          <a:srgbClr val="FFFFFF"/>
                        </a:solidFill>
                        <a:ln w="9525">
                          <a:solidFill>
                            <a:srgbClr val="000000"/>
                          </a:solidFill>
                          <a:miter lim="800000"/>
                          <a:headEnd/>
                          <a:tailEnd/>
                        </a:ln>
                      </wps:spPr>
                      <wps:txbx>
                        <w:txbxContent>
                          <w:p w14:paraId="2CE26A59" w14:textId="77777777" w:rsidR="000B531F" w:rsidRDefault="000B531F" w:rsidP="004B0BE5">
                            <w:r>
                              <w:t xml:space="preserve">One of twins </w:t>
                            </w:r>
                            <w:proofErr w:type="gramStart"/>
                            <w:r>
                              <w:t>examined  in</w:t>
                            </w:r>
                            <w:proofErr w:type="gramEnd"/>
                            <w:r>
                              <w:t xml:space="preserve"> 2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01ED4" id="Rectangle 39" o:spid="_x0000_s1045" style="position:absolute;margin-left:-5.35pt;margin-top:25.45pt;width:87.05pt;height: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">
                <v:path arrowok="t"/>
                <v:textbox>
                  <w:txbxContent>
                    <w:p w14:paraId="2CE26A59" w14:textId="77777777" w:rsidR="000B531F" w:rsidRDefault="000B531F" w:rsidP="004B0BE5">
                      <w:r>
                        <w:t xml:space="preserve">One of twins </w:t>
                      </w:r>
                      <w:proofErr w:type="gramStart"/>
                      <w:r>
                        <w:t>examined  in</w:t>
                      </w:r>
                      <w:proofErr w:type="gramEnd"/>
                      <w:r>
                        <w:t xml:space="preserve"> 2 pairs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62EBC88" wp14:editId="2A03964F">
                <wp:simplePos x="0" y="0"/>
                <wp:positionH relativeFrom="column">
                  <wp:posOffset>2190115</wp:posOffset>
                </wp:positionH>
                <wp:positionV relativeFrom="paragraph">
                  <wp:posOffset>104775</wp:posOffset>
                </wp:positionV>
                <wp:extent cx="635" cy="218440"/>
                <wp:effectExtent l="63500" t="0" r="37465" b="22860"/>
                <wp:wrapNone/>
                <wp:docPr id="5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3BEFB" id="AutoShape 37" o:spid="_x0000_s1026" type="#_x0000_t32" style="position:absolute;margin-left:172.45pt;margin-top:8.25pt;width:.05pt;height:1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93056" behindDoc="0" locked="0" layoutInCell="1" allowOverlap="1" wp14:anchorId="66AA1390" wp14:editId="25BD645D">
                <wp:simplePos x="0" y="0"/>
                <wp:positionH relativeFrom="column">
                  <wp:posOffset>493394</wp:posOffset>
                </wp:positionH>
                <wp:positionV relativeFrom="paragraph">
                  <wp:posOffset>104775</wp:posOffset>
                </wp:positionV>
                <wp:extent cx="0" cy="218440"/>
                <wp:effectExtent l="63500" t="0" r="38100" b="22860"/>
                <wp:wrapNone/>
                <wp:docPr id="5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15738" id="AutoShape 36" o:spid="_x0000_s1026" type="#_x0000_t32" style="position:absolute;margin-left:38.85pt;margin-top:8.25pt;width:0;height:17.2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95104" behindDoc="0" locked="0" layoutInCell="1" allowOverlap="1" wp14:anchorId="6DC01096" wp14:editId="7C492B4C">
                <wp:simplePos x="0" y="0"/>
                <wp:positionH relativeFrom="column">
                  <wp:posOffset>3884294</wp:posOffset>
                </wp:positionH>
                <wp:positionV relativeFrom="paragraph">
                  <wp:posOffset>104775</wp:posOffset>
                </wp:positionV>
                <wp:extent cx="0" cy="218440"/>
                <wp:effectExtent l="63500" t="0" r="38100" b="22860"/>
                <wp:wrapNone/>
                <wp:docPr id="5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660DA" id="AutoShape 38" o:spid="_x0000_s1026" type="#_x0000_t32" style="position:absolute;margin-left:305.85pt;margin-top:8.25pt;width:0;height:17.2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92032" behindDoc="0" locked="0" layoutInCell="1" allowOverlap="1" wp14:anchorId="1E0EF687" wp14:editId="3F144C85">
                <wp:simplePos x="0" y="0"/>
                <wp:positionH relativeFrom="column">
                  <wp:posOffset>493395</wp:posOffset>
                </wp:positionH>
                <wp:positionV relativeFrom="paragraph">
                  <wp:posOffset>104774</wp:posOffset>
                </wp:positionV>
                <wp:extent cx="3390900" cy="0"/>
                <wp:effectExtent l="0" t="0" r="0" b="0"/>
                <wp:wrapNone/>
                <wp:docPr id="5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90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8612B" id="AutoShape 35" o:spid="_x0000_s1026" type="#_x0000_t32" style="position:absolute;margin-left:38.85pt;margin-top:8.25pt;width:267pt;height:0;z-index:251692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">
                <o:lock v:ext="edit" shapetype="f"/>
              </v:shape>
            </w:pict>
          </mc:Fallback>
        </mc:AlternateContent>
      </w:r>
    </w:p>
    <w:p w14:paraId="06C93FE3" w14:textId="77777777" w:rsidR="003A0EB0" w:rsidRPr="004B0BE5" w:rsidRDefault="003A0EB0" w:rsidP="004B0BE5">
      <w:pPr>
        <w:spacing w:line="360" w:lineRule="auto"/>
        <w:jc w:val="both"/>
        <w:rPr>
          <w:rFonts w:ascii="Times New Roman" w:hAnsi="Times New Roman" w:cs="Times New Roman"/>
          <w:sz w:val="24"/>
          <w:szCs w:val="24"/>
          <w:lang w:val="en-US"/>
        </w:rPr>
      </w:pPr>
    </w:p>
    <w:p w14:paraId="71A48AAE" w14:textId="77777777" w:rsidR="00BE181E" w:rsidRPr="004B0BE5" w:rsidRDefault="00BE181E" w:rsidP="004B0BE5">
      <w:pPr>
        <w:pStyle w:val="ListParagraph"/>
        <w:spacing w:line="360" w:lineRule="auto"/>
        <w:ind w:left="360"/>
        <w:jc w:val="both"/>
      </w:pPr>
    </w:p>
    <w:tbl>
      <w:tblPr>
        <w:tblStyle w:val="TableGrid"/>
        <w:tblpPr w:leftFromText="180" w:rightFromText="180" w:vertAnchor="page" w:horzAnchor="margin" w:tblpXSpec="center" w:tblpY="841"/>
        <w:tblOverlap w:val="never"/>
        <w:tblW w:w="10583" w:type="dxa"/>
        <w:tblLook w:val="04A0" w:firstRow="1" w:lastRow="0" w:firstColumn="1" w:lastColumn="0" w:noHBand="0" w:noVBand="1"/>
      </w:tblPr>
      <w:tblGrid>
        <w:gridCol w:w="2031"/>
        <w:gridCol w:w="2375"/>
        <w:gridCol w:w="1147"/>
        <w:gridCol w:w="1035"/>
        <w:gridCol w:w="900"/>
        <w:gridCol w:w="1205"/>
        <w:gridCol w:w="1074"/>
        <w:gridCol w:w="816"/>
      </w:tblGrid>
      <w:tr w:rsidR="00DF1662" w:rsidRPr="007B36FB" w14:paraId="6B955EE5" w14:textId="77777777" w:rsidTr="000B531F">
        <w:trPr>
          <w:trHeight w:val="977"/>
        </w:trPr>
        <w:tc>
          <w:tcPr>
            <w:tcW w:w="10583" w:type="dxa"/>
            <w:gridSpan w:val="8"/>
          </w:tcPr>
          <w:p w14:paraId="50691D49" w14:textId="77777777" w:rsidR="00DF1662" w:rsidRPr="0086121C" w:rsidRDefault="00DF1662" w:rsidP="000B531F">
            <w:pPr>
              <w:spacing w:after="200" w:line="276" w:lineRule="auto"/>
              <w:rPr>
                <w:rFonts w:eastAsiaTheme="minorEastAsia"/>
                <w:b/>
                <w:lang w:val="en-IN" w:eastAsia="en-IN"/>
              </w:rPr>
            </w:pPr>
            <w:r w:rsidRPr="0086121C">
              <w:rPr>
                <w:rFonts w:eastAsiaTheme="minorEastAsia"/>
                <w:b/>
                <w:lang w:val="en-IN" w:eastAsia="en-IN"/>
              </w:rPr>
              <w:t>Table 1. Distribution of baseline characteristics between traced and not traced, (Total N=272, Traced N=102, Not traced= 170) and seen and not seen (N=76, Seen=39, Not seen=37)</w:t>
            </w:r>
          </w:p>
        </w:tc>
      </w:tr>
      <w:tr w:rsidR="00DF1662" w:rsidRPr="007B36FB" w14:paraId="683D00C1" w14:textId="77777777" w:rsidTr="000B531F">
        <w:trPr>
          <w:trHeight w:val="1793"/>
        </w:trPr>
        <w:tc>
          <w:tcPr>
            <w:tcW w:w="2031" w:type="dxa"/>
          </w:tcPr>
          <w:p w14:paraId="5C666E2D"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Variable</w:t>
            </w:r>
          </w:p>
        </w:tc>
        <w:tc>
          <w:tcPr>
            <w:tcW w:w="2375" w:type="dxa"/>
          </w:tcPr>
          <w:p w14:paraId="609D9F4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Categories</w:t>
            </w:r>
          </w:p>
        </w:tc>
        <w:tc>
          <w:tcPr>
            <w:tcW w:w="1147" w:type="dxa"/>
          </w:tcPr>
          <w:p w14:paraId="19F3FBA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N</w:t>
            </w:r>
          </w:p>
          <w:p w14:paraId="4008EFA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w:t>
            </w:r>
          </w:p>
          <w:p w14:paraId="31DDF0C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seen</w:t>
            </w:r>
          </w:p>
        </w:tc>
        <w:tc>
          <w:tcPr>
            <w:tcW w:w="1035" w:type="dxa"/>
          </w:tcPr>
          <w:p w14:paraId="2A6A840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N </w:t>
            </w:r>
          </w:p>
          <w:p w14:paraId="53576E1C"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 </w:t>
            </w:r>
          </w:p>
          <w:p w14:paraId="5C280E26"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not seen</w:t>
            </w:r>
          </w:p>
        </w:tc>
        <w:tc>
          <w:tcPr>
            <w:tcW w:w="900" w:type="dxa"/>
          </w:tcPr>
          <w:p w14:paraId="07B3A9D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p </w:t>
            </w:r>
          </w:p>
          <w:p w14:paraId="12865A8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value</w:t>
            </w:r>
          </w:p>
        </w:tc>
        <w:tc>
          <w:tcPr>
            <w:tcW w:w="1205" w:type="dxa"/>
          </w:tcPr>
          <w:p w14:paraId="474B5E8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N</w:t>
            </w:r>
          </w:p>
          <w:p w14:paraId="317571ED"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w:t>
            </w:r>
          </w:p>
          <w:p w14:paraId="01A05CA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traced</w:t>
            </w:r>
          </w:p>
        </w:tc>
        <w:tc>
          <w:tcPr>
            <w:tcW w:w="1074" w:type="dxa"/>
          </w:tcPr>
          <w:p w14:paraId="000E439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N </w:t>
            </w:r>
          </w:p>
          <w:p w14:paraId="3E42B23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 </w:t>
            </w:r>
          </w:p>
          <w:p w14:paraId="1FBB071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not traced</w:t>
            </w:r>
          </w:p>
        </w:tc>
        <w:tc>
          <w:tcPr>
            <w:tcW w:w="816" w:type="dxa"/>
          </w:tcPr>
          <w:p w14:paraId="650AA47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p </w:t>
            </w:r>
          </w:p>
          <w:p w14:paraId="64533C4B"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value</w:t>
            </w:r>
          </w:p>
        </w:tc>
      </w:tr>
      <w:tr w:rsidR="00DF1662" w:rsidRPr="007B36FB" w14:paraId="3CD2BC7B" w14:textId="77777777" w:rsidTr="000B531F">
        <w:trPr>
          <w:trHeight w:val="676"/>
        </w:trPr>
        <w:tc>
          <w:tcPr>
            <w:tcW w:w="2031" w:type="dxa"/>
            <w:vMerge w:val="restart"/>
          </w:tcPr>
          <w:p w14:paraId="0752E174"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Maternal Education </w:t>
            </w:r>
          </w:p>
        </w:tc>
        <w:tc>
          <w:tcPr>
            <w:tcW w:w="2375" w:type="dxa"/>
          </w:tcPr>
          <w:p w14:paraId="119FE3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Up to middle school </w:t>
            </w:r>
          </w:p>
        </w:tc>
        <w:tc>
          <w:tcPr>
            <w:tcW w:w="1147" w:type="dxa"/>
          </w:tcPr>
          <w:p w14:paraId="3DF4EB5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23</w:t>
            </w:r>
          </w:p>
          <w:p w14:paraId="77F4B3C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(59%)</w:t>
            </w:r>
          </w:p>
        </w:tc>
        <w:tc>
          <w:tcPr>
            <w:tcW w:w="1035" w:type="dxa"/>
          </w:tcPr>
          <w:p w14:paraId="01A1D75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13 </w:t>
            </w:r>
          </w:p>
          <w:p w14:paraId="38CE52B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(35.1%)</w:t>
            </w:r>
          </w:p>
        </w:tc>
        <w:tc>
          <w:tcPr>
            <w:tcW w:w="900" w:type="dxa"/>
            <w:vMerge w:val="restart"/>
          </w:tcPr>
          <w:p w14:paraId="5E47D580" w14:textId="77777777" w:rsidR="00DF1662" w:rsidRPr="007B36FB" w:rsidRDefault="00DF1662" w:rsidP="000B531F">
            <w:pPr>
              <w:spacing w:after="200" w:line="276" w:lineRule="auto"/>
              <w:rPr>
                <w:rFonts w:eastAsiaTheme="minorEastAsia"/>
                <w:sz w:val="20"/>
                <w:szCs w:val="20"/>
                <w:lang w:val="en-IN" w:eastAsia="en-IN"/>
              </w:rPr>
            </w:pPr>
          </w:p>
          <w:p w14:paraId="04D67C7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0.04</w:t>
            </w:r>
          </w:p>
        </w:tc>
        <w:tc>
          <w:tcPr>
            <w:tcW w:w="1205" w:type="dxa"/>
          </w:tcPr>
          <w:p w14:paraId="3370FF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55 </w:t>
            </w:r>
          </w:p>
          <w:p w14:paraId="10FEF74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(53.9%)</w:t>
            </w:r>
          </w:p>
        </w:tc>
        <w:tc>
          <w:tcPr>
            <w:tcW w:w="1074" w:type="dxa"/>
          </w:tcPr>
          <w:p w14:paraId="2062260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69 </w:t>
            </w:r>
          </w:p>
          <w:p w14:paraId="7058D6D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(40.6%)</w:t>
            </w:r>
          </w:p>
        </w:tc>
        <w:tc>
          <w:tcPr>
            <w:tcW w:w="816" w:type="dxa"/>
            <w:vMerge w:val="restart"/>
          </w:tcPr>
          <w:p w14:paraId="1B3603B1" w14:textId="77777777" w:rsidR="00DF1662" w:rsidRPr="007B36FB" w:rsidRDefault="00DF1662" w:rsidP="000B531F">
            <w:pPr>
              <w:spacing w:after="200" w:line="276" w:lineRule="auto"/>
              <w:rPr>
                <w:rFonts w:eastAsiaTheme="minorEastAsia"/>
                <w:sz w:val="20"/>
                <w:szCs w:val="20"/>
                <w:lang w:val="en-IN" w:eastAsia="en-IN"/>
              </w:rPr>
            </w:pPr>
          </w:p>
          <w:p w14:paraId="02386935" w14:textId="77777777" w:rsidR="00DF1662" w:rsidRPr="007B36FB" w:rsidRDefault="00DF1662" w:rsidP="000B531F">
            <w:pPr>
              <w:spacing w:after="200" w:line="276" w:lineRule="auto"/>
              <w:rPr>
                <w:rFonts w:eastAsiaTheme="minorEastAsia"/>
                <w:sz w:val="20"/>
                <w:szCs w:val="20"/>
                <w:lang w:val="en-IN" w:eastAsia="en-IN"/>
              </w:rPr>
            </w:pPr>
          </w:p>
          <w:p w14:paraId="4928C9C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0.03</w:t>
            </w:r>
          </w:p>
        </w:tc>
      </w:tr>
      <w:tr w:rsidR="00DF1662" w:rsidRPr="007B36FB" w14:paraId="2662F28A" w14:textId="77777777" w:rsidTr="000B531F">
        <w:trPr>
          <w:trHeight w:val="182"/>
        </w:trPr>
        <w:tc>
          <w:tcPr>
            <w:tcW w:w="2031" w:type="dxa"/>
            <w:vMerge/>
          </w:tcPr>
          <w:p w14:paraId="7B958097"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31730CC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High school and above</w:t>
            </w:r>
          </w:p>
        </w:tc>
        <w:tc>
          <w:tcPr>
            <w:tcW w:w="1147" w:type="dxa"/>
          </w:tcPr>
          <w:p w14:paraId="25BD112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16</w:t>
            </w:r>
          </w:p>
          <w:p w14:paraId="61487C4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(41%)</w:t>
            </w:r>
          </w:p>
        </w:tc>
        <w:tc>
          <w:tcPr>
            <w:tcW w:w="1035" w:type="dxa"/>
          </w:tcPr>
          <w:p w14:paraId="34D4B1F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24 </w:t>
            </w:r>
          </w:p>
          <w:p w14:paraId="5EBB57F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(64.9%)</w:t>
            </w:r>
          </w:p>
        </w:tc>
        <w:tc>
          <w:tcPr>
            <w:tcW w:w="900" w:type="dxa"/>
            <w:vMerge/>
          </w:tcPr>
          <w:p w14:paraId="5429C03F"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60C108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47 </w:t>
            </w:r>
          </w:p>
          <w:p w14:paraId="687D767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(46.1%)</w:t>
            </w:r>
          </w:p>
        </w:tc>
        <w:tc>
          <w:tcPr>
            <w:tcW w:w="1074" w:type="dxa"/>
          </w:tcPr>
          <w:p w14:paraId="3036F3A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101 </w:t>
            </w:r>
          </w:p>
          <w:p w14:paraId="472DEC2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(59.4%)</w:t>
            </w:r>
          </w:p>
        </w:tc>
        <w:tc>
          <w:tcPr>
            <w:tcW w:w="816" w:type="dxa"/>
            <w:vMerge/>
          </w:tcPr>
          <w:p w14:paraId="47C9DE53"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6C420AC0" w14:textId="77777777" w:rsidTr="000B531F">
        <w:trPr>
          <w:trHeight w:val="676"/>
        </w:trPr>
        <w:tc>
          <w:tcPr>
            <w:tcW w:w="2031" w:type="dxa"/>
          </w:tcPr>
          <w:p w14:paraId="3CFF708C" w14:textId="77777777" w:rsidR="00DF1662" w:rsidRPr="007B36FB" w:rsidRDefault="00DF1662" w:rsidP="000B531F">
            <w:pPr>
              <w:spacing w:after="200" w:line="276" w:lineRule="auto"/>
              <w:rPr>
                <w:rFonts w:eastAsiaTheme="minorEastAsia"/>
                <w:b/>
                <w:sz w:val="20"/>
                <w:szCs w:val="20"/>
                <w:lang w:val="en-IN" w:eastAsia="en-IN"/>
              </w:rPr>
            </w:pPr>
            <w:proofErr w:type="gramStart"/>
            <w:r w:rsidRPr="007B36FB">
              <w:rPr>
                <w:rFonts w:eastAsiaTheme="minorEastAsia"/>
                <w:b/>
                <w:sz w:val="20"/>
                <w:szCs w:val="20"/>
                <w:lang w:val="en-IN" w:eastAsia="en-IN"/>
              </w:rPr>
              <w:t>Paternal  Education</w:t>
            </w:r>
            <w:proofErr w:type="gramEnd"/>
          </w:p>
        </w:tc>
        <w:tc>
          <w:tcPr>
            <w:tcW w:w="2375" w:type="dxa"/>
          </w:tcPr>
          <w:p w14:paraId="2E8D919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Up to middle school </w:t>
            </w:r>
          </w:p>
        </w:tc>
        <w:tc>
          <w:tcPr>
            <w:tcW w:w="1147" w:type="dxa"/>
          </w:tcPr>
          <w:p w14:paraId="0817027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14 </w:t>
            </w:r>
          </w:p>
          <w:p w14:paraId="75C6099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(35.9%)</w:t>
            </w:r>
          </w:p>
        </w:tc>
        <w:tc>
          <w:tcPr>
            <w:tcW w:w="1035" w:type="dxa"/>
          </w:tcPr>
          <w:p w14:paraId="496B8DF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 </w:t>
            </w:r>
          </w:p>
          <w:p w14:paraId="3E325D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(32.4%)</w:t>
            </w:r>
          </w:p>
        </w:tc>
        <w:tc>
          <w:tcPr>
            <w:tcW w:w="900" w:type="dxa"/>
            <w:vMerge w:val="restart"/>
          </w:tcPr>
          <w:p w14:paraId="2D3236A1" w14:textId="77777777" w:rsidR="00DF1662" w:rsidRPr="007B36FB" w:rsidRDefault="00DF1662" w:rsidP="000B531F">
            <w:pPr>
              <w:spacing w:after="200" w:line="276" w:lineRule="auto"/>
              <w:rPr>
                <w:rFonts w:eastAsiaTheme="minorEastAsia"/>
                <w:sz w:val="20"/>
                <w:szCs w:val="20"/>
                <w:lang w:val="en-IN" w:eastAsia="en-IN"/>
              </w:rPr>
            </w:pPr>
          </w:p>
          <w:p w14:paraId="7A66884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0.75</w:t>
            </w:r>
          </w:p>
        </w:tc>
        <w:tc>
          <w:tcPr>
            <w:tcW w:w="1205" w:type="dxa"/>
          </w:tcPr>
          <w:p w14:paraId="4A877BD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39 </w:t>
            </w:r>
          </w:p>
          <w:p w14:paraId="4AA7A63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(38.2%)</w:t>
            </w:r>
          </w:p>
        </w:tc>
        <w:tc>
          <w:tcPr>
            <w:tcW w:w="1074" w:type="dxa"/>
          </w:tcPr>
          <w:p w14:paraId="1CA0C9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54 </w:t>
            </w:r>
          </w:p>
          <w:p w14:paraId="5F6C6E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(31.8%)</w:t>
            </w:r>
          </w:p>
        </w:tc>
        <w:tc>
          <w:tcPr>
            <w:tcW w:w="816" w:type="dxa"/>
            <w:vMerge w:val="restart"/>
          </w:tcPr>
          <w:p w14:paraId="5DD0BCCA" w14:textId="77777777" w:rsidR="00DF1662" w:rsidRPr="007B36FB" w:rsidRDefault="00DF1662" w:rsidP="000B531F">
            <w:pPr>
              <w:spacing w:after="200" w:line="276" w:lineRule="auto"/>
              <w:rPr>
                <w:rFonts w:eastAsiaTheme="minorEastAsia"/>
                <w:sz w:val="20"/>
                <w:szCs w:val="20"/>
                <w:lang w:val="en-IN" w:eastAsia="en-IN"/>
              </w:rPr>
            </w:pPr>
          </w:p>
          <w:p w14:paraId="2BE7876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0.28</w:t>
            </w:r>
          </w:p>
        </w:tc>
      </w:tr>
      <w:tr w:rsidR="00DF1662" w:rsidRPr="007B36FB" w14:paraId="6C7948F8" w14:textId="77777777" w:rsidTr="000B531F">
        <w:trPr>
          <w:trHeight w:val="676"/>
        </w:trPr>
        <w:tc>
          <w:tcPr>
            <w:tcW w:w="2031" w:type="dxa"/>
          </w:tcPr>
          <w:p w14:paraId="3CA35885"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6187A80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High school and above</w:t>
            </w:r>
          </w:p>
        </w:tc>
        <w:tc>
          <w:tcPr>
            <w:tcW w:w="1147" w:type="dxa"/>
          </w:tcPr>
          <w:p w14:paraId="2C45F9D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25 </w:t>
            </w:r>
          </w:p>
          <w:p w14:paraId="138EC37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(64.1%)</w:t>
            </w:r>
          </w:p>
        </w:tc>
        <w:tc>
          <w:tcPr>
            <w:tcW w:w="1035" w:type="dxa"/>
          </w:tcPr>
          <w:p w14:paraId="66EE5B1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25 </w:t>
            </w:r>
          </w:p>
          <w:p w14:paraId="6129628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(67.6%)</w:t>
            </w:r>
          </w:p>
        </w:tc>
        <w:tc>
          <w:tcPr>
            <w:tcW w:w="900" w:type="dxa"/>
            <w:vMerge/>
          </w:tcPr>
          <w:p w14:paraId="0BB6122A"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62E39A6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63 </w:t>
            </w:r>
          </w:p>
          <w:p w14:paraId="50A7C77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(61.8%)</w:t>
            </w:r>
          </w:p>
        </w:tc>
        <w:tc>
          <w:tcPr>
            <w:tcW w:w="1074" w:type="dxa"/>
          </w:tcPr>
          <w:p w14:paraId="4F9B52A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116</w:t>
            </w:r>
          </w:p>
          <w:p w14:paraId="14BFB72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(68.2%)</w:t>
            </w:r>
          </w:p>
        </w:tc>
        <w:tc>
          <w:tcPr>
            <w:tcW w:w="816" w:type="dxa"/>
            <w:vMerge/>
          </w:tcPr>
          <w:p w14:paraId="19E11F45"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0194C4CB" w14:textId="77777777" w:rsidTr="000B531F">
        <w:trPr>
          <w:trHeight w:val="676"/>
        </w:trPr>
        <w:tc>
          <w:tcPr>
            <w:tcW w:w="2031" w:type="dxa"/>
            <w:vMerge w:val="restart"/>
          </w:tcPr>
          <w:p w14:paraId="03F1471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Consanguinity</w:t>
            </w:r>
          </w:p>
          <w:p w14:paraId="5A3FD2C1"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5D851AD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Non-Consanguineous</w:t>
            </w:r>
          </w:p>
        </w:tc>
        <w:tc>
          <w:tcPr>
            <w:tcW w:w="1147" w:type="dxa"/>
          </w:tcPr>
          <w:p w14:paraId="5662A28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29 </w:t>
            </w:r>
          </w:p>
          <w:p w14:paraId="2103319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(74.4)</w:t>
            </w:r>
          </w:p>
        </w:tc>
        <w:tc>
          <w:tcPr>
            <w:tcW w:w="1035" w:type="dxa"/>
          </w:tcPr>
          <w:p w14:paraId="129298C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23 </w:t>
            </w:r>
          </w:p>
          <w:p w14:paraId="1CFB7D6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(62.2)</w:t>
            </w:r>
          </w:p>
        </w:tc>
        <w:tc>
          <w:tcPr>
            <w:tcW w:w="900" w:type="dxa"/>
            <w:vMerge w:val="restart"/>
          </w:tcPr>
          <w:p w14:paraId="7706CF53" w14:textId="77777777" w:rsidR="00DF1662" w:rsidRPr="007B36FB" w:rsidRDefault="00DF1662" w:rsidP="000B531F">
            <w:pPr>
              <w:spacing w:after="200" w:line="276" w:lineRule="auto"/>
              <w:rPr>
                <w:rFonts w:eastAsiaTheme="minorEastAsia"/>
                <w:sz w:val="20"/>
                <w:szCs w:val="20"/>
                <w:lang w:val="en-IN" w:eastAsia="en-IN"/>
              </w:rPr>
            </w:pPr>
          </w:p>
          <w:p w14:paraId="5B4CAD7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0.47</w:t>
            </w:r>
          </w:p>
        </w:tc>
        <w:tc>
          <w:tcPr>
            <w:tcW w:w="1205" w:type="dxa"/>
          </w:tcPr>
          <w:p w14:paraId="27A7BA6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62</w:t>
            </w:r>
          </w:p>
          <w:p w14:paraId="68A795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(60.8)</w:t>
            </w:r>
          </w:p>
        </w:tc>
        <w:tc>
          <w:tcPr>
            <w:tcW w:w="1074" w:type="dxa"/>
          </w:tcPr>
          <w:p w14:paraId="0017A38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124 </w:t>
            </w:r>
          </w:p>
          <w:p w14:paraId="25E97C3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(72.9)</w:t>
            </w:r>
          </w:p>
        </w:tc>
        <w:tc>
          <w:tcPr>
            <w:tcW w:w="816" w:type="dxa"/>
            <w:vMerge w:val="restart"/>
          </w:tcPr>
          <w:p w14:paraId="094EFB5D" w14:textId="77777777" w:rsidR="00DF1662" w:rsidRPr="007B36FB" w:rsidRDefault="00DF1662" w:rsidP="000B531F">
            <w:pPr>
              <w:spacing w:after="200" w:line="276" w:lineRule="auto"/>
              <w:rPr>
                <w:rFonts w:eastAsiaTheme="minorEastAsia"/>
                <w:sz w:val="20"/>
                <w:szCs w:val="20"/>
                <w:lang w:val="en-IN" w:eastAsia="en-IN"/>
              </w:rPr>
            </w:pPr>
          </w:p>
          <w:p w14:paraId="360DD46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4B9B8243" w14:textId="77777777" w:rsidR="00DF1662" w:rsidRPr="007B36FB" w:rsidRDefault="00DF1662" w:rsidP="000B531F">
            <w:pPr>
              <w:spacing w:after="200" w:line="276" w:lineRule="auto"/>
              <w:rPr>
                <w:rFonts w:eastAsiaTheme="minorEastAsia"/>
                <w:sz w:val="20"/>
                <w:szCs w:val="20"/>
                <w:lang w:val="en-IN" w:eastAsia="en-IN"/>
              </w:rPr>
            </w:pPr>
          </w:p>
          <w:p w14:paraId="27E119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0.11</w:t>
            </w:r>
          </w:p>
        </w:tc>
      </w:tr>
      <w:tr w:rsidR="00DF1662" w:rsidRPr="007B36FB" w14:paraId="382CAF47" w14:textId="77777777" w:rsidTr="000B531F">
        <w:trPr>
          <w:trHeight w:val="182"/>
        </w:trPr>
        <w:tc>
          <w:tcPr>
            <w:tcW w:w="2031" w:type="dxa"/>
            <w:vMerge/>
          </w:tcPr>
          <w:p w14:paraId="434E5219"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2EB0655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Consanguineous</w:t>
            </w:r>
          </w:p>
        </w:tc>
        <w:tc>
          <w:tcPr>
            <w:tcW w:w="1147" w:type="dxa"/>
          </w:tcPr>
          <w:p w14:paraId="402BD0B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8</w:t>
            </w:r>
          </w:p>
          <w:p w14:paraId="6BF37CE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(20.5%)</w:t>
            </w:r>
          </w:p>
        </w:tc>
        <w:tc>
          <w:tcPr>
            <w:tcW w:w="1035" w:type="dxa"/>
          </w:tcPr>
          <w:p w14:paraId="770AD9F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10</w:t>
            </w:r>
          </w:p>
          <w:p w14:paraId="7658E04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(27%)</w:t>
            </w:r>
          </w:p>
        </w:tc>
        <w:tc>
          <w:tcPr>
            <w:tcW w:w="900" w:type="dxa"/>
            <w:vMerge/>
          </w:tcPr>
          <w:p w14:paraId="4AA0CDE6"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1607BCC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30 </w:t>
            </w:r>
          </w:p>
          <w:p w14:paraId="41E12DE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(29.4%)</w:t>
            </w:r>
          </w:p>
        </w:tc>
        <w:tc>
          <w:tcPr>
            <w:tcW w:w="1074" w:type="dxa"/>
          </w:tcPr>
          <w:p w14:paraId="76AABF1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33 </w:t>
            </w:r>
          </w:p>
          <w:p w14:paraId="0F7112A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(19.4%)</w:t>
            </w:r>
          </w:p>
        </w:tc>
        <w:tc>
          <w:tcPr>
            <w:tcW w:w="816" w:type="dxa"/>
            <w:vMerge/>
          </w:tcPr>
          <w:p w14:paraId="7FE61125"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4C5FEB69" w14:textId="77777777" w:rsidTr="000B531F">
        <w:trPr>
          <w:trHeight w:val="182"/>
        </w:trPr>
        <w:tc>
          <w:tcPr>
            <w:tcW w:w="2031" w:type="dxa"/>
            <w:vMerge/>
          </w:tcPr>
          <w:p w14:paraId="254D13EE"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190262D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Missing </w:t>
            </w:r>
          </w:p>
        </w:tc>
        <w:tc>
          <w:tcPr>
            <w:tcW w:w="1147" w:type="dxa"/>
          </w:tcPr>
          <w:p w14:paraId="0B96694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w:t>
            </w:r>
          </w:p>
          <w:p w14:paraId="2450E7B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(5.1%)</w:t>
            </w:r>
          </w:p>
        </w:tc>
        <w:tc>
          <w:tcPr>
            <w:tcW w:w="1035" w:type="dxa"/>
          </w:tcPr>
          <w:p w14:paraId="4ED5153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4 </w:t>
            </w:r>
          </w:p>
          <w:p w14:paraId="5F9AD2D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(10.8%)</w:t>
            </w:r>
          </w:p>
        </w:tc>
        <w:tc>
          <w:tcPr>
            <w:tcW w:w="900" w:type="dxa"/>
            <w:vMerge/>
          </w:tcPr>
          <w:p w14:paraId="51984EDC"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5B1641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10 </w:t>
            </w:r>
          </w:p>
          <w:p w14:paraId="7FD4696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(9.8%)</w:t>
            </w:r>
          </w:p>
        </w:tc>
        <w:tc>
          <w:tcPr>
            <w:tcW w:w="1074" w:type="dxa"/>
          </w:tcPr>
          <w:p w14:paraId="12DCC8B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13</w:t>
            </w:r>
          </w:p>
          <w:p w14:paraId="3B0C2FB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(7.7%)</w:t>
            </w:r>
          </w:p>
        </w:tc>
        <w:tc>
          <w:tcPr>
            <w:tcW w:w="816" w:type="dxa"/>
            <w:vMerge/>
          </w:tcPr>
          <w:p w14:paraId="5D8EDA77"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713AAD92" w14:textId="77777777" w:rsidTr="000B531F">
        <w:trPr>
          <w:trHeight w:val="990"/>
        </w:trPr>
        <w:tc>
          <w:tcPr>
            <w:tcW w:w="2031" w:type="dxa"/>
            <w:vMerge w:val="restart"/>
          </w:tcPr>
          <w:p w14:paraId="16D6EF5E" w14:textId="3E1CC62D"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Twin Pairs </w:t>
            </w:r>
            <w:ins w:id="215" w:author="Lori Bonertz" w:date="2022-06-28T08:33:00Z">
              <w:r w:rsidR="009A0292">
                <w:rPr>
                  <w:rFonts w:eastAsiaTheme="minorEastAsia"/>
                  <w:b/>
                  <w:sz w:val="20"/>
                  <w:szCs w:val="20"/>
                  <w:lang w:val="en-IN" w:eastAsia="en-IN"/>
                </w:rPr>
                <w:t>Sex</w:t>
              </w:r>
            </w:ins>
            <w:del w:id="216" w:author="Lori Bonertz" w:date="2022-06-28T08:33:00Z">
              <w:r w:rsidRPr="007B36FB" w:rsidDel="009A0292">
                <w:rPr>
                  <w:rFonts w:eastAsiaTheme="minorEastAsia"/>
                  <w:b/>
                  <w:sz w:val="20"/>
                  <w:szCs w:val="20"/>
                  <w:lang w:val="en-IN" w:eastAsia="en-IN"/>
                </w:rPr>
                <w:delText>Gender</w:delText>
              </w:r>
            </w:del>
            <w:r w:rsidRPr="007B36FB">
              <w:rPr>
                <w:rFonts w:eastAsiaTheme="minorEastAsia"/>
                <w:b/>
                <w:sz w:val="20"/>
                <w:szCs w:val="20"/>
                <w:lang w:val="en-IN" w:eastAsia="en-IN"/>
              </w:rPr>
              <w:t xml:space="preserve"> </w:t>
            </w:r>
          </w:p>
        </w:tc>
        <w:tc>
          <w:tcPr>
            <w:tcW w:w="2375" w:type="dxa"/>
          </w:tcPr>
          <w:p w14:paraId="4EA9A2E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Male-Male</w:t>
            </w:r>
          </w:p>
          <w:p w14:paraId="5CDBECEF"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C1D655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12</w:t>
            </w:r>
          </w:p>
          <w:p w14:paraId="0EC49BC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(30.8%)</w:t>
            </w:r>
          </w:p>
        </w:tc>
        <w:tc>
          <w:tcPr>
            <w:tcW w:w="1035" w:type="dxa"/>
          </w:tcPr>
          <w:p w14:paraId="2798385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 </w:t>
            </w:r>
          </w:p>
          <w:p w14:paraId="15B5694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(32.4%)</w:t>
            </w:r>
          </w:p>
        </w:tc>
        <w:tc>
          <w:tcPr>
            <w:tcW w:w="900" w:type="dxa"/>
            <w:vMerge w:val="restart"/>
          </w:tcPr>
          <w:p w14:paraId="6B9460D8" w14:textId="77777777" w:rsidR="00DF1662" w:rsidRPr="007B36FB" w:rsidRDefault="00DF1662" w:rsidP="000B531F">
            <w:pPr>
              <w:spacing w:after="200" w:line="276" w:lineRule="auto"/>
              <w:rPr>
                <w:rFonts w:eastAsiaTheme="minorEastAsia"/>
                <w:sz w:val="20"/>
                <w:szCs w:val="20"/>
                <w:lang w:val="en-IN" w:eastAsia="en-IN"/>
              </w:rPr>
            </w:pPr>
          </w:p>
          <w:p w14:paraId="36542413" w14:textId="77777777" w:rsidR="00DF1662" w:rsidRPr="007B36FB" w:rsidRDefault="00DF1662" w:rsidP="000B531F">
            <w:pPr>
              <w:spacing w:after="200" w:line="276" w:lineRule="auto"/>
              <w:rPr>
                <w:rFonts w:eastAsiaTheme="minorEastAsia"/>
                <w:sz w:val="20"/>
                <w:szCs w:val="20"/>
                <w:lang w:val="en-IN" w:eastAsia="en-IN"/>
              </w:rPr>
            </w:pPr>
          </w:p>
          <w:p w14:paraId="54F8AC1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0.51</w:t>
            </w:r>
          </w:p>
        </w:tc>
        <w:tc>
          <w:tcPr>
            <w:tcW w:w="1205" w:type="dxa"/>
          </w:tcPr>
          <w:p w14:paraId="62EDE6B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34 </w:t>
            </w:r>
          </w:p>
          <w:p w14:paraId="5BB99CF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(33.3%)</w:t>
            </w:r>
          </w:p>
        </w:tc>
        <w:tc>
          <w:tcPr>
            <w:tcW w:w="1074" w:type="dxa"/>
          </w:tcPr>
          <w:p w14:paraId="7AC8051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57</w:t>
            </w:r>
          </w:p>
          <w:p w14:paraId="6679827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(33.5%)</w:t>
            </w:r>
          </w:p>
        </w:tc>
        <w:tc>
          <w:tcPr>
            <w:tcW w:w="816" w:type="dxa"/>
            <w:vMerge w:val="restart"/>
          </w:tcPr>
          <w:p w14:paraId="5E8E704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197679B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71270E41" w14:textId="77777777" w:rsidR="00DF1662" w:rsidRPr="007B36FB" w:rsidRDefault="00DF1662" w:rsidP="000B531F">
            <w:pPr>
              <w:spacing w:after="200" w:line="276" w:lineRule="auto"/>
              <w:rPr>
                <w:rFonts w:eastAsiaTheme="minorEastAsia"/>
                <w:sz w:val="20"/>
                <w:szCs w:val="20"/>
                <w:lang w:val="en-IN" w:eastAsia="en-IN"/>
              </w:rPr>
            </w:pPr>
          </w:p>
          <w:p w14:paraId="025AD21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0.37</w:t>
            </w:r>
          </w:p>
        </w:tc>
      </w:tr>
      <w:tr w:rsidR="00DF1662" w:rsidRPr="007B36FB" w14:paraId="0A8C51E7" w14:textId="77777777" w:rsidTr="000B531F">
        <w:trPr>
          <w:trHeight w:val="182"/>
        </w:trPr>
        <w:tc>
          <w:tcPr>
            <w:tcW w:w="2031" w:type="dxa"/>
            <w:vMerge/>
          </w:tcPr>
          <w:p w14:paraId="7321A57C" w14:textId="77777777" w:rsidR="00DF1662" w:rsidRPr="007B36FB" w:rsidRDefault="00DF1662" w:rsidP="000B531F">
            <w:pPr>
              <w:spacing w:after="200" w:line="276" w:lineRule="auto"/>
              <w:rPr>
                <w:rFonts w:eastAsiaTheme="minorEastAsia"/>
                <w:sz w:val="20"/>
                <w:szCs w:val="20"/>
                <w:lang w:val="en-IN" w:eastAsia="en-IN"/>
              </w:rPr>
            </w:pPr>
          </w:p>
        </w:tc>
        <w:tc>
          <w:tcPr>
            <w:tcW w:w="2375" w:type="dxa"/>
          </w:tcPr>
          <w:p w14:paraId="6CD6891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Female-Female</w:t>
            </w:r>
          </w:p>
          <w:p w14:paraId="7D565214"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397CCE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13</w:t>
            </w:r>
          </w:p>
          <w:p w14:paraId="219D0C6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(33.3%)</w:t>
            </w:r>
          </w:p>
        </w:tc>
        <w:tc>
          <w:tcPr>
            <w:tcW w:w="1035" w:type="dxa"/>
          </w:tcPr>
          <w:p w14:paraId="20F13B0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16 </w:t>
            </w:r>
          </w:p>
          <w:p w14:paraId="61719E0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(43.2%)</w:t>
            </w:r>
          </w:p>
        </w:tc>
        <w:tc>
          <w:tcPr>
            <w:tcW w:w="900" w:type="dxa"/>
            <w:vMerge/>
          </w:tcPr>
          <w:p w14:paraId="5EC87EBB"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4CB2C65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41</w:t>
            </w:r>
          </w:p>
          <w:p w14:paraId="0170D65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(40.2%)</w:t>
            </w:r>
          </w:p>
        </w:tc>
        <w:tc>
          <w:tcPr>
            <w:tcW w:w="1074" w:type="dxa"/>
          </w:tcPr>
          <w:p w14:paraId="60DBD1C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56 </w:t>
            </w:r>
          </w:p>
          <w:p w14:paraId="6C0B70A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(32.9%)</w:t>
            </w:r>
          </w:p>
        </w:tc>
        <w:tc>
          <w:tcPr>
            <w:tcW w:w="816" w:type="dxa"/>
            <w:vMerge/>
          </w:tcPr>
          <w:p w14:paraId="0DEE5054"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3C149546" w14:textId="77777777" w:rsidTr="000B531F">
        <w:trPr>
          <w:trHeight w:val="182"/>
        </w:trPr>
        <w:tc>
          <w:tcPr>
            <w:tcW w:w="2031" w:type="dxa"/>
            <w:vMerge/>
          </w:tcPr>
          <w:p w14:paraId="442EC4EA" w14:textId="77777777" w:rsidR="00DF1662" w:rsidRPr="007B36FB" w:rsidRDefault="00DF1662" w:rsidP="000B531F">
            <w:pPr>
              <w:spacing w:after="200" w:line="276" w:lineRule="auto"/>
              <w:rPr>
                <w:rFonts w:eastAsiaTheme="minorEastAsia"/>
                <w:sz w:val="20"/>
                <w:szCs w:val="20"/>
                <w:lang w:val="en-IN" w:eastAsia="en-IN"/>
              </w:rPr>
            </w:pPr>
          </w:p>
        </w:tc>
        <w:tc>
          <w:tcPr>
            <w:tcW w:w="2375" w:type="dxa"/>
          </w:tcPr>
          <w:p w14:paraId="51450F1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Male-Female </w:t>
            </w:r>
          </w:p>
          <w:p w14:paraId="616197A9"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8041D3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14</w:t>
            </w:r>
          </w:p>
          <w:p w14:paraId="50E1934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(35.9%)</w:t>
            </w:r>
          </w:p>
        </w:tc>
        <w:tc>
          <w:tcPr>
            <w:tcW w:w="1035" w:type="dxa"/>
          </w:tcPr>
          <w:p w14:paraId="78DB218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9 </w:t>
            </w:r>
          </w:p>
          <w:p w14:paraId="09A1BD4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(24.4%)</w:t>
            </w:r>
          </w:p>
        </w:tc>
        <w:tc>
          <w:tcPr>
            <w:tcW w:w="900" w:type="dxa"/>
            <w:vMerge/>
          </w:tcPr>
          <w:p w14:paraId="1CE78EEF"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7A63328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27 </w:t>
            </w:r>
          </w:p>
          <w:p w14:paraId="4A9543D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(26.5%)</w:t>
            </w:r>
          </w:p>
        </w:tc>
        <w:tc>
          <w:tcPr>
            <w:tcW w:w="1074" w:type="dxa"/>
          </w:tcPr>
          <w:p w14:paraId="5B59A71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57 </w:t>
            </w:r>
          </w:p>
          <w:p w14:paraId="196BF87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(33.5%)</w:t>
            </w:r>
          </w:p>
        </w:tc>
        <w:tc>
          <w:tcPr>
            <w:tcW w:w="816" w:type="dxa"/>
            <w:vMerge/>
          </w:tcPr>
          <w:p w14:paraId="5E27E8A3" w14:textId="77777777" w:rsidR="00DF1662" w:rsidRPr="007B36FB" w:rsidRDefault="00DF1662" w:rsidP="000B531F">
            <w:pPr>
              <w:spacing w:after="200" w:line="276" w:lineRule="auto"/>
              <w:rPr>
                <w:rFonts w:eastAsiaTheme="minorEastAsia"/>
                <w:sz w:val="20"/>
                <w:szCs w:val="20"/>
                <w:lang w:val="en-IN" w:eastAsia="en-IN"/>
              </w:rPr>
            </w:pPr>
          </w:p>
        </w:tc>
      </w:tr>
    </w:tbl>
    <w:p w14:paraId="7CAF7305" w14:textId="77777777" w:rsidR="00DF1662" w:rsidRDefault="00DF1662">
      <w:pPr>
        <w:rPr>
          <w:rFonts w:ascii="Times New Roman" w:eastAsia="Times New Roman" w:hAnsi="Times New Roman" w:cs="Times New Roman"/>
          <w:sz w:val="24"/>
          <w:szCs w:val="24"/>
        </w:rPr>
      </w:pPr>
    </w:p>
    <w:p w14:paraId="71DC89CA" w14:textId="77777777" w:rsidR="003A0EB0" w:rsidRDefault="003A0EB0" w:rsidP="004B0BE5">
      <w:pPr>
        <w:pStyle w:val="ListParagraph"/>
        <w:spacing w:line="360" w:lineRule="auto"/>
        <w:ind w:left="360"/>
        <w:jc w:val="both"/>
      </w:pPr>
    </w:p>
    <w:p w14:paraId="349EF7B4" w14:textId="77777777" w:rsidR="00DF1662" w:rsidRDefault="00DF1662" w:rsidP="004B0BE5">
      <w:pPr>
        <w:pStyle w:val="ListParagraph"/>
        <w:spacing w:line="360" w:lineRule="auto"/>
        <w:ind w:left="360"/>
        <w:jc w:val="both"/>
      </w:pPr>
    </w:p>
    <w:p w14:paraId="51918ED4" w14:textId="77777777" w:rsidR="00DF1662" w:rsidRDefault="00DF1662" w:rsidP="004B0BE5">
      <w:pPr>
        <w:pStyle w:val="ListParagraph"/>
        <w:spacing w:line="360" w:lineRule="auto"/>
        <w:ind w:left="360"/>
        <w:jc w:val="both"/>
      </w:pPr>
    </w:p>
    <w:p w14:paraId="58213E12" w14:textId="77777777" w:rsidR="0000262B" w:rsidRDefault="0000262B" w:rsidP="0000262B">
      <w:pPr>
        <w:spacing w:line="480" w:lineRule="auto"/>
        <w:rPr>
          <w:i/>
        </w:rPr>
      </w:pPr>
    </w:p>
    <w:p w14:paraId="0E571754" w14:textId="77777777" w:rsidR="0000262B" w:rsidRPr="0014442B" w:rsidRDefault="0000262B" w:rsidP="0000262B">
      <w:pPr>
        <w:spacing w:line="480" w:lineRule="auto"/>
        <w:rPr>
          <w:i/>
        </w:rPr>
      </w:pPr>
      <w:r w:rsidRPr="0014442B">
        <w:rPr>
          <w:i/>
        </w:rPr>
        <w:t xml:space="preserve">Cost of tracing  </w:t>
      </w:r>
    </w:p>
    <w:p w14:paraId="3E269C60" w14:textId="06307F61" w:rsidR="0000262B" w:rsidRPr="00395EEE" w:rsidRDefault="0000262B" w:rsidP="0000262B">
      <w:pPr>
        <w:spacing w:line="480" w:lineRule="auto"/>
      </w:pPr>
      <w:r>
        <w:t xml:space="preserve">Identifying twin births as well as obtaining addresses took </w:t>
      </w:r>
      <w:del w:id="217" w:author="Lori Bonertz" w:date="2022-06-28T08:32:00Z">
        <w:r w:rsidDel="004332A0">
          <w:delText xml:space="preserve">around </w:delText>
        </w:r>
      </w:del>
      <w:ins w:id="218" w:author="Lori Bonertz" w:date="2022-06-28T08:32:00Z">
        <w:r w:rsidR="004332A0">
          <w:t xml:space="preserve">approximately </w:t>
        </w:r>
      </w:ins>
      <w:r>
        <w:t xml:space="preserve">13 full days </w:t>
      </w:r>
      <w:ins w:id="219" w:author="Lori Bonertz" w:date="2022-06-28T08:32:00Z">
        <w:r w:rsidR="004332A0">
          <w:t xml:space="preserve">and </w:t>
        </w:r>
      </w:ins>
      <w:r>
        <w:t>cost</w:t>
      </w:r>
      <w:del w:id="220" w:author="Lori Bonertz" w:date="2022-06-28T08:32:00Z">
        <w:r w:rsidDel="004332A0">
          <w:delText>ing</w:delText>
        </w:r>
      </w:del>
      <w:r>
        <w:t xml:space="preserve"> INR 7900. </w:t>
      </w:r>
      <w:r w:rsidRPr="00B45080">
        <w:t xml:space="preserve">We </w:t>
      </w:r>
      <w:del w:id="221" w:author="Lori Bonertz" w:date="2022-06-28T08:32:00Z">
        <w:r w:rsidRPr="00B45080" w:rsidDel="004332A0">
          <w:delText xml:space="preserve">directly </w:delText>
        </w:r>
      </w:del>
      <w:r w:rsidRPr="00B45080">
        <w:t xml:space="preserve">did not </w:t>
      </w:r>
      <w:ins w:id="222" w:author="Lori Bonertz" w:date="2022-06-28T08:32:00Z">
        <w:r w:rsidR="004332A0" w:rsidRPr="00B45080">
          <w:t xml:space="preserve">directly </w:t>
        </w:r>
      </w:ins>
      <w:r w:rsidRPr="00B45080">
        <w:t xml:space="preserve">bear the cost of obtaining information regarding twin </w:t>
      </w:r>
      <w:proofErr w:type="gramStart"/>
      <w:r w:rsidRPr="00B45080">
        <w:t>details  as</w:t>
      </w:r>
      <w:proofErr w:type="gramEnd"/>
      <w:r w:rsidRPr="00B45080">
        <w:t xml:space="preserve"> this data had already been collected as  a part of a previous study (</w:t>
      </w:r>
      <w:proofErr w:type="spellStart"/>
      <w:del w:id="223" w:author="Lori Bonertz" w:date="2022-06-28T08:47:00Z">
        <w:r w:rsidRPr="00B45080" w:rsidDel="000370DF">
          <w:delText xml:space="preserve"> </w:delText>
        </w:r>
      </w:del>
      <w:r w:rsidRPr="00B45080">
        <w:t>Prem</w:t>
      </w:r>
      <w:del w:id="224" w:author="Lori Bonertz" w:date="2022-06-28T08:32:00Z">
        <w:r w:rsidRPr="00B45080" w:rsidDel="004332A0">
          <w:delText>k</w:delText>
        </w:r>
      </w:del>
      <w:r w:rsidRPr="00B45080">
        <w:t>umar</w:t>
      </w:r>
      <w:proofErr w:type="spellEnd"/>
      <w:r w:rsidRPr="00B45080">
        <w:t xml:space="preserve"> et al., 2016)</w:t>
      </w:r>
      <w:del w:id="225" w:author="Lori Bonertz" w:date="2022-06-28T08:32:00Z">
        <w:r w:rsidRPr="00B45080" w:rsidDel="004332A0">
          <w:delText xml:space="preserve"> </w:delText>
        </w:r>
      </w:del>
      <w:r w:rsidRPr="00B45080">
        <w:t xml:space="preserve"> in the institution. </w:t>
      </w:r>
      <w:r>
        <w:t xml:space="preserve">The cost of contacting one twin pair by post was INR 6913. This included </w:t>
      </w:r>
      <w:ins w:id="226" w:author="Lori Bonertz" w:date="2022-06-28T08:32:00Z">
        <w:r w:rsidR="004332A0">
          <w:t xml:space="preserve">the </w:t>
        </w:r>
      </w:ins>
      <w:r>
        <w:t>cost of printing</w:t>
      </w:r>
      <w:del w:id="227" w:author="Lori Bonertz" w:date="2022-06-28T08:32:00Z">
        <w:r w:rsidDel="004332A0">
          <w:delText xml:space="preserve"> of</w:delText>
        </w:r>
      </w:del>
      <w:r>
        <w:t xml:space="preserve"> questionnaires, information and consent sheets as well as reply-paid postage. </w:t>
      </w:r>
      <w:del w:id="228" w:author="Lori Bonertz" w:date="2022-06-28T08:32:00Z">
        <w:r w:rsidDel="004332A0">
          <w:delText xml:space="preserve"> </w:delText>
        </w:r>
      </w:del>
      <w:r>
        <w:t xml:space="preserve">The total cost </w:t>
      </w:r>
      <w:proofErr w:type="gramStart"/>
      <w:r>
        <w:t>of  home</w:t>
      </w:r>
      <w:proofErr w:type="gramEnd"/>
      <w:r>
        <w:t xml:space="preserve"> visits was INR 6705. This included INR 3720 for 31 days of wages and INR 2985 towards travel costs. The break</w:t>
      </w:r>
      <w:ins w:id="229" w:author="Lori Bonertz" w:date="2022-06-28T08:32:00Z">
        <w:r w:rsidR="004332A0">
          <w:t>-down</w:t>
        </w:r>
      </w:ins>
      <w:del w:id="230" w:author="Lori Bonertz" w:date="2022-06-28T08:32:00Z">
        <w:r w:rsidDel="004332A0">
          <w:delText xml:space="preserve"> up</w:delText>
        </w:r>
      </w:del>
      <w:r>
        <w:t xml:space="preserve"> for the cost of contacting a twin pair by both these methods is given in Table 3. </w:t>
      </w:r>
    </w:p>
    <w:p w14:paraId="6A49E4D1" w14:textId="77777777" w:rsidR="00DF1662" w:rsidRPr="004B0BE5" w:rsidRDefault="00DF1662" w:rsidP="004B0BE5">
      <w:pPr>
        <w:pStyle w:val="ListParagraph"/>
        <w:spacing w:line="360" w:lineRule="auto"/>
        <w:ind w:left="360"/>
        <w:jc w:val="both"/>
      </w:pPr>
    </w:p>
    <w:p w14:paraId="2FDC0CE1" w14:textId="77777777" w:rsidR="00C607BF" w:rsidRPr="004B0BE5" w:rsidRDefault="00C607BF" w:rsidP="004B0BE5">
      <w:pPr>
        <w:pStyle w:val="ListParagraph"/>
        <w:numPr>
          <w:ilvl w:val="0"/>
          <w:numId w:val="11"/>
        </w:numPr>
        <w:spacing w:line="360" w:lineRule="auto"/>
        <w:jc w:val="both"/>
      </w:pPr>
      <w:r w:rsidRPr="004B0BE5">
        <w:t>Demographics of twins seen:</w:t>
      </w:r>
    </w:p>
    <w:p w14:paraId="27E6DD3F" w14:textId="2ACFF575" w:rsidR="00C607BF" w:rsidRPr="004B0BE5" w:rsidRDefault="00492D4C" w:rsidP="004B0BE5">
      <w:pPr>
        <w:pStyle w:val="ListParagraph"/>
        <w:numPr>
          <w:ilvl w:val="0"/>
          <w:numId w:val="12"/>
        </w:numPr>
        <w:spacing w:line="360" w:lineRule="auto"/>
        <w:ind w:left="360"/>
        <w:jc w:val="both"/>
      </w:pPr>
      <w:r w:rsidRPr="004B0BE5">
        <w:rPr>
          <w:lang w:val="en-US"/>
        </w:rPr>
        <w:t xml:space="preserve">The mean age of 37 pairs of twins in the study was 17.5 </w:t>
      </w:r>
      <w:proofErr w:type="spellStart"/>
      <w:r w:rsidRPr="004B0BE5">
        <w:rPr>
          <w:lang w:val="en-US"/>
        </w:rPr>
        <w:t>yrs</w:t>
      </w:r>
      <w:proofErr w:type="spellEnd"/>
      <w:r w:rsidRPr="004B0BE5">
        <w:rPr>
          <w:lang w:val="en-US"/>
        </w:rPr>
        <w:t xml:space="preserve"> (SD 1.6).</w:t>
      </w:r>
      <w:r w:rsidR="00C607BF" w:rsidRPr="004B0BE5">
        <w:rPr>
          <w:lang w:val="en-US"/>
        </w:rPr>
        <w:t xml:space="preserve"> The </w:t>
      </w:r>
      <w:del w:id="231" w:author="Lori Bonertz" w:date="2022-06-28T08:31:00Z">
        <w:r w:rsidR="00C607BF" w:rsidRPr="004B0BE5" w:rsidDel="00745ADD">
          <w:rPr>
            <w:lang w:val="en-US"/>
          </w:rPr>
          <w:delText xml:space="preserve"> </w:delText>
        </w:r>
      </w:del>
      <w:r w:rsidR="00C607BF" w:rsidRPr="004B0BE5">
        <w:rPr>
          <w:lang w:val="en-US"/>
        </w:rPr>
        <w:t xml:space="preserve">distribution of </w:t>
      </w:r>
      <w:del w:id="232" w:author="Lori Bonertz" w:date="2022-06-28T08:31:00Z">
        <w:r w:rsidR="00C607BF" w:rsidRPr="004B0BE5" w:rsidDel="00745ADD">
          <w:rPr>
            <w:lang w:val="en-US"/>
          </w:rPr>
          <w:delText xml:space="preserve">gender </w:delText>
        </w:r>
      </w:del>
      <w:ins w:id="233" w:author="Lori Bonertz" w:date="2022-06-28T08:31:00Z">
        <w:r w:rsidR="00745ADD">
          <w:rPr>
            <w:lang w:val="en-US"/>
          </w:rPr>
          <w:t>sex</w:t>
        </w:r>
        <w:r w:rsidR="00745ADD" w:rsidRPr="004B0BE5">
          <w:rPr>
            <w:lang w:val="en-US"/>
          </w:rPr>
          <w:t xml:space="preserve"> </w:t>
        </w:r>
      </w:ins>
      <w:r w:rsidR="00C607BF" w:rsidRPr="004B0BE5">
        <w:rPr>
          <w:lang w:val="en-US"/>
        </w:rPr>
        <w:t>was</w:t>
      </w:r>
      <w:del w:id="234" w:author="Lori Bonertz" w:date="2022-06-28T08:31:00Z">
        <w:r w:rsidR="00C607BF" w:rsidRPr="004B0BE5" w:rsidDel="00745ADD">
          <w:rPr>
            <w:lang w:val="en-US"/>
          </w:rPr>
          <w:delText xml:space="preserve"> </w:delText>
        </w:r>
      </w:del>
      <w:r w:rsidR="00C607BF" w:rsidRPr="004B0BE5">
        <w:rPr>
          <w:lang w:val="en-US"/>
        </w:rPr>
        <w:t xml:space="preserve">: 29.7% (M-M), 37.8% (M-F) and 32.4% (F-F). </w:t>
      </w:r>
      <w:r w:rsidR="00C43508" w:rsidRPr="004B0BE5">
        <w:rPr>
          <w:lang w:val="en-US"/>
        </w:rPr>
        <w:t xml:space="preserve">Mean birth order was 1.8 (SD 1.2) Twin 1 and </w:t>
      </w:r>
      <w:r w:rsidR="00041C93" w:rsidRPr="004B0BE5">
        <w:rPr>
          <w:lang w:val="en-US"/>
        </w:rPr>
        <w:t xml:space="preserve">2.4 (SD 1.4) </w:t>
      </w:r>
      <w:del w:id="235" w:author="Lori Bonertz" w:date="2022-06-28T08:31:00Z">
        <w:r w:rsidR="00041C93" w:rsidRPr="004B0BE5" w:rsidDel="00745ADD">
          <w:rPr>
            <w:lang w:val="en-US"/>
          </w:rPr>
          <w:delText xml:space="preserve"> </w:delText>
        </w:r>
      </w:del>
      <w:r w:rsidR="00041C93" w:rsidRPr="004B0BE5">
        <w:rPr>
          <w:lang w:val="en-US"/>
        </w:rPr>
        <w:t>for Twin 2.</w:t>
      </w:r>
    </w:p>
    <w:p w14:paraId="5EC274A1" w14:textId="77777777" w:rsidR="00547E73" w:rsidRPr="004B0BE5" w:rsidRDefault="00547E73" w:rsidP="004B0BE5">
      <w:pPr>
        <w:pStyle w:val="ListParagraph"/>
        <w:numPr>
          <w:ilvl w:val="0"/>
          <w:numId w:val="11"/>
        </w:numPr>
        <w:spacing w:line="360" w:lineRule="auto"/>
        <w:jc w:val="both"/>
      </w:pPr>
      <w:r w:rsidRPr="004B0BE5">
        <w:rPr>
          <w:lang w:val="en-US"/>
        </w:rPr>
        <w:t>General parameters;</w:t>
      </w:r>
    </w:p>
    <w:p w14:paraId="65012DE9" w14:textId="531AA2FB" w:rsidR="00547E73" w:rsidRDefault="00547E73" w:rsidP="004B0BE5">
      <w:pPr>
        <w:pStyle w:val="ListParagraph"/>
        <w:spacing w:line="360" w:lineRule="auto"/>
        <w:ind w:left="360"/>
        <w:jc w:val="both"/>
        <w:rPr>
          <w:lang w:val="en-US"/>
        </w:rPr>
      </w:pPr>
      <w:r w:rsidRPr="004B0BE5">
        <w:rPr>
          <w:lang w:val="en-US"/>
        </w:rPr>
        <w:t xml:space="preserve">Mean height of the twins was </w:t>
      </w:r>
      <w:r w:rsidRPr="0003694E">
        <w:rPr>
          <w:highlight w:val="yellow"/>
          <w:lang w:val="en-US"/>
        </w:rPr>
        <w:t xml:space="preserve">… (SD…) </w:t>
      </w:r>
      <w:proofErr w:type="spellStart"/>
      <w:r w:rsidRPr="0003694E">
        <w:rPr>
          <w:highlight w:val="yellow"/>
          <w:lang w:val="en-US"/>
        </w:rPr>
        <w:t>cms</w:t>
      </w:r>
      <w:proofErr w:type="spellEnd"/>
      <w:r w:rsidRPr="0003694E">
        <w:rPr>
          <w:highlight w:val="yellow"/>
          <w:lang w:val="en-US"/>
        </w:rPr>
        <w:t xml:space="preserve"> and </w:t>
      </w:r>
      <w:ins w:id="236" w:author="Lori Bonertz" w:date="2022-06-28T08:31:00Z">
        <w:r w:rsidR="00745ADD">
          <w:rPr>
            <w:highlight w:val="yellow"/>
            <w:lang w:val="en-US"/>
          </w:rPr>
          <w:t>m</w:t>
        </w:r>
      </w:ins>
      <w:del w:id="237" w:author="Lori Bonertz" w:date="2022-06-28T08:31:00Z">
        <w:r w:rsidRPr="0003694E" w:rsidDel="00745ADD">
          <w:rPr>
            <w:highlight w:val="yellow"/>
            <w:lang w:val="en-US"/>
          </w:rPr>
          <w:delText>M</w:delText>
        </w:r>
      </w:del>
      <w:r w:rsidRPr="0003694E">
        <w:rPr>
          <w:highlight w:val="yellow"/>
          <w:lang w:val="en-US"/>
        </w:rPr>
        <w:t>ean weight … (SD…)</w:t>
      </w:r>
    </w:p>
    <w:p w14:paraId="794B3349" w14:textId="77777777" w:rsidR="00E07413" w:rsidRPr="004B0BE5" w:rsidRDefault="00E07413" w:rsidP="00E07413">
      <w:pPr>
        <w:pStyle w:val="ListParagraph"/>
        <w:numPr>
          <w:ilvl w:val="0"/>
          <w:numId w:val="11"/>
        </w:numPr>
        <w:spacing w:line="360" w:lineRule="auto"/>
        <w:jc w:val="both"/>
      </w:pPr>
      <w:r w:rsidRPr="004B0BE5">
        <w:t xml:space="preserve">Zygosity: </w:t>
      </w:r>
    </w:p>
    <w:p w14:paraId="54FB6A15" w14:textId="1E7A993A" w:rsidR="00E07413" w:rsidRPr="004B0BE5" w:rsidRDefault="00E07413" w:rsidP="00E07413">
      <w:pPr>
        <w:pStyle w:val="ListParagraph"/>
        <w:spacing w:line="360" w:lineRule="auto"/>
        <w:ind w:left="360"/>
        <w:jc w:val="both"/>
      </w:pPr>
      <w:r w:rsidRPr="004B0BE5">
        <w:t>As determined by the validated questionnaire 20</w:t>
      </w:r>
      <w:ins w:id="238" w:author="Lori Bonertz" w:date="2022-06-28T08:31:00Z">
        <w:r w:rsidR="00745ADD">
          <w:t>,</w:t>
        </w:r>
      </w:ins>
      <w:r w:rsidRPr="004B0BE5">
        <w:t xml:space="preserve"> (51.4%) of the twins were monozygotic and 19 (48.6%) dizygotic.</w:t>
      </w:r>
    </w:p>
    <w:p w14:paraId="4C219D7E" w14:textId="77777777" w:rsidR="00E07413" w:rsidRPr="004B0BE5" w:rsidRDefault="00E07413" w:rsidP="00E07413">
      <w:pPr>
        <w:pStyle w:val="ListParagraph"/>
        <w:spacing w:line="360" w:lineRule="auto"/>
        <w:ind w:left="360"/>
        <w:jc w:val="both"/>
      </w:pPr>
      <w:r w:rsidRPr="004B0BE5">
        <w:rPr>
          <w:highlight w:val="cyan"/>
        </w:rPr>
        <w:t xml:space="preserve">When compared to the </w:t>
      </w:r>
      <w:proofErr w:type="spellStart"/>
      <w:r w:rsidRPr="004B0BE5">
        <w:rPr>
          <w:highlight w:val="cyan"/>
        </w:rPr>
        <w:t>chorionicity</w:t>
      </w:r>
      <w:proofErr w:type="spellEnd"/>
      <w:r w:rsidRPr="004B0BE5">
        <w:rPr>
          <w:highlight w:val="cyan"/>
        </w:rPr>
        <w:t xml:space="preserve"> ....</w:t>
      </w:r>
    </w:p>
    <w:p w14:paraId="40A3B9E6" w14:textId="77777777" w:rsidR="00E07413" w:rsidRDefault="00E07413" w:rsidP="004B0BE5">
      <w:pPr>
        <w:pStyle w:val="ListParagraph"/>
        <w:spacing w:line="360" w:lineRule="auto"/>
        <w:ind w:left="360"/>
        <w:jc w:val="both"/>
        <w:rPr>
          <w:lang w:val="en-US"/>
        </w:rPr>
      </w:pPr>
    </w:p>
    <w:p w14:paraId="641F7F33" w14:textId="77777777" w:rsidR="00DF1662" w:rsidRPr="000B531F" w:rsidRDefault="00DF1662" w:rsidP="004B0BE5">
      <w:pPr>
        <w:pStyle w:val="ListParagraph"/>
        <w:spacing w:line="360" w:lineRule="auto"/>
        <w:ind w:left="360"/>
        <w:jc w:val="both"/>
        <w:rPr>
          <w:highlight w:val="yellow"/>
          <w:lang w:val="en-US"/>
        </w:rPr>
      </w:pPr>
      <w:r w:rsidRPr="000B531F">
        <w:rPr>
          <w:highlight w:val="yellow"/>
          <w:lang w:val="en-US"/>
        </w:rPr>
        <w:t>Table …</w:t>
      </w:r>
    </w:p>
    <w:p w14:paraId="275FAEC8" w14:textId="77777777" w:rsidR="00DF1662" w:rsidRPr="000B531F" w:rsidRDefault="00DF1662" w:rsidP="004B0BE5">
      <w:pPr>
        <w:pStyle w:val="ListParagraph"/>
        <w:spacing w:line="360" w:lineRule="auto"/>
        <w:ind w:left="360"/>
        <w:jc w:val="both"/>
        <w:rPr>
          <w:highlight w:val="yellow"/>
          <w:lang w:val="en-US"/>
        </w:rPr>
      </w:pPr>
      <w:r w:rsidRPr="000B531F">
        <w:rPr>
          <w:highlight w:val="yellow"/>
          <w:lang w:val="en-US"/>
        </w:rPr>
        <w:t>Characteristics of Monozygotic and Dizygotic twin pairs</w:t>
      </w:r>
    </w:p>
    <w:tbl>
      <w:tblPr>
        <w:tblStyle w:val="TableGrid"/>
        <w:tblW w:w="0" w:type="auto"/>
        <w:tblInd w:w="360" w:type="dxa"/>
        <w:tblLook w:val="04A0" w:firstRow="1" w:lastRow="0" w:firstColumn="1" w:lastColumn="0" w:noHBand="0" w:noVBand="1"/>
        <w:tblPrChange w:id="239" w:author="wel come" w:date="2022-07-22T08:33:00Z">
          <w:tblPr>
            <w:tblStyle w:val="TableGrid"/>
            <w:tblW w:w="0" w:type="auto"/>
            <w:tblInd w:w="360" w:type="dxa"/>
            <w:tblLook w:val="04A0" w:firstRow="1" w:lastRow="0" w:firstColumn="1" w:lastColumn="0" w:noHBand="0" w:noVBand="1"/>
          </w:tblPr>
        </w:tblPrChange>
      </w:tblPr>
      <w:tblGrid>
        <w:gridCol w:w="3696"/>
        <w:gridCol w:w="1838"/>
        <w:gridCol w:w="1748"/>
        <w:gridCol w:w="1374"/>
        <w:tblGridChange w:id="240">
          <w:tblGrid>
            <w:gridCol w:w="3696"/>
            <w:gridCol w:w="1838"/>
            <w:gridCol w:w="1748"/>
            <w:gridCol w:w="1374"/>
          </w:tblGrid>
        </w:tblGridChange>
      </w:tblGrid>
      <w:tr w:rsidR="00DF1662" w:rsidRPr="000B531F" w14:paraId="36CA2948" w14:textId="77777777" w:rsidTr="004F7219">
        <w:tc>
          <w:tcPr>
            <w:tcW w:w="3696" w:type="dxa"/>
            <w:tcPrChange w:id="241" w:author="wel come" w:date="2022-07-22T08:33:00Z">
              <w:tcPr>
                <w:tcW w:w="3798" w:type="dxa"/>
              </w:tcPr>
            </w:tcPrChange>
          </w:tcPr>
          <w:p w14:paraId="1CC0EDAC" w14:textId="528B6D54" w:rsidR="00DF1662" w:rsidRPr="000B531F" w:rsidRDefault="00DF1662" w:rsidP="004B0BE5">
            <w:pPr>
              <w:pStyle w:val="ListParagraph"/>
              <w:spacing w:line="360" w:lineRule="auto"/>
              <w:ind w:left="0"/>
              <w:jc w:val="both"/>
              <w:rPr>
                <w:highlight w:val="yellow"/>
              </w:rPr>
            </w:pPr>
            <w:r w:rsidRPr="000B531F">
              <w:rPr>
                <w:highlight w:val="yellow"/>
              </w:rPr>
              <w:t>Characteris</w:t>
            </w:r>
            <w:ins w:id="242" w:author="Lori Bonertz" w:date="2022-06-28T08:31:00Z">
              <w:r w:rsidR="004E5C8F">
                <w:rPr>
                  <w:highlight w:val="yellow"/>
                </w:rPr>
                <w:t>t</w:t>
              </w:r>
            </w:ins>
            <w:r w:rsidRPr="000B531F">
              <w:rPr>
                <w:highlight w:val="yellow"/>
              </w:rPr>
              <w:t>i</w:t>
            </w:r>
            <w:del w:id="243" w:author="Lori Bonertz" w:date="2022-06-28T08:31:00Z">
              <w:r w:rsidRPr="000B531F" w:rsidDel="004E5C8F">
                <w:rPr>
                  <w:highlight w:val="yellow"/>
                </w:rPr>
                <w:delText>t</w:delText>
              </w:r>
            </w:del>
            <w:r w:rsidRPr="000B531F">
              <w:rPr>
                <w:highlight w:val="yellow"/>
              </w:rPr>
              <w:t>c</w:t>
            </w:r>
            <w:del w:id="244" w:author="Lori Bonertz" w:date="2022-06-28T08:31:00Z">
              <w:r w:rsidRPr="000B531F" w:rsidDel="004E5C8F">
                <w:rPr>
                  <w:highlight w:val="yellow"/>
                </w:rPr>
                <w:delText>s</w:delText>
              </w:r>
            </w:del>
          </w:p>
        </w:tc>
        <w:tc>
          <w:tcPr>
            <w:tcW w:w="1838" w:type="dxa"/>
            <w:tcPrChange w:id="245" w:author="wel come" w:date="2022-07-22T08:33:00Z">
              <w:tcPr>
                <w:tcW w:w="1890" w:type="dxa"/>
              </w:tcPr>
            </w:tcPrChange>
          </w:tcPr>
          <w:p w14:paraId="306AB01C" w14:textId="77777777" w:rsidR="00DF1662" w:rsidRPr="000B531F" w:rsidRDefault="00DF1662" w:rsidP="004B0BE5">
            <w:pPr>
              <w:pStyle w:val="ListParagraph"/>
              <w:spacing w:line="360" w:lineRule="auto"/>
              <w:ind w:left="0"/>
              <w:jc w:val="both"/>
              <w:rPr>
                <w:highlight w:val="yellow"/>
              </w:rPr>
            </w:pPr>
            <w:r w:rsidRPr="000B531F">
              <w:rPr>
                <w:highlight w:val="yellow"/>
              </w:rPr>
              <w:t>MZ Twins</w:t>
            </w:r>
          </w:p>
        </w:tc>
        <w:tc>
          <w:tcPr>
            <w:tcW w:w="1748" w:type="dxa"/>
            <w:tcPrChange w:id="246" w:author="wel come" w:date="2022-07-22T08:33:00Z">
              <w:tcPr>
                <w:tcW w:w="1800" w:type="dxa"/>
              </w:tcPr>
            </w:tcPrChange>
          </w:tcPr>
          <w:p w14:paraId="07F2E6BC" w14:textId="77777777" w:rsidR="00DF1662" w:rsidRPr="000B531F" w:rsidRDefault="00DF1662" w:rsidP="004B0BE5">
            <w:pPr>
              <w:pStyle w:val="ListParagraph"/>
              <w:spacing w:line="360" w:lineRule="auto"/>
              <w:ind w:left="0"/>
              <w:jc w:val="both"/>
              <w:rPr>
                <w:highlight w:val="yellow"/>
              </w:rPr>
            </w:pPr>
            <w:r w:rsidRPr="000B531F">
              <w:rPr>
                <w:highlight w:val="yellow"/>
              </w:rPr>
              <w:t>DZ Twins</w:t>
            </w:r>
          </w:p>
        </w:tc>
        <w:tc>
          <w:tcPr>
            <w:tcW w:w="1374" w:type="dxa"/>
            <w:tcPrChange w:id="247" w:author="wel come" w:date="2022-07-22T08:33:00Z">
              <w:tcPr>
                <w:tcW w:w="1394" w:type="dxa"/>
              </w:tcPr>
            </w:tcPrChange>
          </w:tcPr>
          <w:p w14:paraId="0C8A757E" w14:textId="77777777" w:rsidR="00DF1662" w:rsidRPr="000B531F" w:rsidRDefault="00DF1662" w:rsidP="004B0BE5">
            <w:pPr>
              <w:pStyle w:val="ListParagraph"/>
              <w:spacing w:line="360" w:lineRule="auto"/>
              <w:ind w:left="0"/>
              <w:jc w:val="both"/>
              <w:rPr>
                <w:highlight w:val="yellow"/>
              </w:rPr>
            </w:pPr>
            <w:r w:rsidRPr="000B531F">
              <w:rPr>
                <w:highlight w:val="yellow"/>
              </w:rPr>
              <w:t>p value</w:t>
            </w:r>
          </w:p>
        </w:tc>
      </w:tr>
      <w:tr w:rsidR="00DF1662" w:rsidRPr="000B531F" w14:paraId="33BFF07E" w14:textId="77777777" w:rsidTr="004F7219">
        <w:tc>
          <w:tcPr>
            <w:tcW w:w="3696" w:type="dxa"/>
            <w:tcPrChange w:id="248" w:author="wel come" w:date="2022-07-22T08:33:00Z">
              <w:tcPr>
                <w:tcW w:w="3798" w:type="dxa"/>
              </w:tcPr>
            </w:tcPrChange>
          </w:tcPr>
          <w:p w14:paraId="049E8614" w14:textId="3952FB7E" w:rsidR="00DF1662" w:rsidRPr="000B531F" w:rsidRDefault="001D3EDD" w:rsidP="004B0BE5">
            <w:pPr>
              <w:pStyle w:val="ListParagraph"/>
              <w:spacing w:line="360" w:lineRule="auto"/>
              <w:ind w:left="0"/>
              <w:jc w:val="both"/>
              <w:rPr>
                <w:highlight w:val="yellow"/>
              </w:rPr>
            </w:pPr>
            <w:r w:rsidRPr="000B531F">
              <w:rPr>
                <w:b/>
                <w:highlight w:val="yellow"/>
              </w:rPr>
              <w:t>Demographic</w:t>
            </w:r>
            <w:r w:rsidRPr="000B531F">
              <w:rPr>
                <w:highlight w:val="yellow"/>
              </w:rPr>
              <w:t xml:space="preserve"> </w:t>
            </w:r>
            <w:r w:rsidRPr="000B531F">
              <w:rPr>
                <w:b/>
                <w:highlight w:val="yellow"/>
              </w:rPr>
              <w:t>factors</w:t>
            </w:r>
          </w:p>
        </w:tc>
        <w:tc>
          <w:tcPr>
            <w:tcW w:w="1838" w:type="dxa"/>
            <w:tcPrChange w:id="249" w:author="wel come" w:date="2022-07-22T08:33:00Z">
              <w:tcPr>
                <w:tcW w:w="1890" w:type="dxa"/>
              </w:tcPr>
            </w:tcPrChange>
          </w:tcPr>
          <w:p w14:paraId="508A555A" w14:textId="77777777" w:rsidR="00DF1662" w:rsidRPr="000B531F" w:rsidRDefault="00DF1662" w:rsidP="004B0BE5">
            <w:pPr>
              <w:pStyle w:val="ListParagraph"/>
              <w:spacing w:line="360" w:lineRule="auto"/>
              <w:ind w:left="0"/>
              <w:jc w:val="both"/>
              <w:rPr>
                <w:highlight w:val="yellow"/>
              </w:rPr>
            </w:pPr>
          </w:p>
        </w:tc>
        <w:tc>
          <w:tcPr>
            <w:tcW w:w="1748" w:type="dxa"/>
            <w:tcPrChange w:id="250" w:author="wel come" w:date="2022-07-22T08:33:00Z">
              <w:tcPr>
                <w:tcW w:w="1800" w:type="dxa"/>
              </w:tcPr>
            </w:tcPrChange>
          </w:tcPr>
          <w:p w14:paraId="65F93E5A" w14:textId="77777777" w:rsidR="00DF1662" w:rsidRPr="000B531F" w:rsidRDefault="00DF1662" w:rsidP="004B0BE5">
            <w:pPr>
              <w:pStyle w:val="ListParagraph"/>
              <w:spacing w:line="360" w:lineRule="auto"/>
              <w:ind w:left="0"/>
              <w:jc w:val="both"/>
              <w:rPr>
                <w:highlight w:val="yellow"/>
              </w:rPr>
            </w:pPr>
          </w:p>
        </w:tc>
        <w:tc>
          <w:tcPr>
            <w:tcW w:w="1374" w:type="dxa"/>
            <w:tcPrChange w:id="251" w:author="wel come" w:date="2022-07-22T08:33:00Z">
              <w:tcPr>
                <w:tcW w:w="1394" w:type="dxa"/>
              </w:tcPr>
            </w:tcPrChange>
          </w:tcPr>
          <w:p w14:paraId="25D9E8AD" w14:textId="77777777" w:rsidR="00DF1662" w:rsidRPr="000B531F" w:rsidRDefault="00DF1662" w:rsidP="004B0BE5">
            <w:pPr>
              <w:pStyle w:val="ListParagraph"/>
              <w:spacing w:line="360" w:lineRule="auto"/>
              <w:ind w:left="0"/>
              <w:jc w:val="both"/>
              <w:rPr>
                <w:highlight w:val="yellow"/>
              </w:rPr>
            </w:pPr>
          </w:p>
        </w:tc>
      </w:tr>
      <w:tr w:rsidR="00DF1662" w:rsidRPr="000B531F" w14:paraId="03977AA7" w14:textId="77777777" w:rsidTr="004F7219">
        <w:tc>
          <w:tcPr>
            <w:tcW w:w="3696" w:type="dxa"/>
            <w:tcPrChange w:id="252" w:author="wel come" w:date="2022-07-22T08:33:00Z">
              <w:tcPr>
                <w:tcW w:w="3798" w:type="dxa"/>
              </w:tcPr>
            </w:tcPrChange>
          </w:tcPr>
          <w:p w14:paraId="6579DBBA" w14:textId="6ABA7ED5" w:rsidR="00DF1662" w:rsidRPr="000B531F" w:rsidRDefault="00FA6C2C" w:rsidP="004B0BE5">
            <w:pPr>
              <w:pStyle w:val="ListParagraph"/>
              <w:spacing w:line="360" w:lineRule="auto"/>
              <w:ind w:left="0"/>
              <w:jc w:val="both"/>
              <w:rPr>
                <w:highlight w:val="yellow"/>
              </w:rPr>
            </w:pPr>
            <w:ins w:id="253" w:author="wel come" w:date="2022-07-21T17:01:00Z">
              <w:r>
                <w:rPr>
                  <w:highlight w:val="yellow"/>
                </w:rPr>
                <w:lastRenderedPageBreak/>
                <w:t xml:space="preserve">Mother </w:t>
              </w:r>
            </w:ins>
            <w:r w:rsidR="001D3EDD" w:rsidRPr="000B531F">
              <w:rPr>
                <w:highlight w:val="yellow"/>
              </w:rPr>
              <w:t>Age (years)</w:t>
            </w:r>
          </w:p>
        </w:tc>
        <w:tc>
          <w:tcPr>
            <w:tcW w:w="1838" w:type="dxa"/>
            <w:tcPrChange w:id="254" w:author="wel come" w:date="2022-07-22T08:33:00Z">
              <w:tcPr>
                <w:tcW w:w="1890" w:type="dxa"/>
              </w:tcPr>
            </w:tcPrChange>
          </w:tcPr>
          <w:p w14:paraId="0EEF5321" w14:textId="42D2CDE2" w:rsidR="00DF1662" w:rsidRPr="000B531F" w:rsidRDefault="007261E2" w:rsidP="004B0BE5">
            <w:pPr>
              <w:pStyle w:val="ListParagraph"/>
              <w:spacing w:line="360" w:lineRule="auto"/>
              <w:ind w:left="0"/>
              <w:jc w:val="both"/>
              <w:rPr>
                <w:highlight w:val="yellow"/>
              </w:rPr>
            </w:pPr>
            <w:ins w:id="255" w:author="wel come" w:date="2022-07-25T10:46:00Z">
              <w:r>
                <w:rPr>
                  <w:highlight w:val="yellow"/>
                </w:rPr>
                <w:t>23.05 (4.62)</w:t>
              </w:r>
            </w:ins>
          </w:p>
        </w:tc>
        <w:tc>
          <w:tcPr>
            <w:tcW w:w="1748" w:type="dxa"/>
            <w:tcPrChange w:id="256" w:author="wel come" w:date="2022-07-22T08:33:00Z">
              <w:tcPr>
                <w:tcW w:w="1800" w:type="dxa"/>
              </w:tcPr>
            </w:tcPrChange>
          </w:tcPr>
          <w:p w14:paraId="0E54C353" w14:textId="20E8D712" w:rsidR="00DF1662" w:rsidRPr="000B531F" w:rsidRDefault="007261E2" w:rsidP="004B0BE5">
            <w:pPr>
              <w:pStyle w:val="ListParagraph"/>
              <w:spacing w:line="360" w:lineRule="auto"/>
              <w:ind w:left="0"/>
              <w:jc w:val="both"/>
              <w:rPr>
                <w:highlight w:val="yellow"/>
              </w:rPr>
            </w:pPr>
            <w:ins w:id="257" w:author="wel come" w:date="2022-07-25T10:47:00Z">
              <w:r>
                <w:rPr>
                  <w:highlight w:val="yellow"/>
                </w:rPr>
                <w:t>26.22 (4.34)</w:t>
              </w:r>
            </w:ins>
          </w:p>
        </w:tc>
        <w:tc>
          <w:tcPr>
            <w:tcW w:w="1374" w:type="dxa"/>
            <w:tcPrChange w:id="258" w:author="wel come" w:date="2022-07-22T08:33:00Z">
              <w:tcPr>
                <w:tcW w:w="1394" w:type="dxa"/>
              </w:tcPr>
            </w:tcPrChange>
          </w:tcPr>
          <w:p w14:paraId="64D612AE" w14:textId="73C32F25" w:rsidR="00DF1662" w:rsidRPr="000B531F" w:rsidRDefault="00273048" w:rsidP="004B0BE5">
            <w:pPr>
              <w:pStyle w:val="ListParagraph"/>
              <w:spacing w:line="360" w:lineRule="auto"/>
              <w:ind w:left="0"/>
              <w:jc w:val="both"/>
              <w:rPr>
                <w:highlight w:val="yellow"/>
              </w:rPr>
            </w:pPr>
            <w:ins w:id="259" w:author="wel come" w:date="2022-07-22T08:40:00Z">
              <w:r>
                <w:rPr>
                  <w:highlight w:val="yellow"/>
                </w:rPr>
                <w:t>0.0389</w:t>
              </w:r>
            </w:ins>
          </w:p>
        </w:tc>
      </w:tr>
      <w:tr w:rsidR="00DE6760" w:rsidRPr="000B531F" w14:paraId="0242CD28" w14:textId="77777777" w:rsidTr="004F7219">
        <w:trPr>
          <w:ins w:id="260" w:author="wel come" w:date="2022-07-22T08:27:00Z"/>
        </w:trPr>
        <w:tc>
          <w:tcPr>
            <w:tcW w:w="3696" w:type="dxa"/>
            <w:tcPrChange w:id="261" w:author="wel come" w:date="2022-07-22T08:33:00Z">
              <w:tcPr>
                <w:tcW w:w="3798" w:type="dxa"/>
              </w:tcPr>
            </w:tcPrChange>
          </w:tcPr>
          <w:p w14:paraId="4425525A" w14:textId="75E2E1A6" w:rsidR="00DE6760" w:rsidRPr="000B531F" w:rsidRDefault="00DE6760" w:rsidP="004B0BE5">
            <w:pPr>
              <w:pStyle w:val="ListParagraph"/>
              <w:spacing w:line="360" w:lineRule="auto"/>
              <w:ind w:left="0"/>
              <w:jc w:val="both"/>
              <w:rPr>
                <w:ins w:id="262" w:author="wel come" w:date="2022-07-22T08:27:00Z"/>
                <w:highlight w:val="yellow"/>
              </w:rPr>
            </w:pPr>
            <w:ins w:id="263" w:author="wel come" w:date="2022-07-22T08:27:00Z">
              <w:r>
                <w:rPr>
                  <w:highlight w:val="yellow"/>
                </w:rPr>
                <w:t>Father age</w:t>
              </w:r>
            </w:ins>
            <w:ins w:id="264" w:author="wel come" w:date="2022-07-22T08:33:00Z">
              <w:r w:rsidR="004F7219">
                <w:rPr>
                  <w:highlight w:val="yellow"/>
                </w:rPr>
                <w:t xml:space="preserve"> (year)</w:t>
              </w:r>
            </w:ins>
          </w:p>
        </w:tc>
        <w:tc>
          <w:tcPr>
            <w:tcW w:w="1838" w:type="dxa"/>
            <w:tcPrChange w:id="265" w:author="wel come" w:date="2022-07-22T08:33:00Z">
              <w:tcPr>
                <w:tcW w:w="1890" w:type="dxa"/>
              </w:tcPr>
            </w:tcPrChange>
          </w:tcPr>
          <w:p w14:paraId="66D51D29" w14:textId="6CA9AF3F" w:rsidR="00DE6760" w:rsidRPr="000B531F" w:rsidRDefault="00273048" w:rsidP="004B0BE5">
            <w:pPr>
              <w:pStyle w:val="ListParagraph"/>
              <w:spacing w:line="360" w:lineRule="auto"/>
              <w:ind w:left="0"/>
              <w:jc w:val="both"/>
              <w:rPr>
                <w:ins w:id="266" w:author="wel come" w:date="2022-07-22T08:27:00Z"/>
                <w:highlight w:val="yellow"/>
              </w:rPr>
            </w:pPr>
            <w:ins w:id="267" w:author="wel come" w:date="2022-07-22T08:40:00Z">
              <w:r>
                <w:rPr>
                  <w:highlight w:val="yellow"/>
                </w:rPr>
                <w:t>24.</w:t>
              </w:r>
            </w:ins>
            <w:ins w:id="268" w:author="wel come" w:date="2022-07-22T08:41:00Z">
              <w:r>
                <w:rPr>
                  <w:highlight w:val="yellow"/>
                </w:rPr>
                <w:t>57 (</w:t>
              </w:r>
              <w:r w:rsidR="007865AE">
                <w:rPr>
                  <w:highlight w:val="yellow"/>
                </w:rPr>
                <w:t>13.77)</w:t>
              </w:r>
            </w:ins>
          </w:p>
        </w:tc>
        <w:tc>
          <w:tcPr>
            <w:tcW w:w="1748" w:type="dxa"/>
            <w:tcPrChange w:id="269" w:author="wel come" w:date="2022-07-22T08:33:00Z">
              <w:tcPr>
                <w:tcW w:w="1800" w:type="dxa"/>
              </w:tcPr>
            </w:tcPrChange>
          </w:tcPr>
          <w:p w14:paraId="18CC9F44" w14:textId="256C02DA" w:rsidR="00DE6760" w:rsidRPr="000B531F" w:rsidRDefault="007865AE" w:rsidP="004B0BE5">
            <w:pPr>
              <w:pStyle w:val="ListParagraph"/>
              <w:spacing w:line="360" w:lineRule="auto"/>
              <w:ind w:left="0"/>
              <w:jc w:val="both"/>
              <w:rPr>
                <w:ins w:id="270" w:author="wel come" w:date="2022-07-22T08:27:00Z"/>
                <w:highlight w:val="yellow"/>
              </w:rPr>
            </w:pPr>
            <w:ins w:id="271" w:author="wel come" w:date="2022-07-22T08:41:00Z">
              <w:r>
                <w:rPr>
                  <w:highlight w:val="yellow"/>
                </w:rPr>
                <w:t>27.</w:t>
              </w:r>
            </w:ins>
            <w:ins w:id="272" w:author="wel come" w:date="2022-07-22T08:43:00Z">
              <w:r w:rsidR="00AE7590">
                <w:rPr>
                  <w:highlight w:val="yellow"/>
                </w:rPr>
                <w:t>83 (13.64)</w:t>
              </w:r>
            </w:ins>
          </w:p>
        </w:tc>
        <w:tc>
          <w:tcPr>
            <w:tcW w:w="1374" w:type="dxa"/>
            <w:tcPrChange w:id="273" w:author="wel come" w:date="2022-07-22T08:33:00Z">
              <w:tcPr>
                <w:tcW w:w="1394" w:type="dxa"/>
              </w:tcPr>
            </w:tcPrChange>
          </w:tcPr>
          <w:p w14:paraId="7D06A05B" w14:textId="14C0D9F9" w:rsidR="00DE6760" w:rsidRPr="000B531F" w:rsidRDefault="00BD33D3" w:rsidP="004B0BE5">
            <w:pPr>
              <w:pStyle w:val="ListParagraph"/>
              <w:spacing w:line="360" w:lineRule="auto"/>
              <w:ind w:left="0"/>
              <w:jc w:val="both"/>
              <w:rPr>
                <w:ins w:id="274" w:author="wel come" w:date="2022-07-22T08:27:00Z"/>
                <w:highlight w:val="yellow"/>
              </w:rPr>
            </w:pPr>
            <w:ins w:id="275" w:author="wel come" w:date="2022-07-22T08:44:00Z">
              <w:r>
                <w:rPr>
                  <w:highlight w:val="yellow"/>
                </w:rPr>
                <w:t>0.4754</w:t>
              </w:r>
            </w:ins>
          </w:p>
        </w:tc>
      </w:tr>
      <w:tr w:rsidR="00DF1662" w:rsidRPr="000B531F" w14:paraId="3705438D" w14:textId="77777777" w:rsidTr="004F7219">
        <w:tc>
          <w:tcPr>
            <w:tcW w:w="3696" w:type="dxa"/>
            <w:tcPrChange w:id="276" w:author="wel come" w:date="2022-07-22T08:33:00Z">
              <w:tcPr>
                <w:tcW w:w="3798" w:type="dxa"/>
              </w:tcPr>
            </w:tcPrChange>
          </w:tcPr>
          <w:p w14:paraId="6548F92F" w14:textId="791BBABB" w:rsidR="00DF1662" w:rsidRPr="000B531F" w:rsidRDefault="001D3EDD" w:rsidP="004B0BE5">
            <w:pPr>
              <w:pStyle w:val="ListParagraph"/>
              <w:spacing w:line="360" w:lineRule="auto"/>
              <w:ind w:left="0"/>
              <w:jc w:val="both"/>
              <w:rPr>
                <w:highlight w:val="yellow"/>
              </w:rPr>
            </w:pPr>
            <w:del w:id="277" w:author="Lori Bonertz" w:date="2022-06-28T08:31:00Z">
              <w:r w:rsidRPr="000B531F" w:rsidDel="004E5C8F">
                <w:rPr>
                  <w:highlight w:val="yellow"/>
                </w:rPr>
                <w:delText xml:space="preserve">Gender </w:delText>
              </w:r>
            </w:del>
            <w:ins w:id="278" w:author="Lori Bonertz" w:date="2022-06-28T08:31:00Z">
              <w:r w:rsidR="004E5C8F">
                <w:rPr>
                  <w:highlight w:val="yellow"/>
                </w:rPr>
                <w:t>Sex</w:t>
              </w:r>
              <w:r w:rsidR="004E5C8F" w:rsidRPr="000B531F">
                <w:rPr>
                  <w:highlight w:val="yellow"/>
                </w:rPr>
                <w:t xml:space="preserve"> </w:t>
              </w:r>
            </w:ins>
            <w:r w:rsidRPr="000B531F">
              <w:rPr>
                <w:highlight w:val="yellow"/>
              </w:rPr>
              <w:t>(</w:t>
            </w:r>
            <w:del w:id="279" w:author="wel come" w:date="2022-07-25T16:09:00Z">
              <w:r w:rsidRPr="000B531F" w:rsidDel="007022E1">
                <w:rPr>
                  <w:highlight w:val="yellow"/>
                </w:rPr>
                <w:delText>male</w:delText>
              </w:r>
            </w:del>
            <w:r w:rsidRPr="000B531F">
              <w:rPr>
                <w:highlight w:val="yellow"/>
              </w:rPr>
              <w:t xml:space="preserve"> </w:t>
            </w:r>
            <w:ins w:id="280" w:author="wel come" w:date="2022-07-25T16:09:00Z">
              <w:r w:rsidR="007022E1">
                <w:rPr>
                  <w:highlight w:val="yellow"/>
                </w:rPr>
                <w:t xml:space="preserve">male </w:t>
              </w:r>
            </w:ins>
            <w:r w:rsidRPr="000B531F">
              <w:rPr>
                <w:highlight w:val="yellow"/>
              </w:rPr>
              <w:t>%)</w:t>
            </w:r>
          </w:p>
        </w:tc>
        <w:tc>
          <w:tcPr>
            <w:tcW w:w="1838" w:type="dxa"/>
            <w:tcPrChange w:id="281" w:author="wel come" w:date="2022-07-22T08:33:00Z">
              <w:tcPr>
                <w:tcW w:w="1890" w:type="dxa"/>
              </w:tcPr>
            </w:tcPrChange>
          </w:tcPr>
          <w:p w14:paraId="3B8C79D5" w14:textId="212CCA92" w:rsidR="00DF1662" w:rsidRPr="000B531F" w:rsidRDefault="00DF1662" w:rsidP="004B0BE5">
            <w:pPr>
              <w:pStyle w:val="ListParagraph"/>
              <w:spacing w:line="360" w:lineRule="auto"/>
              <w:ind w:left="0"/>
              <w:jc w:val="both"/>
              <w:rPr>
                <w:highlight w:val="yellow"/>
              </w:rPr>
            </w:pPr>
          </w:p>
        </w:tc>
        <w:tc>
          <w:tcPr>
            <w:tcW w:w="1748" w:type="dxa"/>
            <w:tcPrChange w:id="282" w:author="wel come" w:date="2022-07-22T08:33:00Z">
              <w:tcPr>
                <w:tcW w:w="1800" w:type="dxa"/>
              </w:tcPr>
            </w:tcPrChange>
          </w:tcPr>
          <w:p w14:paraId="172AC097" w14:textId="2BCAE12A" w:rsidR="00DF1662" w:rsidRPr="000B531F" w:rsidRDefault="00DF1662" w:rsidP="004B0BE5">
            <w:pPr>
              <w:pStyle w:val="ListParagraph"/>
              <w:spacing w:line="360" w:lineRule="auto"/>
              <w:ind w:left="0"/>
              <w:jc w:val="both"/>
              <w:rPr>
                <w:highlight w:val="yellow"/>
              </w:rPr>
            </w:pPr>
          </w:p>
        </w:tc>
        <w:tc>
          <w:tcPr>
            <w:tcW w:w="1374" w:type="dxa"/>
            <w:tcPrChange w:id="283" w:author="wel come" w:date="2022-07-22T08:33:00Z">
              <w:tcPr>
                <w:tcW w:w="1394" w:type="dxa"/>
              </w:tcPr>
            </w:tcPrChange>
          </w:tcPr>
          <w:p w14:paraId="5E2B1D05" w14:textId="428CBA10" w:rsidR="00DF1662" w:rsidRPr="000B531F" w:rsidRDefault="00DF1662" w:rsidP="004B0BE5">
            <w:pPr>
              <w:pStyle w:val="ListParagraph"/>
              <w:spacing w:line="360" w:lineRule="auto"/>
              <w:ind w:left="0"/>
              <w:jc w:val="both"/>
              <w:rPr>
                <w:highlight w:val="yellow"/>
              </w:rPr>
            </w:pPr>
          </w:p>
        </w:tc>
      </w:tr>
      <w:tr w:rsidR="007022E1" w:rsidRPr="000B531F" w14:paraId="0D73ECDF" w14:textId="77777777" w:rsidTr="004F7219">
        <w:trPr>
          <w:ins w:id="284" w:author="wel come" w:date="2022-07-25T16:08:00Z"/>
        </w:trPr>
        <w:tc>
          <w:tcPr>
            <w:tcW w:w="3696" w:type="dxa"/>
          </w:tcPr>
          <w:p w14:paraId="706EBD9C" w14:textId="11BA7283" w:rsidR="007022E1" w:rsidRPr="000B531F" w:rsidDel="004E5C8F" w:rsidRDefault="007022E1" w:rsidP="004B0BE5">
            <w:pPr>
              <w:pStyle w:val="ListParagraph"/>
              <w:spacing w:line="360" w:lineRule="auto"/>
              <w:ind w:left="0"/>
              <w:jc w:val="both"/>
              <w:rPr>
                <w:ins w:id="285" w:author="wel come" w:date="2022-07-25T16:08:00Z"/>
                <w:highlight w:val="yellow"/>
              </w:rPr>
            </w:pPr>
            <w:ins w:id="286" w:author="wel come" w:date="2022-07-25T16:09:00Z">
              <w:r>
                <w:rPr>
                  <w:highlight w:val="yellow"/>
                </w:rPr>
                <w:t>1</w:t>
              </w:r>
            </w:ins>
          </w:p>
        </w:tc>
        <w:tc>
          <w:tcPr>
            <w:tcW w:w="1838" w:type="dxa"/>
          </w:tcPr>
          <w:p w14:paraId="636D0AEC" w14:textId="77777777" w:rsidR="007022E1" w:rsidRPr="000B531F" w:rsidRDefault="007022E1" w:rsidP="004B0BE5">
            <w:pPr>
              <w:pStyle w:val="ListParagraph"/>
              <w:spacing w:line="360" w:lineRule="auto"/>
              <w:ind w:left="0"/>
              <w:jc w:val="both"/>
              <w:rPr>
                <w:ins w:id="287" w:author="wel come" w:date="2022-07-25T16:08:00Z"/>
                <w:highlight w:val="yellow"/>
              </w:rPr>
            </w:pPr>
          </w:p>
        </w:tc>
        <w:tc>
          <w:tcPr>
            <w:tcW w:w="1748" w:type="dxa"/>
          </w:tcPr>
          <w:p w14:paraId="6948F1D9" w14:textId="77777777" w:rsidR="007022E1" w:rsidRPr="000B531F" w:rsidRDefault="007022E1" w:rsidP="004B0BE5">
            <w:pPr>
              <w:pStyle w:val="ListParagraph"/>
              <w:spacing w:line="360" w:lineRule="auto"/>
              <w:ind w:left="0"/>
              <w:jc w:val="both"/>
              <w:rPr>
                <w:ins w:id="288" w:author="wel come" w:date="2022-07-25T16:08:00Z"/>
                <w:highlight w:val="yellow"/>
              </w:rPr>
            </w:pPr>
          </w:p>
        </w:tc>
        <w:tc>
          <w:tcPr>
            <w:tcW w:w="1374" w:type="dxa"/>
          </w:tcPr>
          <w:p w14:paraId="2E73042D" w14:textId="77777777" w:rsidR="007022E1" w:rsidRPr="000B531F" w:rsidRDefault="007022E1" w:rsidP="004B0BE5">
            <w:pPr>
              <w:pStyle w:val="ListParagraph"/>
              <w:spacing w:line="360" w:lineRule="auto"/>
              <w:ind w:left="0"/>
              <w:jc w:val="both"/>
              <w:rPr>
                <w:ins w:id="289" w:author="wel come" w:date="2022-07-25T16:08:00Z"/>
                <w:highlight w:val="yellow"/>
              </w:rPr>
            </w:pPr>
          </w:p>
        </w:tc>
      </w:tr>
      <w:tr w:rsidR="007022E1" w:rsidRPr="000B531F" w14:paraId="1444929B" w14:textId="77777777" w:rsidTr="004F7219">
        <w:trPr>
          <w:ins w:id="290" w:author="wel come" w:date="2022-07-25T16:08:00Z"/>
        </w:trPr>
        <w:tc>
          <w:tcPr>
            <w:tcW w:w="3696" w:type="dxa"/>
          </w:tcPr>
          <w:p w14:paraId="7EAFF043" w14:textId="310528E5" w:rsidR="007022E1" w:rsidRPr="000B531F" w:rsidDel="004E5C8F" w:rsidRDefault="007022E1" w:rsidP="004B0BE5">
            <w:pPr>
              <w:pStyle w:val="ListParagraph"/>
              <w:spacing w:line="360" w:lineRule="auto"/>
              <w:ind w:left="0"/>
              <w:jc w:val="both"/>
              <w:rPr>
                <w:ins w:id="291" w:author="wel come" w:date="2022-07-25T16:08:00Z"/>
                <w:highlight w:val="yellow"/>
              </w:rPr>
            </w:pPr>
            <w:ins w:id="292" w:author="wel come" w:date="2022-07-25T16:09:00Z">
              <w:r>
                <w:rPr>
                  <w:highlight w:val="yellow"/>
                </w:rPr>
                <w:t>2</w:t>
              </w:r>
            </w:ins>
          </w:p>
        </w:tc>
        <w:tc>
          <w:tcPr>
            <w:tcW w:w="1838" w:type="dxa"/>
          </w:tcPr>
          <w:p w14:paraId="3EA142DC" w14:textId="77777777" w:rsidR="007022E1" w:rsidRPr="000B531F" w:rsidRDefault="007022E1" w:rsidP="004B0BE5">
            <w:pPr>
              <w:pStyle w:val="ListParagraph"/>
              <w:spacing w:line="360" w:lineRule="auto"/>
              <w:ind w:left="0"/>
              <w:jc w:val="both"/>
              <w:rPr>
                <w:ins w:id="293" w:author="wel come" w:date="2022-07-25T16:08:00Z"/>
                <w:highlight w:val="yellow"/>
              </w:rPr>
            </w:pPr>
          </w:p>
        </w:tc>
        <w:tc>
          <w:tcPr>
            <w:tcW w:w="1748" w:type="dxa"/>
          </w:tcPr>
          <w:p w14:paraId="4B8EC9F6" w14:textId="77777777" w:rsidR="007022E1" w:rsidRPr="000B531F" w:rsidRDefault="007022E1" w:rsidP="004B0BE5">
            <w:pPr>
              <w:pStyle w:val="ListParagraph"/>
              <w:spacing w:line="360" w:lineRule="auto"/>
              <w:ind w:left="0"/>
              <w:jc w:val="both"/>
              <w:rPr>
                <w:ins w:id="294" w:author="wel come" w:date="2022-07-25T16:08:00Z"/>
                <w:highlight w:val="yellow"/>
              </w:rPr>
            </w:pPr>
          </w:p>
        </w:tc>
        <w:tc>
          <w:tcPr>
            <w:tcW w:w="1374" w:type="dxa"/>
          </w:tcPr>
          <w:p w14:paraId="3FE6CC9E" w14:textId="77777777" w:rsidR="007022E1" w:rsidRPr="000B531F" w:rsidRDefault="007022E1" w:rsidP="004B0BE5">
            <w:pPr>
              <w:pStyle w:val="ListParagraph"/>
              <w:spacing w:line="360" w:lineRule="auto"/>
              <w:ind w:left="0"/>
              <w:jc w:val="both"/>
              <w:rPr>
                <w:ins w:id="295" w:author="wel come" w:date="2022-07-25T16:08:00Z"/>
                <w:highlight w:val="yellow"/>
              </w:rPr>
            </w:pPr>
          </w:p>
        </w:tc>
      </w:tr>
      <w:tr w:rsidR="007022E1" w:rsidRPr="000B531F" w14:paraId="3645B0EE" w14:textId="77777777" w:rsidTr="004F7219">
        <w:trPr>
          <w:ins w:id="296" w:author="wel come" w:date="2022-07-25T16:08:00Z"/>
        </w:trPr>
        <w:tc>
          <w:tcPr>
            <w:tcW w:w="3696" w:type="dxa"/>
          </w:tcPr>
          <w:p w14:paraId="238C35A9" w14:textId="2535D271" w:rsidR="007022E1" w:rsidRPr="000B531F" w:rsidDel="004E5C8F" w:rsidRDefault="007022E1" w:rsidP="004B0BE5">
            <w:pPr>
              <w:pStyle w:val="ListParagraph"/>
              <w:spacing w:line="360" w:lineRule="auto"/>
              <w:ind w:left="0"/>
              <w:jc w:val="both"/>
              <w:rPr>
                <w:ins w:id="297" w:author="wel come" w:date="2022-07-25T16:08:00Z"/>
                <w:highlight w:val="yellow"/>
              </w:rPr>
            </w:pPr>
            <w:ins w:id="298" w:author="wel come" w:date="2022-07-25T16:09:00Z">
              <w:r>
                <w:rPr>
                  <w:highlight w:val="yellow"/>
                </w:rPr>
                <w:t>3</w:t>
              </w:r>
            </w:ins>
          </w:p>
        </w:tc>
        <w:tc>
          <w:tcPr>
            <w:tcW w:w="1838" w:type="dxa"/>
          </w:tcPr>
          <w:p w14:paraId="54F367A4" w14:textId="77777777" w:rsidR="007022E1" w:rsidRPr="000B531F" w:rsidRDefault="007022E1" w:rsidP="004B0BE5">
            <w:pPr>
              <w:pStyle w:val="ListParagraph"/>
              <w:spacing w:line="360" w:lineRule="auto"/>
              <w:ind w:left="0"/>
              <w:jc w:val="both"/>
              <w:rPr>
                <w:ins w:id="299" w:author="wel come" w:date="2022-07-25T16:08:00Z"/>
                <w:highlight w:val="yellow"/>
              </w:rPr>
            </w:pPr>
          </w:p>
        </w:tc>
        <w:tc>
          <w:tcPr>
            <w:tcW w:w="1748" w:type="dxa"/>
          </w:tcPr>
          <w:p w14:paraId="18DBD0DA" w14:textId="77777777" w:rsidR="007022E1" w:rsidRPr="000B531F" w:rsidRDefault="007022E1" w:rsidP="004B0BE5">
            <w:pPr>
              <w:pStyle w:val="ListParagraph"/>
              <w:spacing w:line="360" w:lineRule="auto"/>
              <w:ind w:left="0"/>
              <w:jc w:val="both"/>
              <w:rPr>
                <w:ins w:id="300" w:author="wel come" w:date="2022-07-25T16:08:00Z"/>
                <w:highlight w:val="yellow"/>
              </w:rPr>
            </w:pPr>
          </w:p>
        </w:tc>
        <w:tc>
          <w:tcPr>
            <w:tcW w:w="1374" w:type="dxa"/>
          </w:tcPr>
          <w:p w14:paraId="43E7FF9B" w14:textId="77777777" w:rsidR="007022E1" w:rsidRPr="000B531F" w:rsidRDefault="007022E1" w:rsidP="004B0BE5">
            <w:pPr>
              <w:pStyle w:val="ListParagraph"/>
              <w:spacing w:line="360" w:lineRule="auto"/>
              <w:ind w:left="0"/>
              <w:jc w:val="both"/>
              <w:rPr>
                <w:ins w:id="301" w:author="wel come" w:date="2022-07-25T16:08:00Z"/>
                <w:highlight w:val="yellow"/>
              </w:rPr>
            </w:pPr>
          </w:p>
        </w:tc>
      </w:tr>
      <w:tr w:rsidR="00DF1662" w:rsidRPr="000B531F" w14:paraId="701D2676" w14:textId="77777777" w:rsidTr="004F7219">
        <w:tc>
          <w:tcPr>
            <w:tcW w:w="3696" w:type="dxa"/>
            <w:tcPrChange w:id="302" w:author="wel come" w:date="2022-07-22T08:33:00Z">
              <w:tcPr>
                <w:tcW w:w="3798" w:type="dxa"/>
              </w:tcPr>
            </w:tcPrChange>
          </w:tcPr>
          <w:p w14:paraId="5FFD3FED" w14:textId="77777777" w:rsidR="00DF1662" w:rsidRPr="000B531F" w:rsidRDefault="001D3EDD" w:rsidP="004B0BE5">
            <w:pPr>
              <w:pStyle w:val="ListParagraph"/>
              <w:spacing w:line="360" w:lineRule="auto"/>
              <w:ind w:left="0"/>
              <w:jc w:val="both"/>
              <w:rPr>
                <w:b/>
                <w:highlight w:val="yellow"/>
              </w:rPr>
            </w:pPr>
            <w:r w:rsidRPr="000B531F">
              <w:rPr>
                <w:b/>
                <w:highlight w:val="yellow"/>
              </w:rPr>
              <w:t>Birth Parameters</w:t>
            </w:r>
          </w:p>
        </w:tc>
        <w:tc>
          <w:tcPr>
            <w:tcW w:w="1838" w:type="dxa"/>
            <w:tcPrChange w:id="303" w:author="wel come" w:date="2022-07-22T08:33:00Z">
              <w:tcPr>
                <w:tcW w:w="1890" w:type="dxa"/>
              </w:tcPr>
            </w:tcPrChange>
          </w:tcPr>
          <w:p w14:paraId="118A60C9" w14:textId="77777777" w:rsidR="00DF1662" w:rsidRPr="000B531F" w:rsidRDefault="00DF1662" w:rsidP="004B0BE5">
            <w:pPr>
              <w:pStyle w:val="ListParagraph"/>
              <w:spacing w:line="360" w:lineRule="auto"/>
              <w:ind w:left="0"/>
              <w:jc w:val="both"/>
              <w:rPr>
                <w:highlight w:val="yellow"/>
              </w:rPr>
            </w:pPr>
          </w:p>
        </w:tc>
        <w:tc>
          <w:tcPr>
            <w:tcW w:w="1748" w:type="dxa"/>
            <w:tcPrChange w:id="304" w:author="wel come" w:date="2022-07-22T08:33:00Z">
              <w:tcPr>
                <w:tcW w:w="1800" w:type="dxa"/>
              </w:tcPr>
            </w:tcPrChange>
          </w:tcPr>
          <w:p w14:paraId="04AFB1E6" w14:textId="77777777" w:rsidR="00DF1662" w:rsidRPr="000B531F" w:rsidRDefault="00DF1662" w:rsidP="004B0BE5">
            <w:pPr>
              <w:pStyle w:val="ListParagraph"/>
              <w:spacing w:line="360" w:lineRule="auto"/>
              <w:ind w:left="0"/>
              <w:jc w:val="both"/>
              <w:rPr>
                <w:highlight w:val="yellow"/>
              </w:rPr>
            </w:pPr>
          </w:p>
        </w:tc>
        <w:tc>
          <w:tcPr>
            <w:tcW w:w="1374" w:type="dxa"/>
            <w:tcPrChange w:id="305" w:author="wel come" w:date="2022-07-22T08:33:00Z">
              <w:tcPr>
                <w:tcW w:w="1394" w:type="dxa"/>
              </w:tcPr>
            </w:tcPrChange>
          </w:tcPr>
          <w:p w14:paraId="634884D7" w14:textId="77777777" w:rsidR="00DF1662" w:rsidRPr="000B531F" w:rsidRDefault="00DF1662" w:rsidP="004B0BE5">
            <w:pPr>
              <w:pStyle w:val="ListParagraph"/>
              <w:spacing w:line="360" w:lineRule="auto"/>
              <w:ind w:left="0"/>
              <w:jc w:val="both"/>
              <w:rPr>
                <w:highlight w:val="yellow"/>
              </w:rPr>
            </w:pPr>
          </w:p>
        </w:tc>
      </w:tr>
      <w:tr w:rsidR="00DF1662" w:rsidRPr="000B531F" w14:paraId="32719B71" w14:textId="77777777" w:rsidTr="004F7219">
        <w:tc>
          <w:tcPr>
            <w:tcW w:w="3696" w:type="dxa"/>
            <w:tcPrChange w:id="306" w:author="wel come" w:date="2022-07-22T08:33:00Z">
              <w:tcPr>
                <w:tcW w:w="3798" w:type="dxa"/>
              </w:tcPr>
            </w:tcPrChange>
          </w:tcPr>
          <w:p w14:paraId="29596E76" w14:textId="77777777" w:rsidR="00DF1662" w:rsidRPr="000B531F" w:rsidRDefault="001D3EDD" w:rsidP="004B0BE5">
            <w:pPr>
              <w:pStyle w:val="ListParagraph"/>
              <w:spacing w:line="360" w:lineRule="auto"/>
              <w:ind w:left="0"/>
              <w:jc w:val="both"/>
              <w:rPr>
                <w:highlight w:val="yellow"/>
              </w:rPr>
            </w:pPr>
            <w:r w:rsidRPr="000B531F">
              <w:rPr>
                <w:highlight w:val="yellow"/>
              </w:rPr>
              <w:t>Birth weight (kg)</w:t>
            </w:r>
          </w:p>
        </w:tc>
        <w:tc>
          <w:tcPr>
            <w:tcW w:w="1838" w:type="dxa"/>
            <w:tcPrChange w:id="307" w:author="wel come" w:date="2022-07-22T08:33:00Z">
              <w:tcPr>
                <w:tcW w:w="1890" w:type="dxa"/>
              </w:tcPr>
            </w:tcPrChange>
          </w:tcPr>
          <w:p w14:paraId="66EF666D" w14:textId="63320F26" w:rsidR="00DF1662" w:rsidRPr="000B531F" w:rsidRDefault="00E9010F" w:rsidP="004B0BE5">
            <w:pPr>
              <w:pStyle w:val="ListParagraph"/>
              <w:spacing w:line="360" w:lineRule="auto"/>
              <w:ind w:left="0"/>
              <w:jc w:val="both"/>
              <w:rPr>
                <w:highlight w:val="yellow"/>
              </w:rPr>
            </w:pPr>
            <w:ins w:id="308" w:author="wel come" w:date="2022-07-22T10:45:00Z">
              <w:r>
                <w:rPr>
                  <w:highlight w:val="yellow"/>
                </w:rPr>
                <w:t>3 (1.80)</w:t>
              </w:r>
            </w:ins>
          </w:p>
        </w:tc>
        <w:tc>
          <w:tcPr>
            <w:tcW w:w="1748" w:type="dxa"/>
            <w:tcPrChange w:id="309" w:author="wel come" w:date="2022-07-22T08:33:00Z">
              <w:tcPr>
                <w:tcW w:w="1800" w:type="dxa"/>
              </w:tcPr>
            </w:tcPrChange>
          </w:tcPr>
          <w:p w14:paraId="09396155" w14:textId="696B52D2" w:rsidR="00DF1662" w:rsidRPr="000B531F" w:rsidRDefault="00E9010F" w:rsidP="004B0BE5">
            <w:pPr>
              <w:pStyle w:val="ListParagraph"/>
              <w:spacing w:line="360" w:lineRule="auto"/>
              <w:ind w:left="0"/>
              <w:jc w:val="both"/>
              <w:rPr>
                <w:highlight w:val="yellow"/>
              </w:rPr>
            </w:pPr>
            <w:ins w:id="310" w:author="wel come" w:date="2022-07-22T10:45:00Z">
              <w:r>
                <w:rPr>
                  <w:highlight w:val="yellow"/>
                </w:rPr>
                <w:t>2.25 (1.00)</w:t>
              </w:r>
            </w:ins>
          </w:p>
        </w:tc>
        <w:tc>
          <w:tcPr>
            <w:tcW w:w="1374" w:type="dxa"/>
            <w:tcPrChange w:id="311" w:author="wel come" w:date="2022-07-22T08:33:00Z">
              <w:tcPr>
                <w:tcW w:w="1394" w:type="dxa"/>
              </w:tcPr>
            </w:tcPrChange>
          </w:tcPr>
          <w:p w14:paraId="7957A569" w14:textId="274F05F8" w:rsidR="00DF1662" w:rsidRPr="000B531F" w:rsidRDefault="00E9010F" w:rsidP="004B0BE5">
            <w:pPr>
              <w:pStyle w:val="ListParagraph"/>
              <w:spacing w:line="360" w:lineRule="auto"/>
              <w:ind w:left="0"/>
              <w:jc w:val="both"/>
              <w:rPr>
                <w:highlight w:val="yellow"/>
              </w:rPr>
            </w:pPr>
            <w:ins w:id="312" w:author="wel come" w:date="2022-07-22T10:46:00Z">
              <w:r>
                <w:rPr>
                  <w:highlight w:val="yellow"/>
                </w:rPr>
                <w:t>0.1531</w:t>
              </w:r>
            </w:ins>
          </w:p>
        </w:tc>
      </w:tr>
      <w:tr w:rsidR="00DF1662" w:rsidRPr="000B531F" w14:paraId="5FEF35A1" w14:textId="77777777" w:rsidTr="004F7219">
        <w:tc>
          <w:tcPr>
            <w:tcW w:w="3696" w:type="dxa"/>
            <w:tcPrChange w:id="313" w:author="wel come" w:date="2022-07-22T08:33:00Z">
              <w:tcPr>
                <w:tcW w:w="3798" w:type="dxa"/>
              </w:tcPr>
            </w:tcPrChange>
          </w:tcPr>
          <w:p w14:paraId="4B64FFEA" w14:textId="77777777" w:rsidR="00DF1662" w:rsidRPr="000B531F" w:rsidRDefault="001D3EDD" w:rsidP="004B0BE5">
            <w:pPr>
              <w:pStyle w:val="ListParagraph"/>
              <w:spacing w:line="360" w:lineRule="auto"/>
              <w:ind w:left="0"/>
              <w:jc w:val="both"/>
              <w:rPr>
                <w:highlight w:val="yellow"/>
              </w:rPr>
            </w:pPr>
            <w:r w:rsidRPr="000B531F">
              <w:rPr>
                <w:highlight w:val="yellow"/>
              </w:rPr>
              <w:t>Low Birth Weight (%)</w:t>
            </w:r>
          </w:p>
        </w:tc>
        <w:tc>
          <w:tcPr>
            <w:tcW w:w="1838" w:type="dxa"/>
            <w:tcPrChange w:id="314" w:author="wel come" w:date="2022-07-22T08:33:00Z">
              <w:tcPr>
                <w:tcW w:w="1890" w:type="dxa"/>
              </w:tcPr>
            </w:tcPrChange>
          </w:tcPr>
          <w:p w14:paraId="7CBA80E2" w14:textId="7C9CA134" w:rsidR="00DF1662" w:rsidRPr="001B6297" w:rsidRDefault="00E9010F" w:rsidP="004B0BE5">
            <w:pPr>
              <w:pStyle w:val="ListParagraph"/>
              <w:spacing w:line="360" w:lineRule="auto"/>
              <w:ind w:left="0"/>
              <w:jc w:val="both"/>
              <w:rPr>
                <w:highlight w:val="yellow"/>
                <w:lang w:val="en-IN"/>
                <w:rPrChange w:id="315" w:author="wel come" w:date="2022-07-22T10:37:00Z">
                  <w:rPr>
                    <w:highlight w:val="yellow"/>
                  </w:rPr>
                </w:rPrChange>
              </w:rPr>
            </w:pPr>
            <w:ins w:id="316" w:author="wel come" w:date="2022-07-22T10:46:00Z">
              <w:r>
                <w:rPr>
                  <w:highlight w:val="yellow"/>
                  <w:lang w:val="en-IN"/>
                </w:rPr>
                <w:t>8 (42.1)</w:t>
              </w:r>
            </w:ins>
          </w:p>
        </w:tc>
        <w:tc>
          <w:tcPr>
            <w:tcW w:w="1748" w:type="dxa"/>
            <w:tcPrChange w:id="317" w:author="wel come" w:date="2022-07-22T08:33:00Z">
              <w:tcPr>
                <w:tcW w:w="1800" w:type="dxa"/>
              </w:tcPr>
            </w:tcPrChange>
          </w:tcPr>
          <w:p w14:paraId="19EF45E1" w14:textId="739B75B1" w:rsidR="00DF1662" w:rsidRPr="000B531F" w:rsidRDefault="00E9010F" w:rsidP="004B0BE5">
            <w:pPr>
              <w:pStyle w:val="ListParagraph"/>
              <w:spacing w:line="360" w:lineRule="auto"/>
              <w:ind w:left="0"/>
              <w:jc w:val="both"/>
              <w:rPr>
                <w:highlight w:val="yellow"/>
              </w:rPr>
            </w:pPr>
            <w:ins w:id="318" w:author="wel come" w:date="2022-07-22T10:47:00Z">
              <w:r>
                <w:rPr>
                  <w:highlight w:val="yellow"/>
                </w:rPr>
                <w:t>9 (50.0)</w:t>
              </w:r>
            </w:ins>
          </w:p>
        </w:tc>
        <w:tc>
          <w:tcPr>
            <w:tcW w:w="1374" w:type="dxa"/>
            <w:tcPrChange w:id="319" w:author="wel come" w:date="2022-07-22T08:33:00Z">
              <w:tcPr>
                <w:tcW w:w="1394" w:type="dxa"/>
              </w:tcPr>
            </w:tcPrChange>
          </w:tcPr>
          <w:p w14:paraId="0B58923F" w14:textId="64367EA8" w:rsidR="00DF1662" w:rsidRPr="000B531F" w:rsidRDefault="00E9010F" w:rsidP="004B0BE5">
            <w:pPr>
              <w:pStyle w:val="ListParagraph"/>
              <w:spacing w:line="360" w:lineRule="auto"/>
              <w:ind w:left="0"/>
              <w:jc w:val="both"/>
              <w:rPr>
                <w:highlight w:val="yellow"/>
              </w:rPr>
            </w:pPr>
            <w:ins w:id="320" w:author="wel come" w:date="2022-07-22T10:47:00Z">
              <w:r>
                <w:rPr>
                  <w:highlight w:val="yellow"/>
                </w:rPr>
                <w:t>0.2320</w:t>
              </w:r>
            </w:ins>
          </w:p>
        </w:tc>
      </w:tr>
      <w:tr w:rsidR="00DF1662" w:rsidRPr="000B531F" w14:paraId="3F5B3AAE" w14:textId="77777777" w:rsidTr="004F7219">
        <w:tc>
          <w:tcPr>
            <w:tcW w:w="3696" w:type="dxa"/>
            <w:tcPrChange w:id="321" w:author="wel come" w:date="2022-07-22T08:33:00Z">
              <w:tcPr>
                <w:tcW w:w="3798" w:type="dxa"/>
              </w:tcPr>
            </w:tcPrChange>
          </w:tcPr>
          <w:p w14:paraId="76E94AE9" w14:textId="77777777" w:rsidR="00DF1662" w:rsidRPr="000B531F" w:rsidRDefault="001D3EDD" w:rsidP="004B0BE5">
            <w:pPr>
              <w:pStyle w:val="ListParagraph"/>
              <w:spacing w:line="360" w:lineRule="auto"/>
              <w:ind w:left="0"/>
              <w:jc w:val="both"/>
              <w:rPr>
                <w:highlight w:val="yellow"/>
              </w:rPr>
            </w:pPr>
            <w:r w:rsidRPr="000B531F">
              <w:rPr>
                <w:highlight w:val="yellow"/>
              </w:rPr>
              <w:t>Small for gestational age (%)</w:t>
            </w:r>
          </w:p>
        </w:tc>
        <w:tc>
          <w:tcPr>
            <w:tcW w:w="1838" w:type="dxa"/>
            <w:tcPrChange w:id="322" w:author="wel come" w:date="2022-07-22T08:33:00Z">
              <w:tcPr>
                <w:tcW w:w="1890" w:type="dxa"/>
              </w:tcPr>
            </w:tcPrChange>
          </w:tcPr>
          <w:p w14:paraId="6EEBBC49" w14:textId="77777777" w:rsidR="00DF1662" w:rsidRPr="000B531F" w:rsidRDefault="00DF1662" w:rsidP="004B0BE5">
            <w:pPr>
              <w:pStyle w:val="ListParagraph"/>
              <w:spacing w:line="360" w:lineRule="auto"/>
              <w:ind w:left="0"/>
              <w:jc w:val="both"/>
              <w:rPr>
                <w:highlight w:val="yellow"/>
              </w:rPr>
            </w:pPr>
          </w:p>
        </w:tc>
        <w:tc>
          <w:tcPr>
            <w:tcW w:w="1748" w:type="dxa"/>
            <w:tcPrChange w:id="323" w:author="wel come" w:date="2022-07-22T08:33:00Z">
              <w:tcPr>
                <w:tcW w:w="1800" w:type="dxa"/>
              </w:tcPr>
            </w:tcPrChange>
          </w:tcPr>
          <w:p w14:paraId="64A32F3C" w14:textId="77777777" w:rsidR="00DF1662" w:rsidRPr="000B531F" w:rsidRDefault="00DF1662" w:rsidP="004B0BE5">
            <w:pPr>
              <w:pStyle w:val="ListParagraph"/>
              <w:spacing w:line="360" w:lineRule="auto"/>
              <w:ind w:left="0"/>
              <w:jc w:val="both"/>
              <w:rPr>
                <w:highlight w:val="yellow"/>
              </w:rPr>
            </w:pPr>
          </w:p>
        </w:tc>
        <w:tc>
          <w:tcPr>
            <w:tcW w:w="1374" w:type="dxa"/>
            <w:tcPrChange w:id="324" w:author="wel come" w:date="2022-07-22T08:33:00Z">
              <w:tcPr>
                <w:tcW w:w="1394" w:type="dxa"/>
              </w:tcPr>
            </w:tcPrChange>
          </w:tcPr>
          <w:p w14:paraId="6357EE3B" w14:textId="77777777" w:rsidR="00DF1662" w:rsidRPr="000B531F" w:rsidRDefault="00DF1662" w:rsidP="004B0BE5">
            <w:pPr>
              <w:pStyle w:val="ListParagraph"/>
              <w:spacing w:line="360" w:lineRule="auto"/>
              <w:ind w:left="0"/>
              <w:jc w:val="both"/>
              <w:rPr>
                <w:highlight w:val="yellow"/>
              </w:rPr>
            </w:pPr>
          </w:p>
        </w:tc>
      </w:tr>
      <w:tr w:rsidR="001D3EDD" w:rsidRPr="000B531F" w14:paraId="2CA06994" w14:textId="77777777" w:rsidTr="004F7219">
        <w:tc>
          <w:tcPr>
            <w:tcW w:w="3696" w:type="dxa"/>
            <w:tcPrChange w:id="325" w:author="wel come" w:date="2022-07-22T08:33:00Z">
              <w:tcPr>
                <w:tcW w:w="3798" w:type="dxa"/>
              </w:tcPr>
            </w:tcPrChange>
          </w:tcPr>
          <w:p w14:paraId="29E6F89C" w14:textId="77777777" w:rsidR="001D3EDD" w:rsidRPr="000B531F" w:rsidRDefault="001D3EDD" w:rsidP="004B0BE5">
            <w:pPr>
              <w:pStyle w:val="ListParagraph"/>
              <w:spacing w:line="360" w:lineRule="auto"/>
              <w:ind w:left="0"/>
              <w:jc w:val="both"/>
              <w:rPr>
                <w:highlight w:val="yellow"/>
              </w:rPr>
            </w:pPr>
            <w:r w:rsidRPr="000B531F">
              <w:rPr>
                <w:highlight w:val="yellow"/>
              </w:rPr>
              <w:t>Birth length (</w:t>
            </w:r>
            <w:proofErr w:type="spellStart"/>
            <w:r w:rsidRPr="000B531F">
              <w:rPr>
                <w:highlight w:val="yellow"/>
              </w:rPr>
              <w:t>cms</w:t>
            </w:r>
            <w:proofErr w:type="spellEnd"/>
            <w:r w:rsidRPr="000B531F">
              <w:rPr>
                <w:highlight w:val="yellow"/>
              </w:rPr>
              <w:t>)</w:t>
            </w:r>
          </w:p>
        </w:tc>
        <w:tc>
          <w:tcPr>
            <w:tcW w:w="1838" w:type="dxa"/>
            <w:tcPrChange w:id="326" w:author="wel come" w:date="2022-07-22T08:33:00Z">
              <w:tcPr>
                <w:tcW w:w="1890" w:type="dxa"/>
              </w:tcPr>
            </w:tcPrChange>
          </w:tcPr>
          <w:p w14:paraId="1CDC3285" w14:textId="77777777" w:rsidR="001D3EDD" w:rsidRPr="000B531F" w:rsidRDefault="001D3EDD" w:rsidP="004B0BE5">
            <w:pPr>
              <w:pStyle w:val="ListParagraph"/>
              <w:spacing w:line="360" w:lineRule="auto"/>
              <w:ind w:left="0"/>
              <w:jc w:val="both"/>
              <w:rPr>
                <w:highlight w:val="yellow"/>
              </w:rPr>
            </w:pPr>
          </w:p>
        </w:tc>
        <w:tc>
          <w:tcPr>
            <w:tcW w:w="1748" w:type="dxa"/>
            <w:tcPrChange w:id="327" w:author="wel come" w:date="2022-07-22T08:33:00Z">
              <w:tcPr>
                <w:tcW w:w="1800" w:type="dxa"/>
              </w:tcPr>
            </w:tcPrChange>
          </w:tcPr>
          <w:p w14:paraId="468AD47C" w14:textId="77777777" w:rsidR="001D3EDD" w:rsidRPr="000B531F" w:rsidRDefault="001D3EDD" w:rsidP="004B0BE5">
            <w:pPr>
              <w:pStyle w:val="ListParagraph"/>
              <w:spacing w:line="360" w:lineRule="auto"/>
              <w:ind w:left="0"/>
              <w:jc w:val="both"/>
              <w:rPr>
                <w:highlight w:val="yellow"/>
              </w:rPr>
            </w:pPr>
          </w:p>
        </w:tc>
        <w:tc>
          <w:tcPr>
            <w:tcW w:w="1374" w:type="dxa"/>
            <w:tcPrChange w:id="328" w:author="wel come" w:date="2022-07-22T08:33:00Z">
              <w:tcPr>
                <w:tcW w:w="1394" w:type="dxa"/>
              </w:tcPr>
            </w:tcPrChange>
          </w:tcPr>
          <w:p w14:paraId="57066D6A" w14:textId="77777777" w:rsidR="001D3EDD" w:rsidRPr="000B531F" w:rsidRDefault="001D3EDD" w:rsidP="004B0BE5">
            <w:pPr>
              <w:pStyle w:val="ListParagraph"/>
              <w:spacing w:line="360" w:lineRule="auto"/>
              <w:ind w:left="0"/>
              <w:jc w:val="both"/>
              <w:rPr>
                <w:highlight w:val="yellow"/>
              </w:rPr>
            </w:pPr>
          </w:p>
        </w:tc>
      </w:tr>
      <w:tr w:rsidR="001D3EDD" w:rsidRPr="000B531F" w14:paraId="63D6A4F4" w14:textId="77777777" w:rsidTr="004F7219">
        <w:tc>
          <w:tcPr>
            <w:tcW w:w="3696" w:type="dxa"/>
            <w:tcPrChange w:id="329" w:author="wel come" w:date="2022-07-22T08:33:00Z">
              <w:tcPr>
                <w:tcW w:w="3798" w:type="dxa"/>
              </w:tcPr>
            </w:tcPrChange>
          </w:tcPr>
          <w:p w14:paraId="20FF2617" w14:textId="77777777" w:rsidR="001D3EDD" w:rsidRPr="000B531F" w:rsidRDefault="001D3EDD" w:rsidP="004B0BE5">
            <w:pPr>
              <w:pStyle w:val="ListParagraph"/>
              <w:spacing w:line="360" w:lineRule="auto"/>
              <w:ind w:left="0"/>
              <w:jc w:val="both"/>
              <w:rPr>
                <w:highlight w:val="yellow"/>
              </w:rPr>
            </w:pPr>
            <w:r w:rsidRPr="000B531F">
              <w:rPr>
                <w:highlight w:val="yellow"/>
              </w:rPr>
              <w:t>Head circumference (</w:t>
            </w:r>
            <w:proofErr w:type="spellStart"/>
            <w:r w:rsidRPr="000B531F">
              <w:rPr>
                <w:highlight w:val="yellow"/>
              </w:rPr>
              <w:t>cms</w:t>
            </w:r>
            <w:proofErr w:type="spellEnd"/>
            <w:r w:rsidRPr="000B531F">
              <w:rPr>
                <w:highlight w:val="yellow"/>
              </w:rPr>
              <w:t>)</w:t>
            </w:r>
          </w:p>
        </w:tc>
        <w:tc>
          <w:tcPr>
            <w:tcW w:w="1838" w:type="dxa"/>
            <w:tcPrChange w:id="330" w:author="wel come" w:date="2022-07-22T08:33:00Z">
              <w:tcPr>
                <w:tcW w:w="1890" w:type="dxa"/>
              </w:tcPr>
            </w:tcPrChange>
          </w:tcPr>
          <w:p w14:paraId="7764F33B" w14:textId="77777777" w:rsidR="001D3EDD" w:rsidRPr="000B531F" w:rsidRDefault="001D3EDD" w:rsidP="004B0BE5">
            <w:pPr>
              <w:pStyle w:val="ListParagraph"/>
              <w:spacing w:line="360" w:lineRule="auto"/>
              <w:ind w:left="0"/>
              <w:jc w:val="both"/>
              <w:rPr>
                <w:highlight w:val="yellow"/>
              </w:rPr>
            </w:pPr>
          </w:p>
        </w:tc>
        <w:tc>
          <w:tcPr>
            <w:tcW w:w="1748" w:type="dxa"/>
            <w:tcPrChange w:id="331" w:author="wel come" w:date="2022-07-22T08:33:00Z">
              <w:tcPr>
                <w:tcW w:w="1800" w:type="dxa"/>
              </w:tcPr>
            </w:tcPrChange>
          </w:tcPr>
          <w:p w14:paraId="76D40515" w14:textId="77777777" w:rsidR="001D3EDD" w:rsidRPr="000B531F" w:rsidRDefault="001D3EDD" w:rsidP="004B0BE5">
            <w:pPr>
              <w:pStyle w:val="ListParagraph"/>
              <w:spacing w:line="360" w:lineRule="auto"/>
              <w:ind w:left="0"/>
              <w:jc w:val="both"/>
              <w:rPr>
                <w:highlight w:val="yellow"/>
              </w:rPr>
            </w:pPr>
          </w:p>
        </w:tc>
        <w:tc>
          <w:tcPr>
            <w:tcW w:w="1374" w:type="dxa"/>
            <w:tcPrChange w:id="332" w:author="wel come" w:date="2022-07-22T08:33:00Z">
              <w:tcPr>
                <w:tcW w:w="1394" w:type="dxa"/>
              </w:tcPr>
            </w:tcPrChange>
          </w:tcPr>
          <w:p w14:paraId="3ED3F123" w14:textId="77777777" w:rsidR="001D3EDD" w:rsidRPr="000B531F" w:rsidRDefault="001D3EDD" w:rsidP="004B0BE5">
            <w:pPr>
              <w:pStyle w:val="ListParagraph"/>
              <w:spacing w:line="360" w:lineRule="auto"/>
              <w:ind w:left="0"/>
              <w:jc w:val="both"/>
              <w:rPr>
                <w:highlight w:val="yellow"/>
              </w:rPr>
            </w:pPr>
          </w:p>
        </w:tc>
      </w:tr>
      <w:tr w:rsidR="003F39CB" w:rsidRPr="000B531F" w14:paraId="3DF96A4A" w14:textId="77777777" w:rsidTr="004F7219">
        <w:tc>
          <w:tcPr>
            <w:tcW w:w="3696" w:type="dxa"/>
            <w:tcPrChange w:id="333" w:author="wel come" w:date="2022-07-22T08:33:00Z">
              <w:tcPr>
                <w:tcW w:w="3798" w:type="dxa"/>
              </w:tcPr>
            </w:tcPrChange>
          </w:tcPr>
          <w:p w14:paraId="3C830B4B" w14:textId="77777777" w:rsidR="003F39CB" w:rsidRPr="000B531F" w:rsidRDefault="003F39CB" w:rsidP="004B0BE5">
            <w:pPr>
              <w:pStyle w:val="ListParagraph"/>
              <w:spacing w:line="360" w:lineRule="auto"/>
              <w:ind w:left="0"/>
              <w:jc w:val="both"/>
              <w:rPr>
                <w:b/>
                <w:highlight w:val="yellow"/>
              </w:rPr>
            </w:pPr>
            <w:r w:rsidRPr="000B531F">
              <w:rPr>
                <w:b/>
                <w:highlight w:val="yellow"/>
              </w:rPr>
              <w:t>Prematurity (%)</w:t>
            </w:r>
          </w:p>
        </w:tc>
        <w:tc>
          <w:tcPr>
            <w:tcW w:w="1838" w:type="dxa"/>
            <w:tcPrChange w:id="334" w:author="wel come" w:date="2022-07-22T08:33:00Z">
              <w:tcPr>
                <w:tcW w:w="1890" w:type="dxa"/>
              </w:tcPr>
            </w:tcPrChange>
          </w:tcPr>
          <w:p w14:paraId="0A55103F" w14:textId="77777777" w:rsidR="003F39CB" w:rsidRPr="000B531F" w:rsidRDefault="003F39CB" w:rsidP="004B0BE5">
            <w:pPr>
              <w:pStyle w:val="ListParagraph"/>
              <w:spacing w:line="360" w:lineRule="auto"/>
              <w:ind w:left="0"/>
              <w:jc w:val="both"/>
              <w:rPr>
                <w:highlight w:val="yellow"/>
              </w:rPr>
            </w:pPr>
          </w:p>
        </w:tc>
        <w:tc>
          <w:tcPr>
            <w:tcW w:w="1748" w:type="dxa"/>
            <w:tcPrChange w:id="335" w:author="wel come" w:date="2022-07-22T08:33:00Z">
              <w:tcPr>
                <w:tcW w:w="1800" w:type="dxa"/>
              </w:tcPr>
            </w:tcPrChange>
          </w:tcPr>
          <w:p w14:paraId="7C5CE5C0" w14:textId="77777777" w:rsidR="003F39CB" w:rsidRPr="000B531F" w:rsidRDefault="003F39CB" w:rsidP="004B0BE5">
            <w:pPr>
              <w:pStyle w:val="ListParagraph"/>
              <w:spacing w:line="360" w:lineRule="auto"/>
              <w:ind w:left="0"/>
              <w:jc w:val="both"/>
              <w:rPr>
                <w:highlight w:val="yellow"/>
              </w:rPr>
            </w:pPr>
          </w:p>
        </w:tc>
        <w:tc>
          <w:tcPr>
            <w:tcW w:w="1374" w:type="dxa"/>
            <w:tcPrChange w:id="336" w:author="wel come" w:date="2022-07-22T08:33:00Z">
              <w:tcPr>
                <w:tcW w:w="1394" w:type="dxa"/>
              </w:tcPr>
            </w:tcPrChange>
          </w:tcPr>
          <w:p w14:paraId="12E6DEAE" w14:textId="77777777" w:rsidR="003F39CB" w:rsidRPr="000B531F" w:rsidRDefault="003F39CB" w:rsidP="004B0BE5">
            <w:pPr>
              <w:pStyle w:val="ListParagraph"/>
              <w:spacing w:line="360" w:lineRule="auto"/>
              <w:ind w:left="0"/>
              <w:jc w:val="both"/>
              <w:rPr>
                <w:highlight w:val="yellow"/>
              </w:rPr>
            </w:pPr>
          </w:p>
        </w:tc>
      </w:tr>
      <w:tr w:rsidR="003F39CB" w:rsidRPr="000B531F" w14:paraId="6BEE76EF" w14:textId="77777777" w:rsidTr="004F7219">
        <w:tc>
          <w:tcPr>
            <w:tcW w:w="3696" w:type="dxa"/>
            <w:tcPrChange w:id="337" w:author="wel come" w:date="2022-07-22T08:33:00Z">
              <w:tcPr>
                <w:tcW w:w="3798" w:type="dxa"/>
              </w:tcPr>
            </w:tcPrChange>
          </w:tcPr>
          <w:p w14:paraId="246F71C0" w14:textId="77777777" w:rsidR="003F39CB" w:rsidRPr="000B531F" w:rsidRDefault="003F39CB" w:rsidP="004B0BE5">
            <w:pPr>
              <w:pStyle w:val="ListParagraph"/>
              <w:spacing w:line="360" w:lineRule="auto"/>
              <w:ind w:left="0"/>
              <w:jc w:val="both"/>
              <w:rPr>
                <w:b/>
                <w:highlight w:val="yellow"/>
              </w:rPr>
            </w:pPr>
            <w:r w:rsidRPr="000B531F">
              <w:rPr>
                <w:b/>
                <w:highlight w:val="yellow"/>
              </w:rPr>
              <w:t>Anthropometric measures</w:t>
            </w:r>
          </w:p>
        </w:tc>
        <w:tc>
          <w:tcPr>
            <w:tcW w:w="1838" w:type="dxa"/>
            <w:tcPrChange w:id="338" w:author="wel come" w:date="2022-07-22T08:33:00Z">
              <w:tcPr>
                <w:tcW w:w="1890" w:type="dxa"/>
              </w:tcPr>
            </w:tcPrChange>
          </w:tcPr>
          <w:p w14:paraId="626B968F" w14:textId="77777777" w:rsidR="003F39CB" w:rsidRPr="000B531F" w:rsidRDefault="003F39CB" w:rsidP="004B0BE5">
            <w:pPr>
              <w:pStyle w:val="ListParagraph"/>
              <w:spacing w:line="360" w:lineRule="auto"/>
              <w:ind w:left="0"/>
              <w:jc w:val="both"/>
              <w:rPr>
                <w:highlight w:val="yellow"/>
              </w:rPr>
            </w:pPr>
          </w:p>
        </w:tc>
        <w:tc>
          <w:tcPr>
            <w:tcW w:w="1748" w:type="dxa"/>
            <w:tcPrChange w:id="339" w:author="wel come" w:date="2022-07-22T08:33:00Z">
              <w:tcPr>
                <w:tcW w:w="1800" w:type="dxa"/>
              </w:tcPr>
            </w:tcPrChange>
          </w:tcPr>
          <w:p w14:paraId="547BD48C" w14:textId="77777777" w:rsidR="003F39CB" w:rsidRPr="000B531F" w:rsidRDefault="003F39CB" w:rsidP="004B0BE5">
            <w:pPr>
              <w:pStyle w:val="ListParagraph"/>
              <w:spacing w:line="360" w:lineRule="auto"/>
              <w:ind w:left="0"/>
              <w:jc w:val="both"/>
              <w:rPr>
                <w:highlight w:val="yellow"/>
              </w:rPr>
            </w:pPr>
          </w:p>
        </w:tc>
        <w:tc>
          <w:tcPr>
            <w:tcW w:w="1374" w:type="dxa"/>
            <w:tcPrChange w:id="340" w:author="wel come" w:date="2022-07-22T08:33:00Z">
              <w:tcPr>
                <w:tcW w:w="1394" w:type="dxa"/>
              </w:tcPr>
            </w:tcPrChange>
          </w:tcPr>
          <w:p w14:paraId="2D95EE94" w14:textId="77777777" w:rsidR="003F39CB" w:rsidRPr="000B531F" w:rsidRDefault="003F39CB" w:rsidP="004B0BE5">
            <w:pPr>
              <w:pStyle w:val="ListParagraph"/>
              <w:spacing w:line="360" w:lineRule="auto"/>
              <w:ind w:left="0"/>
              <w:jc w:val="both"/>
              <w:rPr>
                <w:highlight w:val="yellow"/>
              </w:rPr>
            </w:pPr>
          </w:p>
        </w:tc>
      </w:tr>
      <w:tr w:rsidR="003F39CB" w:rsidRPr="000B531F" w14:paraId="7F7D1F07" w14:textId="77777777" w:rsidTr="004F7219">
        <w:tc>
          <w:tcPr>
            <w:tcW w:w="3696" w:type="dxa"/>
            <w:tcPrChange w:id="341" w:author="wel come" w:date="2022-07-22T08:33:00Z">
              <w:tcPr>
                <w:tcW w:w="3798" w:type="dxa"/>
              </w:tcPr>
            </w:tcPrChange>
          </w:tcPr>
          <w:p w14:paraId="3655A07E" w14:textId="77777777" w:rsidR="003F39CB" w:rsidRPr="000B531F" w:rsidRDefault="003F39CB" w:rsidP="003F39CB">
            <w:pPr>
              <w:pStyle w:val="ListParagraph"/>
              <w:spacing w:line="360" w:lineRule="auto"/>
              <w:ind w:left="0"/>
              <w:jc w:val="both"/>
              <w:rPr>
                <w:highlight w:val="yellow"/>
              </w:rPr>
            </w:pPr>
            <w:r w:rsidRPr="000B531F">
              <w:rPr>
                <w:highlight w:val="yellow"/>
              </w:rPr>
              <w:t>Height (M)</w:t>
            </w:r>
          </w:p>
        </w:tc>
        <w:tc>
          <w:tcPr>
            <w:tcW w:w="1838" w:type="dxa"/>
            <w:tcPrChange w:id="342" w:author="wel come" w:date="2022-07-22T08:33:00Z">
              <w:tcPr>
                <w:tcW w:w="1890" w:type="dxa"/>
              </w:tcPr>
            </w:tcPrChange>
          </w:tcPr>
          <w:p w14:paraId="0DFACA62" w14:textId="652FC92D" w:rsidR="003F39CB" w:rsidRPr="000B531F" w:rsidRDefault="00C7499C" w:rsidP="004B0BE5">
            <w:pPr>
              <w:pStyle w:val="ListParagraph"/>
              <w:spacing w:line="360" w:lineRule="auto"/>
              <w:ind w:left="0"/>
              <w:jc w:val="both"/>
              <w:rPr>
                <w:highlight w:val="yellow"/>
              </w:rPr>
            </w:pPr>
            <w:ins w:id="343" w:author="wel come" w:date="2022-07-22T09:42:00Z">
              <w:r>
                <w:rPr>
                  <w:highlight w:val="yellow"/>
                </w:rPr>
                <w:t>120.47 (64.14)</w:t>
              </w:r>
            </w:ins>
          </w:p>
        </w:tc>
        <w:tc>
          <w:tcPr>
            <w:tcW w:w="1748" w:type="dxa"/>
            <w:tcPrChange w:id="344" w:author="wel come" w:date="2022-07-22T08:33:00Z">
              <w:tcPr>
                <w:tcW w:w="1800" w:type="dxa"/>
              </w:tcPr>
            </w:tcPrChange>
          </w:tcPr>
          <w:p w14:paraId="6932C573" w14:textId="7E002B74" w:rsidR="003F39CB" w:rsidRPr="000B531F" w:rsidRDefault="00C7499C" w:rsidP="004B0BE5">
            <w:pPr>
              <w:pStyle w:val="ListParagraph"/>
              <w:spacing w:line="360" w:lineRule="auto"/>
              <w:ind w:left="0"/>
              <w:jc w:val="both"/>
              <w:rPr>
                <w:highlight w:val="yellow"/>
              </w:rPr>
            </w:pPr>
            <w:ins w:id="345" w:author="wel come" w:date="2022-07-22T09:43:00Z">
              <w:r>
                <w:rPr>
                  <w:highlight w:val="yellow"/>
                </w:rPr>
                <w:t>126.91 (58.78)</w:t>
              </w:r>
            </w:ins>
          </w:p>
        </w:tc>
        <w:tc>
          <w:tcPr>
            <w:tcW w:w="1374" w:type="dxa"/>
            <w:tcPrChange w:id="346" w:author="wel come" w:date="2022-07-22T08:33:00Z">
              <w:tcPr>
                <w:tcW w:w="1394" w:type="dxa"/>
              </w:tcPr>
            </w:tcPrChange>
          </w:tcPr>
          <w:p w14:paraId="5BCDC14A" w14:textId="039BA6E2" w:rsidR="003F39CB" w:rsidRPr="000B531F" w:rsidRDefault="00C7499C" w:rsidP="004B0BE5">
            <w:pPr>
              <w:pStyle w:val="ListParagraph"/>
              <w:spacing w:line="360" w:lineRule="auto"/>
              <w:ind w:left="0"/>
              <w:jc w:val="both"/>
              <w:rPr>
                <w:highlight w:val="yellow"/>
              </w:rPr>
            </w:pPr>
            <w:ins w:id="347" w:author="wel come" w:date="2022-07-22T09:43:00Z">
              <w:r>
                <w:rPr>
                  <w:highlight w:val="yellow"/>
                </w:rPr>
                <w:t>0.7524</w:t>
              </w:r>
            </w:ins>
          </w:p>
        </w:tc>
      </w:tr>
      <w:tr w:rsidR="003F39CB" w:rsidRPr="000B531F" w14:paraId="4CCC9EC1" w14:textId="77777777" w:rsidTr="004F7219">
        <w:tc>
          <w:tcPr>
            <w:tcW w:w="3696" w:type="dxa"/>
            <w:tcPrChange w:id="348" w:author="wel come" w:date="2022-07-22T08:33:00Z">
              <w:tcPr>
                <w:tcW w:w="3798" w:type="dxa"/>
              </w:tcPr>
            </w:tcPrChange>
          </w:tcPr>
          <w:p w14:paraId="7E1C4600" w14:textId="77777777" w:rsidR="003F39CB" w:rsidRPr="000B531F" w:rsidRDefault="003F39CB" w:rsidP="004B0BE5">
            <w:pPr>
              <w:pStyle w:val="ListParagraph"/>
              <w:spacing w:line="360" w:lineRule="auto"/>
              <w:ind w:left="0"/>
              <w:jc w:val="both"/>
              <w:rPr>
                <w:highlight w:val="yellow"/>
              </w:rPr>
            </w:pPr>
            <w:r w:rsidRPr="000B531F">
              <w:rPr>
                <w:highlight w:val="yellow"/>
              </w:rPr>
              <w:t>Weight (Kg)</w:t>
            </w:r>
          </w:p>
        </w:tc>
        <w:tc>
          <w:tcPr>
            <w:tcW w:w="1838" w:type="dxa"/>
            <w:tcPrChange w:id="349" w:author="wel come" w:date="2022-07-22T08:33:00Z">
              <w:tcPr>
                <w:tcW w:w="1890" w:type="dxa"/>
              </w:tcPr>
            </w:tcPrChange>
          </w:tcPr>
          <w:p w14:paraId="1DB674F3" w14:textId="090AA8AE" w:rsidR="003F39CB" w:rsidRPr="000B531F" w:rsidRDefault="001D7764" w:rsidP="004B0BE5">
            <w:pPr>
              <w:pStyle w:val="ListParagraph"/>
              <w:spacing w:line="360" w:lineRule="auto"/>
              <w:ind w:left="0"/>
              <w:jc w:val="both"/>
              <w:rPr>
                <w:highlight w:val="yellow"/>
              </w:rPr>
            </w:pPr>
            <w:ins w:id="350" w:author="wel come" w:date="2022-07-22T09:44:00Z">
              <w:r>
                <w:rPr>
                  <w:highlight w:val="yellow"/>
                </w:rPr>
                <w:t>40.96 (</w:t>
              </w:r>
            </w:ins>
            <w:ins w:id="351" w:author="wel come" w:date="2022-07-22T09:45:00Z">
              <w:r>
                <w:rPr>
                  <w:highlight w:val="yellow"/>
                </w:rPr>
                <w:t>22.36)</w:t>
              </w:r>
            </w:ins>
          </w:p>
        </w:tc>
        <w:tc>
          <w:tcPr>
            <w:tcW w:w="1748" w:type="dxa"/>
            <w:tcPrChange w:id="352" w:author="wel come" w:date="2022-07-22T08:33:00Z">
              <w:tcPr>
                <w:tcW w:w="1800" w:type="dxa"/>
              </w:tcPr>
            </w:tcPrChange>
          </w:tcPr>
          <w:p w14:paraId="7BB146FF" w14:textId="27A45CF4" w:rsidR="003F39CB" w:rsidRPr="000B531F" w:rsidRDefault="001D7764" w:rsidP="004B0BE5">
            <w:pPr>
              <w:pStyle w:val="ListParagraph"/>
              <w:spacing w:line="360" w:lineRule="auto"/>
              <w:ind w:left="0"/>
              <w:jc w:val="both"/>
              <w:rPr>
                <w:highlight w:val="yellow"/>
              </w:rPr>
            </w:pPr>
            <w:ins w:id="353" w:author="wel come" w:date="2022-07-22T09:45:00Z">
              <w:r>
                <w:rPr>
                  <w:highlight w:val="yellow"/>
                </w:rPr>
                <w:t>42.33 (20.90)</w:t>
              </w:r>
            </w:ins>
          </w:p>
        </w:tc>
        <w:tc>
          <w:tcPr>
            <w:tcW w:w="1374" w:type="dxa"/>
            <w:tcPrChange w:id="354" w:author="wel come" w:date="2022-07-22T08:33:00Z">
              <w:tcPr>
                <w:tcW w:w="1394" w:type="dxa"/>
              </w:tcPr>
            </w:tcPrChange>
          </w:tcPr>
          <w:p w14:paraId="5AFD91BB" w14:textId="412401A0" w:rsidR="003F39CB" w:rsidRPr="000B531F" w:rsidRDefault="001D7764" w:rsidP="004B0BE5">
            <w:pPr>
              <w:pStyle w:val="ListParagraph"/>
              <w:spacing w:line="360" w:lineRule="auto"/>
              <w:ind w:left="0"/>
              <w:jc w:val="both"/>
              <w:rPr>
                <w:highlight w:val="yellow"/>
              </w:rPr>
            </w:pPr>
            <w:ins w:id="355" w:author="wel come" w:date="2022-07-22T09:45:00Z">
              <w:r>
                <w:rPr>
                  <w:highlight w:val="yellow"/>
                </w:rPr>
                <w:t>0.8486</w:t>
              </w:r>
            </w:ins>
          </w:p>
        </w:tc>
      </w:tr>
      <w:tr w:rsidR="0000262B" w:rsidRPr="000B531F" w14:paraId="028E69DC" w14:textId="77777777" w:rsidTr="004F7219">
        <w:tc>
          <w:tcPr>
            <w:tcW w:w="3696" w:type="dxa"/>
            <w:tcPrChange w:id="356" w:author="wel come" w:date="2022-07-22T08:33:00Z">
              <w:tcPr>
                <w:tcW w:w="3798" w:type="dxa"/>
              </w:tcPr>
            </w:tcPrChange>
          </w:tcPr>
          <w:p w14:paraId="60F33A90" w14:textId="77777777" w:rsidR="0000262B" w:rsidRPr="000B531F" w:rsidRDefault="0000262B" w:rsidP="004B0BE5">
            <w:pPr>
              <w:pStyle w:val="ListParagraph"/>
              <w:spacing w:line="360" w:lineRule="auto"/>
              <w:ind w:left="0"/>
              <w:jc w:val="both"/>
              <w:rPr>
                <w:b/>
                <w:highlight w:val="yellow"/>
              </w:rPr>
            </w:pPr>
            <w:r w:rsidRPr="000B531F">
              <w:rPr>
                <w:b/>
                <w:highlight w:val="yellow"/>
              </w:rPr>
              <w:t>Ocular Biometry</w:t>
            </w:r>
          </w:p>
        </w:tc>
        <w:tc>
          <w:tcPr>
            <w:tcW w:w="1838" w:type="dxa"/>
            <w:tcPrChange w:id="357" w:author="wel come" w:date="2022-07-22T08:33:00Z">
              <w:tcPr>
                <w:tcW w:w="1890" w:type="dxa"/>
              </w:tcPr>
            </w:tcPrChange>
          </w:tcPr>
          <w:p w14:paraId="6E1A8817" w14:textId="77777777" w:rsidR="0000262B" w:rsidRPr="000B531F" w:rsidRDefault="0000262B" w:rsidP="004B0BE5">
            <w:pPr>
              <w:pStyle w:val="ListParagraph"/>
              <w:spacing w:line="360" w:lineRule="auto"/>
              <w:ind w:left="0"/>
              <w:jc w:val="both"/>
              <w:rPr>
                <w:highlight w:val="yellow"/>
              </w:rPr>
            </w:pPr>
          </w:p>
        </w:tc>
        <w:tc>
          <w:tcPr>
            <w:tcW w:w="1748" w:type="dxa"/>
            <w:tcPrChange w:id="358" w:author="wel come" w:date="2022-07-22T08:33:00Z">
              <w:tcPr>
                <w:tcW w:w="1800" w:type="dxa"/>
              </w:tcPr>
            </w:tcPrChange>
          </w:tcPr>
          <w:p w14:paraId="0AE3DC23" w14:textId="77777777" w:rsidR="0000262B" w:rsidRPr="000B531F" w:rsidRDefault="0000262B" w:rsidP="004B0BE5">
            <w:pPr>
              <w:pStyle w:val="ListParagraph"/>
              <w:spacing w:line="360" w:lineRule="auto"/>
              <w:ind w:left="0"/>
              <w:jc w:val="both"/>
              <w:rPr>
                <w:highlight w:val="yellow"/>
              </w:rPr>
            </w:pPr>
          </w:p>
        </w:tc>
        <w:tc>
          <w:tcPr>
            <w:tcW w:w="1374" w:type="dxa"/>
            <w:tcPrChange w:id="359" w:author="wel come" w:date="2022-07-22T08:33:00Z">
              <w:tcPr>
                <w:tcW w:w="1394" w:type="dxa"/>
              </w:tcPr>
            </w:tcPrChange>
          </w:tcPr>
          <w:p w14:paraId="6280CEE7" w14:textId="77777777" w:rsidR="0000262B" w:rsidRPr="000B531F" w:rsidRDefault="0000262B" w:rsidP="004B0BE5">
            <w:pPr>
              <w:pStyle w:val="ListParagraph"/>
              <w:spacing w:line="360" w:lineRule="auto"/>
              <w:ind w:left="0"/>
              <w:jc w:val="both"/>
              <w:rPr>
                <w:highlight w:val="yellow"/>
              </w:rPr>
            </w:pPr>
          </w:p>
        </w:tc>
      </w:tr>
      <w:tr w:rsidR="0000262B" w:rsidRPr="000B531F" w14:paraId="244D67F5" w14:textId="77777777" w:rsidTr="004F7219">
        <w:tc>
          <w:tcPr>
            <w:tcW w:w="3696" w:type="dxa"/>
            <w:tcPrChange w:id="360" w:author="wel come" w:date="2022-07-22T08:33:00Z">
              <w:tcPr>
                <w:tcW w:w="3798" w:type="dxa"/>
              </w:tcPr>
            </w:tcPrChange>
          </w:tcPr>
          <w:p w14:paraId="2C7FCCA7" w14:textId="77777777" w:rsidR="0000262B" w:rsidRPr="000B531F" w:rsidRDefault="0000262B" w:rsidP="004B0BE5">
            <w:pPr>
              <w:pStyle w:val="ListParagraph"/>
              <w:spacing w:line="360" w:lineRule="auto"/>
              <w:ind w:left="0"/>
              <w:jc w:val="both"/>
              <w:rPr>
                <w:highlight w:val="yellow"/>
              </w:rPr>
            </w:pPr>
            <w:r w:rsidRPr="000B531F">
              <w:rPr>
                <w:highlight w:val="yellow"/>
              </w:rPr>
              <w:t>Amplitude of accommodation</w:t>
            </w:r>
          </w:p>
        </w:tc>
        <w:tc>
          <w:tcPr>
            <w:tcW w:w="1838" w:type="dxa"/>
            <w:tcPrChange w:id="361" w:author="wel come" w:date="2022-07-22T08:33:00Z">
              <w:tcPr>
                <w:tcW w:w="1890" w:type="dxa"/>
              </w:tcPr>
            </w:tcPrChange>
          </w:tcPr>
          <w:p w14:paraId="3DDAF132" w14:textId="18C78D2D" w:rsidR="0000262B" w:rsidRPr="000B531F" w:rsidRDefault="008F39D7" w:rsidP="004B0BE5">
            <w:pPr>
              <w:pStyle w:val="ListParagraph"/>
              <w:spacing w:line="360" w:lineRule="auto"/>
              <w:ind w:left="0"/>
              <w:jc w:val="both"/>
              <w:rPr>
                <w:highlight w:val="yellow"/>
              </w:rPr>
            </w:pPr>
            <w:ins w:id="362" w:author="wel come" w:date="2022-07-25T09:39:00Z">
              <w:r>
                <w:rPr>
                  <w:highlight w:val="yellow"/>
                </w:rPr>
                <w:t>8.</w:t>
              </w:r>
              <w:r w:rsidR="00CD0A2D">
                <w:rPr>
                  <w:highlight w:val="yellow"/>
                </w:rPr>
                <w:t>6</w:t>
              </w:r>
              <w:r>
                <w:rPr>
                  <w:highlight w:val="yellow"/>
                </w:rPr>
                <w:t xml:space="preserve"> (0.</w:t>
              </w:r>
              <w:r w:rsidR="00CD0A2D">
                <w:rPr>
                  <w:highlight w:val="yellow"/>
                </w:rPr>
                <w:t>98</w:t>
              </w:r>
              <w:r>
                <w:rPr>
                  <w:highlight w:val="yellow"/>
                </w:rPr>
                <w:t>)</w:t>
              </w:r>
            </w:ins>
          </w:p>
        </w:tc>
        <w:tc>
          <w:tcPr>
            <w:tcW w:w="1748" w:type="dxa"/>
            <w:tcPrChange w:id="363" w:author="wel come" w:date="2022-07-22T08:33:00Z">
              <w:tcPr>
                <w:tcW w:w="1800" w:type="dxa"/>
              </w:tcPr>
            </w:tcPrChange>
          </w:tcPr>
          <w:p w14:paraId="1363E36F" w14:textId="4BED1A78" w:rsidR="0000262B" w:rsidRPr="000B531F" w:rsidRDefault="00CD0A2D" w:rsidP="004B0BE5">
            <w:pPr>
              <w:pStyle w:val="ListParagraph"/>
              <w:spacing w:line="360" w:lineRule="auto"/>
              <w:ind w:left="0"/>
              <w:jc w:val="both"/>
              <w:rPr>
                <w:highlight w:val="yellow"/>
              </w:rPr>
            </w:pPr>
            <w:ins w:id="364" w:author="wel come" w:date="2022-07-25T09:39:00Z">
              <w:r>
                <w:rPr>
                  <w:highlight w:val="yellow"/>
                </w:rPr>
                <w:t>8.7</w:t>
              </w:r>
            </w:ins>
            <w:ins w:id="365" w:author="wel come" w:date="2022-07-25T09:40:00Z">
              <w:r>
                <w:rPr>
                  <w:highlight w:val="yellow"/>
                </w:rPr>
                <w:t xml:space="preserve"> (0.97)</w:t>
              </w:r>
            </w:ins>
          </w:p>
        </w:tc>
        <w:tc>
          <w:tcPr>
            <w:tcW w:w="1374" w:type="dxa"/>
            <w:tcPrChange w:id="366" w:author="wel come" w:date="2022-07-22T08:33:00Z">
              <w:tcPr>
                <w:tcW w:w="1394" w:type="dxa"/>
              </w:tcPr>
            </w:tcPrChange>
          </w:tcPr>
          <w:p w14:paraId="7A18CBBF" w14:textId="5C7A2CC5" w:rsidR="0000262B" w:rsidRPr="000B531F" w:rsidRDefault="00CD0A2D" w:rsidP="004B0BE5">
            <w:pPr>
              <w:pStyle w:val="ListParagraph"/>
              <w:spacing w:line="360" w:lineRule="auto"/>
              <w:ind w:left="0"/>
              <w:jc w:val="both"/>
              <w:rPr>
                <w:highlight w:val="yellow"/>
              </w:rPr>
            </w:pPr>
            <w:ins w:id="367" w:author="wel come" w:date="2022-07-25T09:40:00Z">
              <w:r>
                <w:rPr>
                  <w:highlight w:val="yellow"/>
                </w:rPr>
                <w:t>0.8674</w:t>
              </w:r>
            </w:ins>
          </w:p>
        </w:tc>
      </w:tr>
      <w:tr w:rsidR="0000262B" w:rsidRPr="000B531F" w14:paraId="4604161A" w14:textId="77777777" w:rsidTr="004F7219">
        <w:tc>
          <w:tcPr>
            <w:tcW w:w="3696" w:type="dxa"/>
            <w:tcPrChange w:id="368" w:author="wel come" w:date="2022-07-22T08:33:00Z">
              <w:tcPr>
                <w:tcW w:w="3798" w:type="dxa"/>
              </w:tcPr>
            </w:tcPrChange>
          </w:tcPr>
          <w:p w14:paraId="4899E85D" w14:textId="77777777" w:rsidR="0000262B" w:rsidRPr="000B531F" w:rsidRDefault="0000262B" w:rsidP="004B0BE5">
            <w:pPr>
              <w:pStyle w:val="ListParagraph"/>
              <w:spacing w:line="360" w:lineRule="auto"/>
              <w:ind w:left="0"/>
              <w:jc w:val="both"/>
              <w:rPr>
                <w:highlight w:val="yellow"/>
              </w:rPr>
            </w:pPr>
            <w:r w:rsidRPr="000B531F">
              <w:rPr>
                <w:highlight w:val="yellow"/>
              </w:rPr>
              <w:t>Axial Length</w:t>
            </w:r>
          </w:p>
        </w:tc>
        <w:tc>
          <w:tcPr>
            <w:tcW w:w="1838" w:type="dxa"/>
            <w:tcPrChange w:id="369" w:author="wel come" w:date="2022-07-22T08:33:00Z">
              <w:tcPr>
                <w:tcW w:w="1890" w:type="dxa"/>
              </w:tcPr>
            </w:tcPrChange>
          </w:tcPr>
          <w:p w14:paraId="537400C4" w14:textId="2BD4ACF5" w:rsidR="0000262B" w:rsidRPr="000B531F" w:rsidRDefault="00CD0A2D" w:rsidP="004B0BE5">
            <w:pPr>
              <w:pStyle w:val="ListParagraph"/>
              <w:spacing w:line="360" w:lineRule="auto"/>
              <w:ind w:left="0"/>
              <w:jc w:val="both"/>
              <w:rPr>
                <w:highlight w:val="yellow"/>
              </w:rPr>
            </w:pPr>
            <w:ins w:id="370" w:author="wel come" w:date="2022-07-25T09:41:00Z">
              <w:r>
                <w:rPr>
                  <w:highlight w:val="yellow"/>
                </w:rPr>
                <w:t>23.4 (1.98)</w:t>
              </w:r>
            </w:ins>
          </w:p>
        </w:tc>
        <w:tc>
          <w:tcPr>
            <w:tcW w:w="1748" w:type="dxa"/>
            <w:tcPrChange w:id="371" w:author="wel come" w:date="2022-07-22T08:33:00Z">
              <w:tcPr>
                <w:tcW w:w="1800" w:type="dxa"/>
              </w:tcPr>
            </w:tcPrChange>
          </w:tcPr>
          <w:p w14:paraId="244E35E6" w14:textId="4BECD6E9" w:rsidR="0000262B" w:rsidRPr="000B531F" w:rsidRDefault="00CD0A2D" w:rsidP="004B0BE5">
            <w:pPr>
              <w:pStyle w:val="ListParagraph"/>
              <w:spacing w:line="360" w:lineRule="auto"/>
              <w:ind w:left="0"/>
              <w:jc w:val="both"/>
              <w:rPr>
                <w:highlight w:val="yellow"/>
              </w:rPr>
            </w:pPr>
            <w:ins w:id="372" w:author="wel come" w:date="2022-07-25T09:41:00Z">
              <w:r>
                <w:rPr>
                  <w:highlight w:val="yellow"/>
                </w:rPr>
                <w:t>23.1 (</w:t>
              </w:r>
            </w:ins>
            <w:ins w:id="373" w:author="wel come" w:date="2022-07-25T09:42:00Z">
              <w:r>
                <w:rPr>
                  <w:highlight w:val="yellow"/>
                </w:rPr>
                <w:t>0.98)</w:t>
              </w:r>
            </w:ins>
          </w:p>
        </w:tc>
        <w:tc>
          <w:tcPr>
            <w:tcW w:w="1374" w:type="dxa"/>
            <w:tcPrChange w:id="374" w:author="wel come" w:date="2022-07-22T08:33:00Z">
              <w:tcPr>
                <w:tcW w:w="1394" w:type="dxa"/>
              </w:tcPr>
            </w:tcPrChange>
          </w:tcPr>
          <w:p w14:paraId="67767219" w14:textId="4050EFB4" w:rsidR="0000262B" w:rsidRPr="000B531F" w:rsidRDefault="00CD0A2D" w:rsidP="004B0BE5">
            <w:pPr>
              <w:pStyle w:val="ListParagraph"/>
              <w:spacing w:line="360" w:lineRule="auto"/>
              <w:ind w:left="0"/>
              <w:jc w:val="both"/>
              <w:rPr>
                <w:highlight w:val="yellow"/>
              </w:rPr>
            </w:pPr>
            <w:ins w:id="375" w:author="wel come" w:date="2022-07-25T09:42:00Z">
              <w:r>
                <w:rPr>
                  <w:highlight w:val="yellow"/>
                </w:rPr>
                <w:t>0.3731</w:t>
              </w:r>
            </w:ins>
          </w:p>
        </w:tc>
      </w:tr>
      <w:tr w:rsidR="005D7ADF" w:rsidRPr="000B531F" w14:paraId="6FE2E189" w14:textId="77777777" w:rsidTr="004F7219">
        <w:tc>
          <w:tcPr>
            <w:tcW w:w="3696" w:type="dxa"/>
            <w:tcPrChange w:id="376" w:author="wel come" w:date="2022-07-22T08:33:00Z">
              <w:tcPr>
                <w:tcW w:w="3798" w:type="dxa"/>
              </w:tcPr>
            </w:tcPrChange>
          </w:tcPr>
          <w:p w14:paraId="25D0C84D" w14:textId="77777777" w:rsidR="005D7ADF" w:rsidRPr="000B531F" w:rsidRDefault="005D7ADF" w:rsidP="004B0BE5">
            <w:pPr>
              <w:pStyle w:val="ListParagraph"/>
              <w:spacing w:line="360" w:lineRule="auto"/>
              <w:ind w:left="0"/>
              <w:jc w:val="both"/>
              <w:rPr>
                <w:highlight w:val="yellow"/>
              </w:rPr>
            </w:pPr>
            <w:r w:rsidRPr="000B531F">
              <w:rPr>
                <w:highlight w:val="yellow"/>
              </w:rPr>
              <w:t>Central Corneal thickness (mm)</w:t>
            </w:r>
          </w:p>
        </w:tc>
        <w:tc>
          <w:tcPr>
            <w:tcW w:w="1838" w:type="dxa"/>
            <w:tcPrChange w:id="377" w:author="wel come" w:date="2022-07-22T08:33:00Z">
              <w:tcPr>
                <w:tcW w:w="1890" w:type="dxa"/>
              </w:tcPr>
            </w:tcPrChange>
          </w:tcPr>
          <w:p w14:paraId="55A0F82E" w14:textId="54EB4D49" w:rsidR="005D7ADF" w:rsidRPr="000B531F" w:rsidRDefault="00470327" w:rsidP="004B0BE5">
            <w:pPr>
              <w:pStyle w:val="ListParagraph"/>
              <w:spacing w:line="360" w:lineRule="auto"/>
              <w:ind w:left="0"/>
              <w:jc w:val="both"/>
              <w:rPr>
                <w:highlight w:val="yellow"/>
              </w:rPr>
            </w:pPr>
            <w:ins w:id="378" w:author="wel come" w:date="2022-07-25T09:43:00Z">
              <w:r>
                <w:rPr>
                  <w:highlight w:val="yellow"/>
                </w:rPr>
                <w:t>530.</w:t>
              </w:r>
            </w:ins>
            <w:ins w:id="379" w:author="wel come" w:date="2022-07-25T09:44:00Z">
              <w:r>
                <w:rPr>
                  <w:highlight w:val="yellow"/>
                </w:rPr>
                <w:t>2 (39.98)</w:t>
              </w:r>
            </w:ins>
          </w:p>
        </w:tc>
        <w:tc>
          <w:tcPr>
            <w:tcW w:w="1748" w:type="dxa"/>
            <w:tcPrChange w:id="380" w:author="wel come" w:date="2022-07-22T08:33:00Z">
              <w:tcPr>
                <w:tcW w:w="1800" w:type="dxa"/>
              </w:tcPr>
            </w:tcPrChange>
          </w:tcPr>
          <w:p w14:paraId="1B5DDE1F" w14:textId="17D221B8" w:rsidR="005D7ADF" w:rsidRPr="000B531F" w:rsidRDefault="00470327" w:rsidP="004B0BE5">
            <w:pPr>
              <w:pStyle w:val="ListParagraph"/>
              <w:spacing w:line="360" w:lineRule="auto"/>
              <w:ind w:left="0"/>
              <w:jc w:val="both"/>
              <w:rPr>
                <w:highlight w:val="yellow"/>
              </w:rPr>
            </w:pPr>
            <w:ins w:id="381" w:author="wel come" w:date="2022-07-25T09:44:00Z">
              <w:r>
                <w:rPr>
                  <w:highlight w:val="yellow"/>
                </w:rPr>
                <w:t>544.0 (27.23)</w:t>
              </w:r>
            </w:ins>
          </w:p>
        </w:tc>
        <w:tc>
          <w:tcPr>
            <w:tcW w:w="1374" w:type="dxa"/>
            <w:tcPrChange w:id="382" w:author="wel come" w:date="2022-07-22T08:33:00Z">
              <w:tcPr>
                <w:tcW w:w="1394" w:type="dxa"/>
              </w:tcPr>
            </w:tcPrChange>
          </w:tcPr>
          <w:p w14:paraId="7B1F03D4" w14:textId="4B8FAA2D" w:rsidR="005D7ADF" w:rsidRPr="000B531F" w:rsidRDefault="00470327" w:rsidP="004B0BE5">
            <w:pPr>
              <w:pStyle w:val="ListParagraph"/>
              <w:spacing w:line="360" w:lineRule="auto"/>
              <w:ind w:left="0"/>
              <w:jc w:val="both"/>
              <w:rPr>
                <w:highlight w:val="yellow"/>
              </w:rPr>
            </w:pPr>
            <w:ins w:id="383" w:author="wel come" w:date="2022-07-25T09:44:00Z">
              <w:r>
                <w:rPr>
                  <w:highlight w:val="yellow"/>
                </w:rPr>
                <w:t>0.0883</w:t>
              </w:r>
            </w:ins>
          </w:p>
        </w:tc>
      </w:tr>
      <w:tr w:rsidR="005D7ADF" w:rsidRPr="000B531F" w14:paraId="055BEC0A" w14:textId="77777777" w:rsidTr="004F7219">
        <w:tc>
          <w:tcPr>
            <w:tcW w:w="3696" w:type="dxa"/>
            <w:tcPrChange w:id="384" w:author="wel come" w:date="2022-07-22T08:33:00Z">
              <w:tcPr>
                <w:tcW w:w="3798" w:type="dxa"/>
              </w:tcPr>
            </w:tcPrChange>
          </w:tcPr>
          <w:p w14:paraId="6DF338FB" w14:textId="77777777" w:rsidR="005D7ADF" w:rsidRPr="000B531F" w:rsidRDefault="005D7ADF" w:rsidP="004B0BE5">
            <w:pPr>
              <w:pStyle w:val="ListParagraph"/>
              <w:spacing w:line="360" w:lineRule="auto"/>
              <w:ind w:left="0"/>
              <w:jc w:val="both"/>
              <w:rPr>
                <w:highlight w:val="yellow"/>
              </w:rPr>
            </w:pPr>
            <w:r w:rsidRPr="000B531F">
              <w:rPr>
                <w:highlight w:val="yellow"/>
              </w:rPr>
              <w:t>Anterior chamber depth (mm)</w:t>
            </w:r>
          </w:p>
        </w:tc>
        <w:tc>
          <w:tcPr>
            <w:tcW w:w="1838" w:type="dxa"/>
            <w:tcPrChange w:id="385" w:author="wel come" w:date="2022-07-22T08:33:00Z">
              <w:tcPr>
                <w:tcW w:w="1890" w:type="dxa"/>
              </w:tcPr>
            </w:tcPrChange>
          </w:tcPr>
          <w:p w14:paraId="26DDEAE6" w14:textId="6206DE9C" w:rsidR="005D7ADF" w:rsidRPr="000B531F" w:rsidRDefault="002B7D0D" w:rsidP="004B0BE5">
            <w:pPr>
              <w:pStyle w:val="ListParagraph"/>
              <w:spacing w:line="360" w:lineRule="auto"/>
              <w:ind w:left="0"/>
              <w:jc w:val="both"/>
              <w:rPr>
                <w:highlight w:val="yellow"/>
              </w:rPr>
            </w:pPr>
            <w:ins w:id="386" w:author="wel come" w:date="2022-07-25T09:45:00Z">
              <w:r>
                <w:rPr>
                  <w:highlight w:val="yellow"/>
                </w:rPr>
                <w:t>3.60 (0.19)</w:t>
              </w:r>
            </w:ins>
          </w:p>
        </w:tc>
        <w:tc>
          <w:tcPr>
            <w:tcW w:w="1748" w:type="dxa"/>
            <w:tcPrChange w:id="387" w:author="wel come" w:date="2022-07-22T08:33:00Z">
              <w:tcPr>
                <w:tcW w:w="1800" w:type="dxa"/>
              </w:tcPr>
            </w:tcPrChange>
          </w:tcPr>
          <w:p w14:paraId="2A893AD2" w14:textId="1524E7DD" w:rsidR="005D7ADF" w:rsidRPr="000B531F" w:rsidRDefault="002B7D0D" w:rsidP="004B0BE5">
            <w:pPr>
              <w:pStyle w:val="ListParagraph"/>
              <w:spacing w:line="360" w:lineRule="auto"/>
              <w:ind w:left="0"/>
              <w:jc w:val="both"/>
              <w:rPr>
                <w:highlight w:val="yellow"/>
              </w:rPr>
            </w:pPr>
            <w:ins w:id="388" w:author="wel come" w:date="2022-07-25T09:45:00Z">
              <w:r>
                <w:rPr>
                  <w:highlight w:val="yellow"/>
                </w:rPr>
                <w:t>3.59 (0.28)</w:t>
              </w:r>
            </w:ins>
          </w:p>
        </w:tc>
        <w:tc>
          <w:tcPr>
            <w:tcW w:w="1374" w:type="dxa"/>
            <w:tcPrChange w:id="389" w:author="wel come" w:date="2022-07-22T08:33:00Z">
              <w:tcPr>
                <w:tcW w:w="1394" w:type="dxa"/>
              </w:tcPr>
            </w:tcPrChange>
          </w:tcPr>
          <w:p w14:paraId="6DA245C8" w14:textId="3B787AB0" w:rsidR="005D7ADF" w:rsidRPr="000B531F" w:rsidRDefault="002B7D0D" w:rsidP="004B0BE5">
            <w:pPr>
              <w:pStyle w:val="ListParagraph"/>
              <w:spacing w:line="360" w:lineRule="auto"/>
              <w:ind w:left="0"/>
              <w:jc w:val="both"/>
              <w:rPr>
                <w:highlight w:val="yellow"/>
              </w:rPr>
            </w:pPr>
            <w:ins w:id="390" w:author="wel come" w:date="2022-07-25T09:45:00Z">
              <w:r>
                <w:rPr>
                  <w:highlight w:val="yellow"/>
                </w:rPr>
                <w:t>0.8676</w:t>
              </w:r>
            </w:ins>
          </w:p>
        </w:tc>
      </w:tr>
      <w:tr w:rsidR="0000262B" w:rsidRPr="000B531F" w14:paraId="71FB7848" w14:textId="77777777" w:rsidTr="004F7219">
        <w:tc>
          <w:tcPr>
            <w:tcW w:w="3696" w:type="dxa"/>
            <w:tcPrChange w:id="391" w:author="wel come" w:date="2022-07-22T08:33:00Z">
              <w:tcPr>
                <w:tcW w:w="3798" w:type="dxa"/>
              </w:tcPr>
            </w:tcPrChange>
          </w:tcPr>
          <w:p w14:paraId="327B0224" w14:textId="77777777" w:rsidR="0000262B" w:rsidRPr="000B531F" w:rsidRDefault="0000262B" w:rsidP="004B0BE5">
            <w:pPr>
              <w:pStyle w:val="ListParagraph"/>
              <w:spacing w:line="360" w:lineRule="auto"/>
              <w:ind w:left="0"/>
              <w:jc w:val="both"/>
              <w:rPr>
                <w:highlight w:val="yellow"/>
              </w:rPr>
            </w:pPr>
            <w:r w:rsidRPr="000B531F">
              <w:rPr>
                <w:highlight w:val="yellow"/>
              </w:rPr>
              <w:t>Lens thickness</w:t>
            </w:r>
          </w:p>
        </w:tc>
        <w:tc>
          <w:tcPr>
            <w:tcW w:w="1838" w:type="dxa"/>
            <w:tcPrChange w:id="392" w:author="wel come" w:date="2022-07-22T08:33:00Z">
              <w:tcPr>
                <w:tcW w:w="1890" w:type="dxa"/>
              </w:tcPr>
            </w:tcPrChange>
          </w:tcPr>
          <w:p w14:paraId="340DF5FF" w14:textId="642385C8" w:rsidR="0000262B" w:rsidRPr="000B531F" w:rsidRDefault="00D62E66" w:rsidP="004B0BE5">
            <w:pPr>
              <w:pStyle w:val="ListParagraph"/>
              <w:spacing w:line="360" w:lineRule="auto"/>
              <w:ind w:left="0"/>
              <w:jc w:val="both"/>
              <w:rPr>
                <w:highlight w:val="yellow"/>
              </w:rPr>
            </w:pPr>
            <w:ins w:id="393" w:author="wel come" w:date="2022-07-25T09:47:00Z">
              <w:r>
                <w:rPr>
                  <w:highlight w:val="yellow"/>
                </w:rPr>
                <w:t>3.58 (0.</w:t>
              </w:r>
            </w:ins>
            <w:ins w:id="394" w:author="wel come" w:date="2022-07-25T14:24:00Z">
              <w:r w:rsidR="006A4B0C">
                <w:rPr>
                  <w:highlight w:val="yellow"/>
                </w:rPr>
                <w:t>25</w:t>
              </w:r>
            </w:ins>
            <w:ins w:id="395" w:author="wel come" w:date="2022-07-25T09:47:00Z">
              <w:r>
                <w:rPr>
                  <w:highlight w:val="yellow"/>
                </w:rPr>
                <w:t>)</w:t>
              </w:r>
            </w:ins>
          </w:p>
        </w:tc>
        <w:tc>
          <w:tcPr>
            <w:tcW w:w="1748" w:type="dxa"/>
            <w:tcPrChange w:id="396" w:author="wel come" w:date="2022-07-22T08:33:00Z">
              <w:tcPr>
                <w:tcW w:w="1800" w:type="dxa"/>
              </w:tcPr>
            </w:tcPrChange>
          </w:tcPr>
          <w:p w14:paraId="16A30617" w14:textId="505F7499" w:rsidR="0000262B" w:rsidRPr="000B531F" w:rsidRDefault="00D62E66" w:rsidP="004B0BE5">
            <w:pPr>
              <w:pStyle w:val="ListParagraph"/>
              <w:spacing w:line="360" w:lineRule="auto"/>
              <w:ind w:left="0"/>
              <w:jc w:val="both"/>
              <w:rPr>
                <w:highlight w:val="yellow"/>
              </w:rPr>
            </w:pPr>
            <w:ins w:id="397" w:author="wel come" w:date="2022-07-25T09:47:00Z">
              <w:r>
                <w:rPr>
                  <w:highlight w:val="yellow"/>
                </w:rPr>
                <w:t>3.7 (0.3</w:t>
              </w:r>
            </w:ins>
            <w:ins w:id="398" w:author="wel come" w:date="2022-07-25T14:24:00Z">
              <w:r w:rsidR="006A4B0C">
                <w:rPr>
                  <w:highlight w:val="yellow"/>
                </w:rPr>
                <w:t>7</w:t>
              </w:r>
            </w:ins>
            <w:ins w:id="399" w:author="wel come" w:date="2022-07-25T09:47:00Z">
              <w:r>
                <w:rPr>
                  <w:highlight w:val="yellow"/>
                </w:rPr>
                <w:t>)</w:t>
              </w:r>
            </w:ins>
          </w:p>
        </w:tc>
        <w:tc>
          <w:tcPr>
            <w:tcW w:w="1374" w:type="dxa"/>
            <w:tcPrChange w:id="400" w:author="wel come" w:date="2022-07-22T08:33:00Z">
              <w:tcPr>
                <w:tcW w:w="1394" w:type="dxa"/>
              </w:tcPr>
            </w:tcPrChange>
          </w:tcPr>
          <w:p w14:paraId="072D5AA7" w14:textId="44716126" w:rsidR="0000262B" w:rsidRPr="000B531F" w:rsidRDefault="006A4B0C" w:rsidP="004B0BE5">
            <w:pPr>
              <w:pStyle w:val="ListParagraph"/>
              <w:spacing w:line="360" w:lineRule="auto"/>
              <w:ind w:left="0"/>
              <w:jc w:val="both"/>
              <w:rPr>
                <w:highlight w:val="yellow"/>
              </w:rPr>
            </w:pPr>
            <w:ins w:id="401" w:author="wel come" w:date="2022-07-25T14:24:00Z">
              <w:r>
                <w:rPr>
                  <w:highlight w:val="yellow"/>
                </w:rPr>
                <w:t>0.1513</w:t>
              </w:r>
            </w:ins>
          </w:p>
        </w:tc>
      </w:tr>
      <w:tr w:rsidR="005D7ADF" w:rsidRPr="000B531F" w14:paraId="3D66962D" w14:textId="77777777" w:rsidTr="004F7219">
        <w:tc>
          <w:tcPr>
            <w:tcW w:w="3696" w:type="dxa"/>
            <w:tcPrChange w:id="402" w:author="wel come" w:date="2022-07-22T08:33:00Z">
              <w:tcPr>
                <w:tcW w:w="3798" w:type="dxa"/>
              </w:tcPr>
            </w:tcPrChange>
          </w:tcPr>
          <w:p w14:paraId="57424429" w14:textId="77777777" w:rsidR="005D7ADF" w:rsidRPr="000B531F" w:rsidRDefault="005D7ADF" w:rsidP="004B0BE5">
            <w:pPr>
              <w:pStyle w:val="ListParagraph"/>
              <w:spacing w:line="360" w:lineRule="auto"/>
              <w:ind w:left="0"/>
              <w:jc w:val="both"/>
              <w:rPr>
                <w:highlight w:val="yellow"/>
              </w:rPr>
            </w:pPr>
            <w:r w:rsidRPr="000B531F">
              <w:rPr>
                <w:highlight w:val="yellow"/>
              </w:rPr>
              <w:t>Endothelial count (cells / mm</w:t>
            </w:r>
            <w:r w:rsidRPr="000B531F">
              <w:rPr>
                <w:highlight w:val="yellow"/>
                <w:vertAlign w:val="superscript"/>
              </w:rPr>
              <w:t>3</w:t>
            </w:r>
            <w:r w:rsidRPr="000B531F">
              <w:rPr>
                <w:highlight w:val="yellow"/>
              </w:rPr>
              <w:t>)</w:t>
            </w:r>
          </w:p>
        </w:tc>
        <w:tc>
          <w:tcPr>
            <w:tcW w:w="1838" w:type="dxa"/>
            <w:tcPrChange w:id="403" w:author="wel come" w:date="2022-07-22T08:33:00Z">
              <w:tcPr>
                <w:tcW w:w="1890" w:type="dxa"/>
              </w:tcPr>
            </w:tcPrChange>
          </w:tcPr>
          <w:p w14:paraId="243DC937" w14:textId="11CAF465" w:rsidR="005D7ADF" w:rsidRPr="008F39D7" w:rsidRDefault="005D7ADF" w:rsidP="004B0BE5">
            <w:pPr>
              <w:pStyle w:val="ListParagraph"/>
              <w:spacing w:line="360" w:lineRule="auto"/>
              <w:ind w:left="0"/>
              <w:jc w:val="both"/>
              <w:rPr>
                <w:highlight w:val="yellow"/>
                <w:lang w:val="en-IN"/>
                <w:rPrChange w:id="404" w:author="wel come" w:date="2022-07-25T09:03:00Z">
                  <w:rPr>
                    <w:highlight w:val="yellow"/>
                  </w:rPr>
                </w:rPrChange>
              </w:rPr>
            </w:pPr>
          </w:p>
        </w:tc>
        <w:tc>
          <w:tcPr>
            <w:tcW w:w="1748" w:type="dxa"/>
            <w:tcPrChange w:id="405" w:author="wel come" w:date="2022-07-22T08:33:00Z">
              <w:tcPr>
                <w:tcW w:w="1800" w:type="dxa"/>
              </w:tcPr>
            </w:tcPrChange>
          </w:tcPr>
          <w:p w14:paraId="715D012B" w14:textId="1D990113" w:rsidR="005D7ADF" w:rsidRPr="000B531F" w:rsidRDefault="005D7ADF" w:rsidP="004B0BE5">
            <w:pPr>
              <w:pStyle w:val="ListParagraph"/>
              <w:spacing w:line="360" w:lineRule="auto"/>
              <w:ind w:left="0"/>
              <w:jc w:val="both"/>
              <w:rPr>
                <w:highlight w:val="yellow"/>
              </w:rPr>
            </w:pPr>
          </w:p>
        </w:tc>
        <w:tc>
          <w:tcPr>
            <w:tcW w:w="1374" w:type="dxa"/>
            <w:tcPrChange w:id="406" w:author="wel come" w:date="2022-07-22T08:33:00Z">
              <w:tcPr>
                <w:tcW w:w="1394" w:type="dxa"/>
              </w:tcPr>
            </w:tcPrChange>
          </w:tcPr>
          <w:p w14:paraId="1802C5AF" w14:textId="33CB6972" w:rsidR="005D7ADF" w:rsidRPr="000B531F" w:rsidRDefault="005D7ADF" w:rsidP="004B0BE5">
            <w:pPr>
              <w:pStyle w:val="ListParagraph"/>
              <w:spacing w:line="360" w:lineRule="auto"/>
              <w:ind w:left="0"/>
              <w:jc w:val="both"/>
              <w:rPr>
                <w:highlight w:val="yellow"/>
              </w:rPr>
            </w:pPr>
          </w:p>
        </w:tc>
      </w:tr>
      <w:tr w:rsidR="00B60B24" w:rsidRPr="000B531F" w14:paraId="04465AEB" w14:textId="77777777" w:rsidTr="004F7219">
        <w:tc>
          <w:tcPr>
            <w:tcW w:w="3696" w:type="dxa"/>
            <w:tcPrChange w:id="407" w:author="wel come" w:date="2022-07-22T08:33:00Z">
              <w:tcPr>
                <w:tcW w:w="3798" w:type="dxa"/>
              </w:tcPr>
            </w:tcPrChange>
          </w:tcPr>
          <w:p w14:paraId="239C20C1" w14:textId="77777777" w:rsidR="00B60B24" w:rsidRPr="000B531F" w:rsidRDefault="00B60B24" w:rsidP="00B60B24">
            <w:pPr>
              <w:pStyle w:val="ListParagraph"/>
              <w:spacing w:line="360" w:lineRule="auto"/>
              <w:ind w:left="0"/>
              <w:jc w:val="both"/>
              <w:rPr>
                <w:highlight w:val="yellow"/>
              </w:rPr>
            </w:pPr>
            <w:r w:rsidRPr="000B531F">
              <w:rPr>
                <w:highlight w:val="yellow"/>
              </w:rPr>
              <w:t>Keratometry (Diopters)</w:t>
            </w:r>
          </w:p>
        </w:tc>
        <w:tc>
          <w:tcPr>
            <w:tcW w:w="1838" w:type="dxa"/>
            <w:tcPrChange w:id="408" w:author="wel come" w:date="2022-07-22T08:33:00Z">
              <w:tcPr>
                <w:tcW w:w="1890" w:type="dxa"/>
              </w:tcPr>
            </w:tcPrChange>
          </w:tcPr>
          <w:p w14:paraId="37A14EE0" w14:textId="494500AB" w:rsidR="00B60B24" w:rsidRPr="000B531F" w:rsidRDefault="00B60B24" w:rsidP="00B60B24">
            <w:pPr>
              <w:pStyle w:val="ListParagraph"/>
              <w:spacing w:line="360" w:lineRule="auto"/>
              <w:ind w:left="0"/>
              <w:jc w:val="both"/>
              <w:rPr>
                <w:highlight w:val="yellow"/>
              </w:rPr>
            </w:pPr>
            <w:ins w:id="409" w:author="wel come" w:date="2022-07-25T09:49:00Z">
              <w:r>
                <w:rPr>
                  <w:highlight w:val="yellow"/>
                  <w:lang w:val="en-IN"/>
                </w:rPr>
                <w:t>44.48 (1.79)</w:t>
              </w:r>
            </w:ins>
          </w:p>
        </w:tc>
        <w:tc>
          <w:tcPr>
            <w:tcW w:w="1748" w:type="dxa"/>
            <w:tcPrChange w:id="410" w:author="wel come" w:date="2022-07-22T08:33:00Z">
              <w:tcPr>
                <w:tcW w:w="1800" w:type="dxa"/>
              </w:tcPr>
            </w:tcPrChange>
          </w:tcPr>
          <w:p w14:paraId="425BBB25" w14:textId="77376953" w:rsidR="00B60B24" w:rsidRPr="000B531F" w:rsidRDefault="00B60B24" w:rsidP="00B60B24">
            <w:pPr>
              <w:pStyle w:val="ListParagraph"/>
              <w:spacing w:line="360" w:lineRule="auto"/>
              <w:ind w:left="0"/>
              <w:jc w:val="both"/>
              <w:rPr>
                <w:highlight w:val="yellow"/>
              </w:rPr>
            </w:pPr>
            <w:ins w:id="411" w:author="wel come" w:date="2022-07-25T09:49:00Z">
              <w:r>
                <w:rPr>
                  <w:highlight w:val="yellow"/>
                </w:rPr>
                <w:t>42.73 (1.43)</w:t>
              </w:r>
            </w:ins>
          </w:p>
        </w:tc>
        <w:tc>
          <w:tcPr>
            <w:tcW w:w="1374" w:type="dxa"/>
            <w:tcPrChange w:id="412" w:author="wel come" w:date="2022-07-22T08:33:00Z">
              <w:tcPr>
                <w:tcW w:w="1394" w:type="dxa"/>
              </w:tcPr>
            </w:tcPrChange>
          </w:tcPr>
          <w:p w14:paraId="54275720" w14:textId="23D080C0" w:rsidR="00B60B24" w:rsidRPr="000B531F" w:rsidRDefault="00B60B24" w:rsidP="00B60B24">
            <w:pPr>
              <w:pStyle w:val="ListParagraph"/>
              <w:spacing w:line="360" w:lineRule="auto"/>
              <w:ind w:left="0"/>
              <w:jc w:val="both"/>
              <w:rPr>
                <w:highlight w:val="yellow"/>
              </w:rPr>
            </w:pPr>
            <w:ins w:id="413" w:author="wel come" w:date="2022-07-25T09:49:00Z">
              <w:r>
                <w:rPr>
                  <w:highlight w:val="yellow"/>
                </w:rPr>
                <w:t>&lt;0.0001</w:t>
              </w:r>
            </w:ins>
          </w:p>
        </w:tc>
      </w:tr>
      <w:tr w:rsidR="00B60B24" w:rsidRPr="000B531F" w14:paraId="46A14925" w14:textId="77777777" w:rsidTr="004F7219">
        <w:tc>
          <w:tcPr>
            <w:tcW w:w="3696" w:type="dxa"/>
            <w:tcPrChange w:id="414" w:author="wel come" w:date="2022-07-22T08:33:00Z">
              <w:tcPr>
                <w:tcW w:w="3798" w:type="dxa"/>
              </w:tcPr>
            </w:tcPrChange>
          </w:tcPr>
          <w:p w14:paraId="1A1A9941" w14:textId="77777777" w:rsidR="00B60B24" w:rsidRPr="000B531F" w:rsidRDefault="00B60B24" w:rsidP="00B60B24">
            <w:pPr>
              <w:pStyle w:val="ListParagraph"/>
              <w:spacing w:line="360" w:lineRule="auto"/>
              <w:ind w:left="0"/>
              <w:jc w:val="both"/>
              <w:rPr>
                <w:highlight w:val="yellow"/>
              </w:rPr>
            </w:pPr>
            <w:r w:rsidRPr="000B531F">
              <w:rPr>
                <w:highlight w:val="yellow"/>
              </w:rPr>
              <w:t>Refractive error (SPE*) (Diopters)</w:t>
            </w:r>
          </w:p>
        </w:tc>
        <w:tc>
          <w:tcPr>
            <w:tcW w:w="1838" w:type="dxa"/>
            <w:tcPrChange w:id="415" w:author="wel come" w:date="2022-07-22T08:33:00Z">
              <w:tcPr>
                <w:tcW w:w="1890" w:type="dxa"/>
              </w:tcPr>
            </w:tcPrChange>
          </w:tcPr>
          <w:p w14:paraId="097608B7" w14:textId="77777777" w:rsidR="00B60B24" w:rsidRPr="000B531F" w:rsidRDefault="00B60B24" w:rsidP="00B60B24">
            <w:pPr>
              <w:pStyle w:val="ListParagraph"/>
              <w:spacing w:line="360" w:lineRule="auto"/>
              <w:ind w:left="0"/>
              <w:jc w:val="both"/>
              <w:rPr>
                <w:highlight w:val="yellow"/>
              </w:rPr>
            </w:pPr>
          </w:p>
        </w:tc>
        <w:tc>
          <w:tcPr>
            <w:tcW w:w="1748" w:type="dxa"/>
            <w:tcPrChange w:id="416" w:author="wel come" w:date="2022-07-22T08:33:00Z">
              <w:tcPr>
                <w:tcW w:w="1800" w:type="dxa"/>
              </w:tcPr>
            </w:tcPrChange>
          </w:tcPr>
          <w:p w14:paraId="10390D81" w14:textId="77777777" w:rsidR="00B60B24" w:rsidRPr="000B531F" w:rsidRDefault="00B60B24" w:rsidP="00B60B24">
            <w:pPr>
              <w:pStyle w:val="ListParagraph"/>
              <w:spacing w:line="360" w:lineRule="auto"/>
              <w:ind w:left="0"/>
              <w:jc w:val="both"/>
              <w:rPr>
                <w:highlight w:val="yellow"/>
              </w:rPr>
            </w:pPr>
          </w:p>
        </w:tc>
        <w:tc>
          <w:tcPr>
            <w:tcW w:w="1374" w:type="dxa"/>
            <w:tcPrChange w:id="417" w:author="wel come" w:date="2022-07-22T08:33:00Z">
              <w:tcPr>
                <w:tcW w:w="1394" w:type="dxa"/>
              </w:tcPr>
            </w:tcPrChange>
          </w:tcPr>
          <w:p w14:paraId="77C7CA1A" w14:textId="77777777" w:rsidR="00B60B24" w:rsidRPr="000B531F" w:rsidRDefault="00B60B24" w:rsidP="00B60B24">
            <w:pPr>
              <w:pStyle w:val="ListParagraph"/>
              <w:spacing w:line="360" w:lineRule="auto"/>
              <w:ind w:left="0"/>
              <w:jc w:val="both"/>
              <w:rPr>
                <w:highlight w:val="yellow"/>
              </w:rPr>
            </w:pPr>
          </w:p>
        </w:tc>
      </w:tr>
      <w:tr w:rsidR="00B60B24" w14:paraId="38BB432F" w14:textId="77777777" w:rsidTr="004F7219">
        <w:tc>
          <w:tcPr>
            <w:tcW w:w="3696" w:type="dxa"/>
            <w:tcPrChange w:id="418" w:author="wel come" w:date="2022-07-22T08:33:00Z">
              <w:tcPr>
                <w:tcW w:w="3798" w:type="dxa"/>
              </w:tcPr>
            </w:tcPrChange>
          </w:tcPr>
          <w:p w14:paraId="347FFA77" w14:textId="77777777" w:rsidR="00B60B24" w:rsidRDefault="00B60B24" w:rsidP="00B60B24">
            <w:pPr>
              <w:pStyle w:val="ListParagraph"/>
              <w:spacing w:line="360" w:lineRule="auto"/>
              <w:ind w:left="0"/>
              <w:jc w:val="both"/>
            </w:pPr>
            <w:r w:rsidRPr="000B531F">
              <w:rPr>
                <w:highlight w:val="yellow"/>
              </w:rPr>
              <w:t>IOP (mm Hg)</w:t>
            </w:r>
          </w:p>
        </w:tc>
        <w:tc>
          <w:tcPr>
            <w:tcW w:w="1838" w:type="dxa"/>
            <w:tcPrChange w:id="419" w:author="wel come" w:date="2022-07-22T08:33:00Z">
              <w:tcPr>
                <w:tcW w:w="1890" w:type="dxa"/>
              </w:tcPr>
            </w:tcPrChange>
          </w:tcPr>
          <w:p w14:paraId="2CB881E5" w14:textId="25F40783" w:rsidR="00B60B24" w:rsidRDefault="00B60B24" w:rsidP="00B60B24">
            <w:pPr>
              <w:pStyle w:val="ListParagraph"/>
              <w:spacing w:line="360" w:lineRule="auto"/>
              <w:ind w:left="0"/>
              <w:jc w:val="both"/>
            </w:pPr>
          </w:p>
        </w:tc>
        <w:tc>
          <w:tcPr>
            <w:tcW w:w="1748" w:type="dxa"/>
            <w:tcPrChange w:id="420" w:author="wel come" w:date="2022-07-22T08:33:00Z">
              <w:tcPr>
                <w:tcW w:w="1800" w:type="dxa"/>
              </w:tcPr>
            </w:tcPrChange>
          </w:tcPr>
          <w:p w14:paraId="3D5BFFCA" w14:textId="1790E5B5" w:rsidR="00B60B24" w:rsidRDefault="00B60B24" w:rsidP="00B60B24">
            <w:pPr>
              <w:pStyle w:val="ListParagraph"/>
              <w:spacing w:line="360" w:lineRule="auto"/>
              <w:ind w:left="0"/>
              <w:jc w:val="both"/>
            </w:pPr>
          </w:p>
        </w:tc>
        <w:tc>
          <w:tcPr>
            <w:tcW w:w="1374" w:type="dxa"/>
            <w:tcPrChange w:id="421" w:author="wel come" w:date="2022-07-22T08:33:00Z">
              <w:tcPr>
                <w:tcW w:w="1394" w:type="dxa"/>
              </w:tcPr>
            </w:tcPrChange>
          </w:tcPr>
          <w:p w14:paraId="0D70BACF" w14:textId="465720C4" w:rsidR="00B60B24" w:rsidRDefault="00B60B24" w:rsidP="00B60B24">
            <w:pPr>
              <w:pStyle w:val="ListParagraph"/>
              <w:spacing w:line="360" w:lineRule="auto"/>
              <w:ind w:left="0"/>
              <w:jc w:val="both"/>
            </w:pPr>
          </w:p>
        </w:tc>
      </w:tr>
      <w:tr w:rsidR="0090181A" w14:paraId="341FA94F" w14:textId="77777777" w:rsidTr="004F7219">
        <w:trPr>
          <w:ins w:id="422" w:author="wel come" w:date="2022-07-25T14:35:00Z"/>
        </w:trPr>
        <w:tc>
          <w:tcPr>
            <w:tcW w:w="3696" w:type="dxa"/>
          </w:tcPr>
          <w:p w14:paraId="22C9E85B" w14:textId="07AE348C" w:rsidR="0090181A" w:rsidRPr="000B531F" w:rsidRDefault="0090181A" w:rsidP="00B60B24">
            <w:pPr>
              <w:pStyle w:val="ListParagraph"/>
              <w:spacing w:line="360" w:lineRule="auto"/>
              <w:ind w:left="0"/>
              <w:jc w:val="both"/>
              <w:rPr>
                <w:ins w:id="423" w:author="wel come" w:date="2022-07-25T14:35:00Z"/>
                <w:highlight w:val="yellow"/>
              </w:rPr>
            </w:pPr>
            <w:ins w:id="424" w:author="wel come" w:date="2022-07-25T14:35:00Z">
              <w:r w:rsidRPr="000B531F">
                <w:rPr>
                  <w:highlight w:val="yellow"/>
                </w:rPr>
                <w:t xml:space="preserve">IOP </w:t>
              </w:r>
              <w:r>
                <w:rPr>
                  <w:highlight w:val="yellow"/>
                </w:rPr>
                <w:t xml:space="preserve">Left </w:t>
              </w:r>
              <w:r w:rsidRPr="000B531F">
                <w:rPr>
                  <w:highlight w:val="yellow"/>
                </w:rPr>
                <w:t>(mm Hg)</w:t>
              </w:r>
            </w:ins>
          </w:p>
        </w:tc>
        <w:tc>
          <w:tcPr>
            <w:tcW w:w="1838" w:type="dxa"/>
          </w:tcPr>
          <w:p w14:paraId="36E3B517" w14:textId="107A5E9F" w:rsidR="0090181A" w:rsidRPr="006C26C6" w:rsidRDefault="00D77FD1" w:rsidP="00B60B24">
            <w:pPr>
              <w:pStyle w:val="ListParagraph"/>
              <w:spacing w:line="360" w:lineRule="auto"/>
              <w:ind w:left="0"/>
              <w:jc w:val="both"/>
              <w:rPr>
                <w:ins w:id="425" w:author="wel come" w:date="2022-07-25T14:35:00Z"/>
                <w:highlight w:val="yellow"/>
                <w:rPrChange w:id="426" w:author="wel come" w:date="2022-07-25T14:39:00Z">
                  <w:rPr>
                    <w:ins w:id="427" w:author="wel come" w:date="2022-07-25T14:35:00Z"/>
                  </w:rPr>
                </w:rPrChange>
              </w:rPr>
            </w:pPr>
            <w:ins w:id="428" w:author="wel come" w:date="2022-07-25T14:36:00Z">
              <w:r w:rsidRPr="006C26C6">
                <w:rPr>
                  <w:highlight w:val="yellow"/>
                  <w:rPrChange w:id="429" w:author="wel come" w:date="2022-07-25T14:39:00Z">
                    <w:rPr/>
                  </w:rPrChange>
                </w:rPr>
                <w:t>13.</w:t>
              </w:r>
            </w:ins>
            <w:ins w:id="430" w:author="wel come" w:date="2022-07-25T14:38:00Z">
              <w:r w:rsidRPr="006C26C6">
                <w:rPr>
                  <w:highlight w:val="yellow"/>
                  <w:rPrChange w:id="431" w:author="wel come" w:date="2022-07-25T14:39:00Z">
                    <w:rPr/>
                  </w:rPrChange>
                </w:rPr>
                <w:t>23 (3.12)</w:t>
              </w:r>
            </w:ins>
          </w:p>
        </w:tc>
        <w:tc>
          <w:tcPr>
            <w:tcW w:w="1748" w:type="dxa"/>
          </w:tcPr>
          <w:p w14:paraId="58A6F883" w14:textId="31EF2C82" w:rsidR="0090181A" w:rsidRPr="006C26C6" w:rsidRDefault="00D77FD1" w:rsidP="00B60B24">
            <w:pPr>
              <w:pStyle w:val="ListParagraph"/>
              <w:spacing w:line="360" w:lineRule="auto"/>
              <w:ind w:left="0"/>
              <w:jc w:val="both"/>
              <w:rPr>
                <w:ins w:id="432" w:author="wel come" w:date="2022-07-25T14:35:00Z"/>
                <w:highlight w:val="yellow"/>
                <w:rPrChange w:id="433" w:author="wel come" w:date="2022-07-25T14:39:00Z">
                  <w:rPr>
                    <w:ins w:id="434" w:author="wel come" w:date="2022-07-25T14:35:00Z"/>
                  </w:rPr>
                </w:rPrChange>
              </w:rPr>
            </w:pPr>
            <w:ins w:id="435" w:author="wel come" w:date="2022-07-25T14:38:00Z">
              <w:r w:rsidRPr="006C26C6">
                <w:rPr>
                  <w:highlight w:val="yellow"/>
                  <w:rPrChange w:id="436" w:author="wel come" w:date="2022-07-25T14:39:00Z">
                    <w:rPr/>
                  </w:rPrChange>
                </w:rPr>
                <w:t>12.66 (2.78)</w:t>
              </w:r>
            </w:ins>
          </w:p>
        </w:tc>
        <w:tc>
          <w:tcPr>
            <w:tcW w:w="1374" w:type="dxa"/>
          </w:tcPr>
          <w:p w14:paraId="1898AC88" w14:textId="6EEA0EBD" w:rsidR="0090181A" w:rsidRPr="006C26C6" w:rsidRDefault="00D77FD1" w:rsidP="00B60B24">
            <w:pPr>
              <w:pStyle w:val="ListParagraph"/>
              <w:spacing w:line="360" w:lineRule="auto"/>
              <w:ind w:left="0"/>
              <w:jc w:val="both"/>
              <w:rPr>
                <w:ins w:id="437" w:author="wel come" w:date="2022-07-25T14:35:00Z"/>
                <w:highlight w:val="yellow"/>
                <w:rPrChange w:id="438" w:author="wel come" w:date="2022-07-25T14:39:00Z">
                  <w:rPr>
                    <w:ins w:id="439" w:author="wel come" w:date="2022-07-25T14:35:00Z"/>
                  </w:rPr>
                </w:rPrChange>
              </w:rPr>
            </w:pPr>
            <w:ins w:id="440" w:author="wel come" w:date="2022-07-25T14:38:00Z">
              <w:r w:rsidRPr="006C26C6">
                <w:rPr>
                  <w:highlight w:val="yellow"/>
                  <w:rPrChange w:id="441" w:author="wel come" w:date="2022-07-25T14:39:00Z">
                    <w:rPr/>
                  </w:rPrChange>
                </w:rPr>
                <w:t>0.4346</w:t>
              </w:r>
            </w:ins>
          </w:p>
        </w:tc>
      </w:tr>
      <w:tr w:rsidR="0090181A" w14:paraId="15EE5910" w14:textId="77777777" w:rsidTr="004F7219">
        <w:trPr>
          <w:ins w:id="442" w:author="wel come" w:date="2022-07-25T14:35:00Z"/>
        </w:trPr>
        <w:tc>
          <w:tcPr>
            <w:tcW w:w="3696" w:type="dxa"/>
          </w:tcPr>
          <w:p w14:paraId="1A8327E8" w14:textId="7B780FC7" w:rsidR="0090181A" w:rsidRPr="000B531F" w:rsidRDefault="0090181A" w:rsidP="00B60B24">
            <w:pPr>
              <w:pStyle w:val="ListParagraph"/>
              <w:spacing w:line="360" w:lineRule="auto"/>
              <w:ind w:left="0"/>
              <w:jc w:val="both"/>
              <w:rPr>
                <w:ins w:id="443" w:author="wel come" w:date="2022-07-25T14:35:00Z"/>
                <w:highlight w:val="yellow"/>
              </w:rPr>
            </w:pPr>
            <w:ins w:id="444" w:author="wel come" w:date="2022-07-25T14:35:00Z">
              <w:r w:rsidRPr="000B531F">
                <w:rPr>
                  <w:highlight w:val="yellow"/>
                </w:rPr>
                <w:t>IOP</w:t>
              </w:r>
              <w:r>
                <w:rPr>
                  <w:highlight w:val="yellow"/>
                </w:rPr>
                <w:t xml:space="preserve"> Right</w:t>
              </w:r>
              <w:r w:rsidRPr="000B531F">
                <w:rPr>
                  <w:highlight w:val="yellow"/>
                </w:rPr>
                <w:t xml:space="preserve"> (mm Hg)</w:t>
              </w:r>
            </w:ins>
          </w:p>
        </w:tc>
        <w:tc>
          <w:tcPr>
            <w:tcW w:w="1838" w:type="dxa"/>
          </w:tcPr>
          <w:p w14:paraId="349EBA49" w14:textId="74E05B8E" w:rsidR="0090181A" w:rsidRPr="006C26C6" w:rsidRDefault="00D77FD1" w:rsidP="00B60B24">
            <w:pPr>
              <w:pStyle w:val="ListParagraph"/>
              <w:spacing w:line="360" w:lineRule="auto"/>
              <w:ind w:left="0"/>
              <w:jc w:val="both"/>
              <w:rPr>
                <w:ins w:id="445" w:author="wel come" w:date="2022-07-25T14:35:00Z"/>
                <w:highlight w:val="yellow"/>
                <w:rPrChange w:id="446" w:author="wel come" w:date="2022-07-25T14:39:00Z">
                  <w:rPr>
                    <w:ins w:id="447" w:author="wel come" w:date="2022-07-25T14:35:00Z"/>
                  </w:rPr>
                </w:rPrChange>
              </w:rPr>
            </w:pPr>
            <w:ins w:id="448" w:author="wel come" w:date="2022-07-25T14:39:00Z">
              <w:r w:rsidRPr="006C26C6">
                <w:rPr>
                  <w:highlight w:val="yellow"/>
                  <w:rPrChange w:id="449" w:author="wel come" w:date="2022-07-25T14:39:00Z">
                    <w:rPr/>
                  </w:rPrChange>
                </w:rPr>
                <w:t>13.27 (3.17)</w:t>
              </w:r>
            </w:ins>
          </w:p>
        </w:tc>
        <w:tc>
          <w:tcPr>
            <w:tcW w:w="1748" w:type="dxa"/>
          </w:tcPr>
          <w:p w14:paraId="485D558A" w14:textId="7CE1AD90" w:rsidR="0090181A" w:rsidRPr="006C26C6" w:rsidRDefault="00D77FD1" w:rsidP="00B60B24">
            <w:pPr>
              <w:pStyle w:val="ListParagraph"/>
              <w:spacing w:line="360" w:lineRule="auto"/>
              <w:ind w:left="0"/>
              <w:jc w:val="both"/>
              <w:rPr>
                <w:ins w:id="450" w:author="wel come" w:date="2022-07-25T14:35:00Z"/>
                <w:highlight w:val="yellow"/>
                <w:rPrChange w:id="451" w:author="wel come" w:date="2022-07-25T14:39:00Z">
                  <w:rPr>
                    <w:ins w:id="452" w:author="wel come" w:date="2022-07-25T14:35:00Z"/>
                  </w:rPr>
                </w:rPrChange>
              </w:rPr>
            </w:pPr>
            <w:ins w:id="453" w:author="wel come" w:date="2022-07-25T14:39:00Z">
              <w:r w:rsidRPr="006C26C6">
                <w:rPr>
                  <w:highlight w:val="yellow"/>
                  <w:rPrChange w:id="454" w:author="wel come" w:date="2022-07-25T14:39:00Z">
                    <w:rPr/>
                  </w:rPrChange>
                </w:rPr>
                <w:t>12.90 (2.93)</w:t>
              </w:r>
            </w:ins>
          </w:p>
        </w:tc>
        <w:tc>
          <w:tcPr>
            <w:tcW w:w="1374" w:type="dxa"/>
          </w:tcPr>
          <w:p w14:paraId="3FA772DD" w14:textId="2BA55223" w:rsidR="0090181A" w:rsidRPr="006C26C6" w:rsidRDefault="00D77FD1" w:rsidP="00B60B24">
            <w:pPr>
              <w:pStyle w:val="ListParagraph"/>
              <w:spacing w:line="360" w:lineRule="auto"/>
              <w:ind w:left="0"/>
              <w:jc w:val="both"/>
              <w:rPr>
                <w:ins w:id="455" w:author="wel come" w:date="2022-07-25T14:35:00Z"/>
                <w:highlight w:val="yellow"/>
                <w:rPrChange w:id="456" w:author="wel come" w:date="2022-07-25T14:39:00Z">
                  <w:rPr>
                    <w:ins w:id="457" w:author="wel come" w:date="2022-07-25T14:35:00Z"/>
                  </w:rPr>
                </w:rPrChange>
              </w:rPr>
            </w:pPr>
            <w:ins w:id="458" w:author="wel come" w:date="2022-07-25T14:39:00Z">
              <w:r w:rsidRPr="006C26C6">
                <w:rPr>
                  <w:highlight w:val="yellow"/>
                  <w:rPrChange w:id="459" w:author="wel come" w:date="2022-07-25T14:39:00Z">
                    <w:rPr/>
                  </w:rPrChange>
                </w:rPr>
                <w:t>0.6189</w:t>
              </w:r>
            </w:ins>
          </w:p>
        </w:tc>
      </w:tr>
    </w:tbl>
    <w:p w14:paraId="030D2D75" w14:textId="77777777" w:rsidR="00547E73" w:rsidRPr="004B0BE5" w:rsidRDefault="00547E73" w:rsidP="004B0BE5">
      <w:pPr>
        <w:pStyle w:val="ListParagraph"/>
        <w:spacing w:line="360" w:lineRule="auto"/>
        <w:ind w:left="360"/>
        <w:jc w:val="both"/>
        <w:rPr>
          <w:lang w:val="en-US"/>
        </w:rPr>
      </w:pPr>
    </w:p>
    <w:p w14:paraId="2B958AA4" w14:textId="77777777" w:rsidR="00547E73" w:rsidRPr="004B0BE5" w:rsidRDefault="00547E73" w:rsidP="004B0BE5">
      <w:pPr>
        <w:pStyle w:val="ListParagraph"/>
        <w:spacing w:line="360" w:lineRule="auto"/>
        <w:ind w:left="360"/>
        <w:jc w:val="both"/>
      </w:pPr>
    </w:p>
    <w:p w14:paraId="22F484B5" w14:textId="77777777" w:rsidR="004F267B" w:rsidRPr="004B0BE5" w:rsidRDefault="00547E73" w:rsidP="004B0BE5">
      <w:pPr>
        <w:pStyle w:val="ListParagraph"/>
        <w:numPr>
          <w:ilvl w:val="0"/>
          <w:numId w:val="11"/>
        </w:numPr>
        <w:spacing w:line="360" w:lineRule="auto"/>
        <w:jc w:val="both"/>
      </w:pPr>
      <w:r w:rsidRPr="004B0BE5">
        <w:t>Distribution of ocular features:</w:t>
      </w:r>
    </w:p>
    <w:p w14:paraId="1993D70B" w14:textId="77777777" w:rsidR="00547E73" w:rsidRPr="004B0BE5" w:rsidRDefault="00547E73" w:rsidP="004B0BE5">
      <w:pPr>
        <w:pStyle w:val="ListParagraph"/>
        <w:numPr>
          <w:ilvl w:val="0"/>
          <w:numId w:val="11"/>
        </w:numPr>
        <w:spacing w:line="360" w:lineRule="auto"/>
        <w:jc w:val="both"/>
      </w:pPr>
      <w:r w:rsidRPr="004B0BE5">
        <w:t>Distribution of ocular parameters</w:t>
      </w:r>
    </w:p>
    <w:p w14:paraId="57AD78D1" w14:textId="77777777" w:rsidR="007D5718" w:rsidRPr="004B0BE5" w:rsidRDefault="007D5718" w:rsidP="004B0BE5">
      <w:pPr>
        <w:pStyle w:val="ListParagraph"/>
        <w:spacing w:line="360" w:lineRule="auto"/>
        <w:ind w:left="360"/>
        <w:jc w:val="both"/>
      </w:pPr>
      <w:r w:rsidRPr="004B0BE5">
        <w:t xml:space="preserve"> </w:t>
      </w:r>
    </w:p>
    <w:p w14:paraId="3500D021" w14:textId="77777777" w:rsidR="003A0EB0" w:rsidRPr="004B0BE5" w:rsidRDefault="003A0EB0" w:rsidP="004B0BE5">
      <w:pPr>
        <w:pStyle w:val="ListParagraph"/>
        <w:spacing w:line="360" w:lineRule="auto"/>
        <w:ind w:left="360"/>
        <w:jc w:val="both"/>
      </w:pPr>
    </w:p>
    <w:p w14:paraId="7B3D5288" w14:textId="77777777" w:rsidR="00B343B6" w:rsidRPr="004B0BE5" w:rsidRDefault="00B343B6"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rPr>
        <w:tab/>
        <w:t>Tracing rate</w:t>
      </w:r>
    </w:p>
    <w:p w14:paraId="7A9435B8"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Recruitment rate</w:t>
      </w:r>
    </w:p>
    <w:p w14:paraId="22DDE009"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 xml:space="preserve">Demography of </w:t>
      </w:r>
      <w:proofErr w:type="gramStart"/>
      <w:r w:rsidRPr="004B0BE5">
        <w:rPr>
          <w:rFonts w:ascii="Times New Roman" w:hAnsi="Times New Roman" w:cs="Times New Roman"/>
          <w:b/>
          <w:sz w:val="24"/>
          <w:szCs w:val="24"/>
          <w:highlight w:val="cyan"/>
        </w:rPr>
        <w:t>twins :</w:t>
      </w:r>
      <w:proofErr w:type="gramEnd"/>
      <w:r w:rsidRPr="004B0BE5">
        <w:rPr>
          <w:rFonts w:ascii="Times New Roman" w:hAnsi="Times New Roman" w:cs="Times New Roman"/>
          <w:b/>
          <w:sz w:val="24"/>
          <w:szCs w:val="24"/>
          <w:highlight w:val="cyan"/>
        </w:rPr>
        <w:t xml:space="preserve"> Baseline characteristics between MZ and DZ (ref GEMS Myopia)</w:t>
      </w:r>
    </w:p>
    <w:p w14:paraId="34E88D6A"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Parameters descriptive</w:t>
      </w:r>
    </w:p>
    <w:p w14:paraId="5885F4AC" w14:textId="77777777" w:rsidR="00B343B6" w:rsidRPr="004B0BE5" w:rsidRDefault="00B343B6"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ab/>
        <w:t>Parameters heritability</w:t>
      </w:r>
    </w:p>
    <w:p w14:paraId="26084A2B" w14:textId="77777777" w:rsidR="00B343B6" w:rsidRPr="004B0BE5" w:rsidRDefault="00B343B6" w:rsidP="004B0BE5">
      <w:pPr>
        <w:spacing w:line="360" w:lineRule="auto"/>
        <w:jc w:val="both"/>
        <w:rPr>
          <w:rFonts w:ascii="Times New Roman" w:hAnsi="Times New Roman" w:cs="Times New Roman"/>
          <w:sz w:val="24"/>
          <w:szCs w:val="24"/>
          <w:lang w:val="en-US"/>
        </w:rPr>
      </w:pPr>
    </w:p>
    <w:p w14:paraId="27122BBD" w14:textId="53A1371E" w:rsidR="002B0A2D" w:rsidRPr="004B0BE5" w:rsidRDefault="00E85D9B"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The mean age of 37 pairs of twins in the study was 17.5 </w:t>
      </w:r>
      <w:proofErr w:type="spellStart"/>
      <w:r w:rsidRPr="004B0BE5">
        <w:rPr>
          <w:rFonts w:ascii="Times New Roman" w:hAnsi="Times New Roman" w:cs="Times New Roman"/>
          <w:sz w:val="24"/>
          <w:szCs w:val="24"/>
          <w:lang w:val="en-US"/>
        </w:rPr>
        <w:t>yrs</w:t>
      </w:r>
      <w:proofErr w:type="spellEnd"/>
      <w:r w:rsidRPr="004B0BE5">
        <w:rPr>
          <w:rFonts w:ascii="Times New Roman" w:hAnsi="Times New Roman" w:cs="Times New Roman"/>
          <w:sz w:val="24"/>
          <w:szCs w:val="24"/>
          <w:lang w:val="en-US"/>
        </w:rPr>
        <w:t xml:space="preserve"> (SD 1.6).</w:t>
      </w:r>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 xml:space="preserve">The </w:t>
      </w:r>
      <w:del w:id="460"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distribution of </w:t>
      </w:r>
      <w:del w:id="461" w:author="Lori Bonertz" w:date="2022-06-28T08:29:00Z">
        <w:r w:rsidRPr="004B0BE5" w:rsidDel="00CE5E53">
          <w:rPr>
            <w:rFonts w:ascii="Times New Roman" w:hAnsi="Times New Roman" w:cs="Times New Roman"/>
            <w:sz w:val="24"/>
            <w:szCs w:val="24"/>
            <w:lang w:val="en-US"/>
          </w:rPr>
          <w:delText xml:space="preserve">gender </w:delText>
        </w:r>
      </w:del>
      <w:ins w:id="462" w:author="Lori Bonertz" w:date="2022-06-28T08:29:00Z">
        <w:r w:rsidR="00CE5E53">
          <w:rPr>
            <w:rFonts w:ascii="Times New Roman" w:hAnsi="Times New Roman" w:cs="Times New Roman"/>
            <w:sz w:val="24"/>
            <w:szCs w:val="24"/>
            <w:lang w:val="en-US"/>
          </w:rPr>
          <w:t>sex</w:t>
        </w:r>
        <w:r w:rsidR="00CE5E53" w:rsidRPr="004B0BE5">
          <w:rPr>
            <w:rFonts w:ascii="Times New Roman" w:hAnsi="Times New Roman" w:cs="Times New Roman"/>
            <w:sz w:val="24"/>
            <w:szCs w:val="24"/>
            <w:lang w:val="en-US"/>
          </w:rPr>
          <w:t xml:space="preserve"> </w:t>
        </w:r>
      </w:ins>
      <w:r w:rsidRPr="004B0BE5">
        <w:rPr>
          <w:rFonts w:ascii="Times New Roman" w:hAnsi="Times New Roman" w:cs="Times New Roman"/>
          <w:sz w:val="24"/>
          <w:szCs w:val="24"/>
          <w:lang w:val="en-US"/>
        </w:rPr>
        <w:t>and zygosity are shown in Fig</w:t>
      </w:r>
      <w:ins w:id="463" w:author="Lori Bonertz" w:date="2022-06-28T08:29:00Z">
        <w:r w:rsidR="00CE5E53">
          <w:rPr>
            <w:rFonts w:ascii="Times New Roman" w:hAnsi="Times New Roman" w:cs="Times New Roman"/>
            <w:sz w:val="24"/>
            <w:szCs w:val="24"/>
            <w:lang w:val="en-US"/>
          </w:rPr>
          <w:t>s</w:t>
        </w:r>
      </w:ins>
      <w:r w:rsidRPr="004B0BE5">
        <w:rPr>
          <w:rFonts w:ascii="Times New Roman" w:hAnsi="Times New Roman" w:cs="Times New Roman"/>
          <w:sz w:val="24"/>
          <w:szCs w:val="24"/>
          <w:lang w:val="en-US"/>
        </w:rPr>
        <w:t xml:space="preserve"> 3 and 4</w:t>
      </w:r>
      <w:del w:id="464" w:author="Lori Bonertz" w:date="2022-06-28T08:29:00Z">
        <w:r w:rsidRPr="004B0BE5" w:rsidDel="00CE5E53">
          <w:rPr>
            <w:rFonts w:ascii="Times New Roman" w:hAnsi="Times New Roman" w:cs="Times New Roman"/>
            <w:sz w:val="24"/>
            <w:szCs w:val="24"/>
            <w:lang w:val="en-US"/>
          </w:rPr>
          <w:delText xml:space="preserve"> </w:delText>
        </w:r>
      </w:del>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Mean (Standard deviation [SD]) for the biometric parameters:</w:t>
      </w:r>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IOP 13.18 (</w:t>
      </w:r>
      <w:del w:id="465"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3.08) mm </w:t>
      </w:r>
      <w:ins w:id="466" w:author="Lori Bonertz" w:date="2022-06-28T08:31:00Z">
        <w:r w:rsidR="004E5C8F">
          <w:rPr>
            <w:rFonts w:ascii="Times New Roman" w:hAnsi="Times New Roman" w:cs="Times New Roman"/>
            <w:sz w:val="24"/>
            <w:szCs w:val="24"/>
            <w:lang w:val="en-US"/>
          </w:rPr>
          <w:t>H</w:t>
        </w:r>
      </w:ins>
      <w:ins w:id="467" w:author="Lori Bonertz" w:date="2022-06-28T08:29:00Z">
        <w:r w:rsidR="00CE5E53">
          <w:rPr>
            <w:rFonts w:ascii="Times New Roman" w:hAnsi="Times New Roman" w:cs="Times New Roman"/>
            <w:sz w:val="24"/>
            <w:szCs w:val="24"/>
            <w:lang w:val="en-US"/>
          </w:rPr>
          <w:t>g</w:t>
        </w:r>
      </w:ins>
      <w:del w:id="468" w:author="Lori Bonertz" w:date="2022-06-28T08:29:00Z">
        <w:r w:rsidRPr="004B0BE5" w:rsidDel="00CE5E53">
          <w:rPr>
            <w:rFonts w:ascii="Times New Roman" w:hAnsi="Times New Roman" w:cs="Times New Roman"/>
            <w:sz w:val="24"/>
            <w:szCs w:val="24"/>
            <w:lang w:val="en-US"/>
          </w:rPr>
          <w:delText xml:space="preserve">HG </w:delText>
        </w:r>
      </w:del>
      <w:r w:rsidRPr="004B0BE5">
        <w:rPr>
          <w:rFonts w:ascii="Times New Roman" w:hAnsi="Times New Roman" w:cs="Times New Roman"/>
          <w:sz w:val="24"/>
          <w:szCs w:val="24"/>
          <w:lang w:val="en-US"/>
        </w:rPr>
        <w:t xml:space="preserve">; </w:t>
      </w:r>
      <w:del w:id="469"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axial length </w:t>
      </w:r>
      <w:del w:id="470"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23.37 (1.73) mm</w:t>
      </w:r>
      <w:del w:id="471"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w:t>
      </w:r>
      <w:ins w:id="472" w:author="Lori Bonertz" w:date="2022-06-28T08:47:00Z">
        <w:r w:rsidR="000370DF">
          <w:rPr>
            <w:rFonts w:ascii="Times New Roman" w:hAnsi="Times New Roman" w:cs="Times New Roman"/>
            <w:sz w:val="24"/>
            <w:szCs w:val="24"/>
            <w:lang w:val="en-US"/>
          </w:rPr>
          <w:t>CCT</w:t>
        </w:r>
      </w:ins>
      <w:del w:id="473" w:author="Lori Bonertz" w:date="2022-06-28T08:29:00Z">
        <w:r w:rsidRPr="004B0BE5" w:rsidDel="00CE5E53">
          <w:rPr>
            <w:rFonts w:ascii="Times New Roman" w:hAnsi="Times New Roman" w:cs="Times New Roman"/>
            <w:sz w:val="24"/>
            <w:szCs w:val="24"/>
            <w:lang w:val="en-US"/>
          </w:rPr>
          <w:delText>C</w:delText>
        </w:r>
      </w:del>
      <w:del w:id="474" w:author="Lori Bonertz" w:date="2022-06-28T08:47:00Z">
        <w:r w:rsidRPr="004B0BE5" w:rsidDel="000370DF">
          <w:rPr>
            <w:rFonts w:ascii="Times New Roman" w:hAnsi="Times New Roman" w:cs="Times New Roman"/>
            <w:sz w:val="24"/>
            <w:szCs w:val="24"/>
            <w:lang w:val="en-US"/>
          </w:rPr>
          <w:delText xml:space="preserve">entral </w:delText>
        </w:r>
      </w:del>
      <w:del w:id="475" w:author="Lori Bonertz" w:date="2022-06-28T08:29:00Z">
        <w:r w:rsidRPr="004B0BE5" w:rsidDel="00CE5E53">
          <w:rPr>
            <w:rFonts w:ascii="Times New Roman" w:hAnsi="Times New Roman" w:cs="Times New Roman"/>
            <w:sz w:val="24"/>
            <w:szCs w:val="24"/>
            <w:lang w:val="en-US"/>
          </w:rPr>
          <w:delText>C</w:delText>
        </w:r>
      </w:del>
      <w:del w:id="476" w:author="Lori Bonertz" w:date="2022-06-28T08:47:00Z">
        <w:r w:rsidRPr="004B0BE5" w:rsidDel="000370DF">
          <w:rPr>
            <w:rFonts w:ascii="Times New Roman" w:hAnsi="Times New Roman" w:cs="Times New Roman"/>
            <w:sz w:val="24"/>
            <w:szCs w:val="24"/>
            <w:lang w:val="en-US"/>
          </w:rPr>
          <w:delText xml:space="preserve">orneal </w:delText>
        </w:r>
      </w:del>
      <w:del w:id="477" w:author="Lori Bonertz" w:date="2022-06-28T08:29:00Z">
        <w:r w:rsidRPr="004B0BE5" w:rsidDel="00CE5E53">
          <w:rPr>
            <w:rFonts w:ascii="Times New Roman" w:hAnsi="Times New Roman" w:cs="Times New Roman"/>
            <w:sz w:val="24"/>
            <w:szCs w:val="24"/>
            <w:lang w:val="en-US"/>
          </w:rPr>
          <w:delText>T</w:delText>
        </w:r>
      </w:del>
      <w:del w:id="478" w:author="Lori Bonertz" w:date="2022-06-28T08:47:00Z">
        <w:r w:rsidRPr="004B0BE5" w:rsidDel="000370DF">
          <w:rPr>
            <w:rFonts w:ascii="Times New Roman" w:hAnsi="Times New Roman" w:cs="Times New Roman"/>
            <w:sz w:val="24"/>
            <w:szCs w:val="24"/>
            <w:lang w:val="en-US"/>
          </w:rPr>
          <w:delText>hickness</w:delText>
        </w:r>
      </w:del>
      <w:r w:rsidRPr="004B0BE5">
        <w:rPr>
          <w:rFonts w:ascii="Times New Roman" w:hAnsi="Times New Roman" w:cs="Times New Roman"/>
          <w:sz w:val="24"/>
          <w:szCs w:val="24"/>
          <w:lang w:val="en-US"/>
        </w:rPr>
        <w:t xml:space="preserve"> 536.86 (36) microns</w:t>
      </w:r>
      <w:del w:id="479"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w:t>
      </w:r>
      <w:ins w:id="480" w:author="Lori Bonertz" w:date="2022-06-28T08:30:00Z">
        <w:r w:rsidR="00CE5E53">
          <w:rPr>
            <w:rFonts w:ascii="Times New Roman" w:hAnsi="Times New Roman" w:cs="Times New Roman"/>
            <w:sz w:val="24"/>
            <w:szCs w:val="24"/>
            <w:lang w:val="en-US"/>
          </w:rPr>
          <w:t xml:space="preserve"> </w:t>
        </w:r>
      </w:ins>
      <w:ins w:id="481" w:author="Lori Bonertz" w:date="2022-06-28T08:48:00Z">
        <w:r w:rsidR="007B6D85">
          <w:rPr>
            <w:rFonts w:ascii="Times New Roman" w:hAnsi="Times New Roman" w:cs="Times New Roman"/>
            <w:sz w:val="24"/>
            <w:szCs w:val="24"/>
            <w:lang w:val="en-US"/>
          </w:rPr>
          <w:t>ACD</w:t>
        </w:r>
      </w:ins>
      <w:del w:id="482" w:author="Lori Bonertz" w:date="2022-06-28T08:30:00Z">
        <w:r w:rsidRPr="004B0BE5" w:rsidDel="00CE5E53">
          <w:rPr>
            <w:rFonts w:ascii="Times New Roman" w:hAnsi="Times New Roman" w:cs="Times New Roman"/>
            <w:sz w:val="24"/>
            <w:szCs w:val="24"/>
            <w:lang w:val="en-US"/>
          </w:rPr>
          <w:delText>A</w:delText>
        </w:r>
      </w:del>
      <w:del w:id="483" w:author="Lori Bonertz" w:date="2022-06-28T08:48:00Z">
        <w:r w:rsidRPr="004B0BE5" w:rsidDel="007B6D85">
          <w:rPr>
            <w:rFonts w:ascii="Times New Roman" w:hAnsi="Times New Roman" w:cs="Times New Roman"/>
            <w:sz w:val="24"/>
            <w:szCs w:val="24"/>
            <w:lang w:val="en-US"/>
          </w:rPr>
          <w:delText xml:space="preserve">nterior </w:delText>
        </w:r>
      </w:del>
      <w:del w:id="484" w:author="Lori Bonertz" w:date="2022-06-28T08:30:00Z">
        <w:r w:rsidRPr="004B0BE5" w:rsidDel="00CE5E53">
          <w:rPr>
            <w:rFonts w:ascii="Times New Roman" w:hAnsi="Times New Roman" w:cs="Times New Roman"/>
            <w:sz w:val="24"/>
            <w:szCs w:val="24"/>
            <w:lang w:val="en-US"/>
          </w:rPr>
          <w:delText>C</w:delText>
        </w:r>
      </w:del>
      <w:del w:id="485" w:author="Lori Bonertz" w:date="2022-06-28T08:48:00Z">
        <w:r w:rsidRPr="004B0BE5" w:rsidDel="007B6D85">
          <w:rPr>
            <w:rFonts w:ascii="Times New Roman" w:hAnsi="Times New Roman" w:cs="Times New Roman"/>
            <w:sz w:val="24"/>
            <w:szCs w:val="24"/>
            <w:lang w:val="en-US"/>
          </w:rPr>
          <w:delText xml:space="preserve">hamber </w:delText>
        </w:r>
      </w:del>
      <w:del w:id="486" w:author="Lori Bonertz" w:date="2022-06-28T08:30:00Z">
        <w:r w:rsidRPr="004B0BE5" w:rsidDel="004E5C8F">
          <w:rPr>
            <w:rFonts w:ascii="Times New Roman" w:hAnsi="Times New Roman" w:cs="Times New Roman"/>
            <w:sz w:val="24"/>
            <w:szCs w:val="24"/>
            <w:lang w:val="en-US"/>
          </w:rPr>
          <w:delText>D</w:delText>
        </w:r>
      </w:del>
      <w:del w:id="487" w:author="Lori Bonertz" w:date="2022-06-28T08:48:00Z">
        <w:r w:rsidRPr="004B0BE5" w:rsidDel="007B6D85">
          <w:rPr>
            <w:rFonts w:ascii="Times New Roman" w:hAnsi="Times New Roman" w:cs="Times New Roman"/>
            <w:sz w:val="24"/>
            <w:szCs w:val="24"/>
            <w:lang w:val="en-US"/>
          </w:rPr>
          <w:delText>epth</w:delText>
        </w:r>
      </w:del>
      <w:r w:rsidRPr="004B0BE5">
        <w:rPr>
          <w:rFonts w:ascii="Times New Roman" w:hAnsi="Times New Roman" w:cs="Times New Roman"/>
          <w:sz w:val="24"/>
          <w:szCs w:val="24"/>
          <w:lang w:val="en-US"/>
        </w:rPr>
        <w:t xml:space="preserve"> 3.55 (0.26) mm; </w:t>
      </w:r>
      <w:ins w:id="488" w:author="Lori Bonertz" w:date="2022-06-28T08:30:00Z">
        <w:r w:rsidR="00CE5E53">
          <w:rPr>
            <w:rFonts w:ascii="Times New Roman" w:hAnsi="Times New Roman" w:cs="Times New Roman"/>
            <w:sz w:val="24"/>
            <w:szCs w:val="24"/>
            <w:lang w:val="en-US"/>
          </w:rPr>
          <w:t>e</w:t>
        </w:r>
      </w:ins>
      <w:del w:id="489" w:author="Lori Bonertz" w:date="2022-06-28T08:29:00Z">
        <w:r w:rsidRPr="004B0BE5" w:rsidDel="00CE5E53">
          <w:rPr>
            <w:rFonts w:ascii="Times New Roman" w:hAnsi="Times New Roman" w:cs="Times New Roman"/>
            <w:sz w:val="24"/>
            <w:szCs w:val="24"/>
            <w:lang w:val="en-US"/>
          </w:rPr>
          <w:delText>E</w:delText>
        </w:r>
      </w:del>
      <w:r w:rsidRPr="004B0BE5">
        <w:rPr>
          <w:rFonts w:ascii="Times New Roman" w:hAnsi="Times New Roman" w:cs="Times New Roman"/>
          <w:sz w:val="24"/>
          <w:szCs w:val="24"/>
          <w:lang w:val="en-US"/>
        </w:rPr>
        <w:t>ndothelial count 2951(285.6) cells</w:t>
      </w:r>
      <w:del w:id="490"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w:t>
      </w:r>
      <w:del w:id="491" w:author="Lori Bonertz" w:date="2022-06-28T08:30:00Z">
        <w:r w:rsidRPr="004B0BE5" w:rsidDel="00CE5E53">
          <w:rPr>
            <w:rFonts w:ascii="Times New Roman" w:hAnsi="Times New Roman" w:cs="Times New Roman"/>
            <w:sz w:val="24"/>
            <w:szCs w:val="24"/>
            <w:lang w:val="en-US"/>
          </w:rPr>
          <w:delText xml:space="preserve">sq </w:delText>
        </w:r>
      </w:del>
      <w:r w:rsidRPr="004B0BE5">
        <w:rPr>
          <w:rFonts w:ascii="Times New Roman" w:hAnsi="Times New Roman" w:cs="Times New Roman"/>
          <w:sz w:val="24"/>
          <w:szCs w:val="24"/>
          <w:lang w:val="en-US"/>
        </w:rPr>
        <w:t>mm</w:t>
      </w:r>
      <w:ins w:id="492" w:author="Lori Bonertz" w:date="2022-06-28T08:30:00Z">
        <w:r w:rsidR="00CE5E53" w:rsidRPr="00CE5E53">
          <w:rPr>
            <w:rFonts w:ascii="Times New Roman" w:hAnsi="Times New Roman" w:cs="Times New Roman"/>
            <w:sz w:val="24"/>
            <w:szCs w:val="24"/>
            <w:vertAlign w:val="superscript"/>
            <w:lang w:val="en-US"/>
            <w:rPrChange w:id="493" w:author="Lori Bonertz" w:date="2022-06-28T08:30:00Z">
              <w:rPr>
                <w:rFonts w:ascii="Times New Roman" w:hAnsi="Times New Roman" w:cs="Times New Roman"/>
                <w:sz w:val="24"/>
                <w:szCs w:val="24"/>
                <w:lang w:val="en-US"/>
              </w:rPr>
            </w:rPrChange>
          </w:rPr>
          <w:t>2</w:t>
        </w:r>
      </w:ins>
    </w:p>
    <w:p w14:paraId="7F24BC83" w14:textId="0A5DCAE8" w:rsidR="002B0A2D" w:rsidRPr="004B0BE5" w:rsidRDefault="00E85D9B"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The </w:t>
      </w:r>
      <w:del w:id="494"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heritability estimates are as shown in Fig</w:t>
      </w:r>
      <w:ins w:id="495" w:author="Lori Bonertz" w:date="2022-06-28T08:30:00Z">
        <w:r w:rsidR="00CE5E53">
          <w:rPr>
            <w:rFonts w:ascii="Times New Roman" w:hAnsi="Times New Roman" w:cs="Times New Roman"/>
            <w:sz w:val="24"/>
            <w:szCs w:val="24"/>
            <w:lang w:val="en-US"/>
          </w:rPr>
          <w:t>s</w:t>
        </w:r>
      </w:ins>
      <w:r w:rsidRPr="004B0BE5">
        <w:rPr>
          <w:rFonts w:ascii="Times New Roman" w:hAnsi="Times New Roman" w:cs="Times New Roman"/>
          <w:sz w:val="24"/>
          <w:szCs w:val="24"/>
          <w:lang w:val="en-US"/>
        </w:rPr>
        <w:t xml:space="preserve"> </w:t>
      </w:r>
      <w:del w:id="496"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5</w:t>
      </w:r>
      <w:ins w:id="497" w:author="Lori Bonertz" w:date="2022-06-28T08:30:00Z">
        <w:r w:rsidR="00CE5E53">
          <w:rPr>
            <w:rFonts w:ascii="Times New Roman" w:hAnsi="Times New Roman" w:cs="Times New Roman"/>
            <w:sz w:val="24"/>
            <w:szCs w:val="24"/>
            <w:lang w:val="en-US"/>
          </w:rPr>
          <w:t>–</w:t>
        </w:r>
      </w:ins>
      <w:del w:id="498" w:author="Lori Bonertz" w:date="2022-06-28T08:30:00Z">
        <w:r w:rsidRPr="004B0BE5" w:rsidDel="00CE5E53">
          <w:rPr>
            <w:rFonts w:ascii="Times New Roman" w:hAnsi="Times New Roman" w:cs="Times New Roman"/>
            <w:sz w:val="24"/>
            <w:szCs w:val="24"/>
            <w:lang w:val="en-US"/>
          </w:rPr>
          <w:delText xml:space="preserve"> - </w:delText>
        </w:r>
      </w:del>
      <w:r w:rsidRPr="004B0BE5">
        <w:rPr>
          <w:rFonts w:ascii="Times New Roman" w:hAnsi="Times New Roman" w:cs="Times New Roman"/>
          <w:sz w:val="24"/>
          <w:szCs w:val="24"/>
          <w:lang w:val="en-US"/>
        </w:rPr>
        <w:t>9</w:t>
      </w:r>
      <w:ins w:id="499" w:author="Lori Bonertz" w:date="2022-06-28T08:30:00Z">
        <w:r w:rsidR="00CE5E53">
          <w:rPr>
            <w:rFonts w:ascii="Times New Roman" w:hAnsi="Times New Roman" w:cs="Times New Roman"/>
            <w:sz w:val="24"/>
            <w:szCs w:val="24"/>
            <w:lang w:val="en-US"/>
          </w:rPr>
          <w:t>.</w:t>
        </w:r>
      </w:ins>
      <w:r w:rsidRPr="004B0BE5">
        <w:rPr>
          <w:rFonts w:ascii="Times New Roman" w:hAnsi="Times New Roman" w:cs="Times New Roman"/>
          <w:sz w:val="24"/>
          <w:szCs w:val="24"/>
        </w:rPr>
        <w:t xml:space="preserve"> </w:t>
      </w:r>
    </w:p>
    <w:p w14:paraId="3F60D90A" w14:textId="442F006B" w:rsidR="008601B4" w:rsidRPr="004B0BE5" w:rsidRDefault="008601B4"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5. Intra</w:t>
      </w:r>
      <w:ins w:id="500" w:author="Lori Bonertz" w:date="2022-06-28T08:48:00Z">
        <w:r w:rsidR="00A766C3">
          <w:rPr>
            <w:rFonts w:ascii="Times New Roman" w:hAnsi="Times New Roman" w:cs="Times New Roman"/>
            <w:b/>
            <w:bCs/>
            <w:sz w:val="24"/>
            <w:szCs w:val="24"/>
            <w:lang w:val="en-US"/>
          </w:rPr>
          <w:t>o</w:t>
        </w:r>
      </w:ins>
      <w:del w:id="501" w:author="Lori Bonertz" w:date="2022-06-28T08:48:00Z">
        <w:r w:rsidRPr="004B0BE5" w:rsidDel="00A766C3">
          <w:rPr>
            <w:rFonts w:ascii="Times New Roman" w:hAnsi="Times New Roman" w:cs="Times New Roman"/>
            <w:b/>
            <w:bCs/>
            <w:sz w:val="24"/>
            <w:szCs w:val="24"/>
            <w:lang w:val="en-US"/>
          </w:rPr>
          <w:delText xml:space="preserve"> O</w:delText>
        </w:r>
      </w:del>
      <w:r w:rsidRPr="004B0BE5">
        <w:rPr>
          <w:rFonts w:ascii="Times New Roman" w:hAnsi="Times New Roman" w:cs="Times New Roman"/>
          <w:b/>
          <w:bCs/>
          <w:sz w:val="24"/>
          <w:szCs w:val="24"/>
          <w:lang w:val="en-US"/>
        </w:rPr>
        <w:t xml:space="preserve">cular </w:t>
      </w:r>
      <w:ins w:id="502" w:author="Lori Bonertz" w:date="2022-06-28T08:48:00Z">
        <w:r w:rsidR="00A766C3">
          <w:rPr>
            <w:rFonts w:ascii="Times New Roman" w:hAnsi="Times New Roman" w:cs="Times New Roman"/>
            <w:b/>
            <w:bCs/>
            <w:sz w:val="24"/>
            <w:szCs w:val="24"/>
            <w:lang w:val="en-US"/>
          </w:rPr>
          <w:t>p</w:t>
        </w:r>
      </w:ins>
      <w:del w:id="503" w:author="Lori Bonertz" w:date="2022-06-28T08:48:00Z">
        <w:r w:rsidRPr="004B0BE5" w:rsidDel="00A766C3">
          <w:rPr>
            <w:rFonts w:ascii="Times New Roman" w:hAnsi="Times New Roman" w:cs="Times New Roman"/>
            <w:b/>
            <w:bCs/>
            <w:sz w:val="24"/>
            <w:szCs w:val="24"/>
            <w:lang w:val="en-US"/>
          </w:rPr>
          <w:delText>P</w:delText>
        </w:r>
      </w:del>
      <w:r w:rsidRPr="004B0BE5">
        <w:rPr>
          <w:rFonts w:ascii="Times New Roman" w:hAnsi="Times New Roman" w:cs="Times New Roman"/>
          <w:b/>
          <w:bCs/>
          <w:sz w:val="24"/>
          <w:szCs w:val="24"/>
          <w:lang w:val="en-US"/>
        </w:rPr>
        <w:t>ressure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O.34 </w:t>
      </w:r>
    </w:p>
    <w:p w14:paraId="01731A65" w14:textId="77777777" w:rsidR="008601B4" w:rsidRPr="004B0BE5" w:rsidRDefault="008601B4"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6. Anterior chamber depth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0.88) </w:t>
      </w:r>
    </w:p>
    <w:p w14:paraId="37C84C4A" w14:textId="77777777" w:rsidR="008601B4" w:rsidRPr="004B0BE5" w:rsidRDefault="008601B4" w:rsidP="004B0BE5">
      <w:pPr>
        <w:spacing w:line="360" w:lineRule="auto"/>
        <w:jc w:val="both"/>
        <w:rPr>
          <w:rFonts w:ascii="Times New Roman" w:hAnsi="Times New Roman" w:cs="Times New Roman"/>
          <w:sz w:val="24"/>
          <w:szCs w:val="24"/>
        </w:rPr>
      </w:pPr>
    </w:p>
    <w:p w14:paraId="1A23842F" w14:textId="77777777" w:rsidR="0091447C" w:rsidRPr="004B0BE5" w:rsidRDefault="0091447C"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08C85BFE" wp14:editId="097DD24E">
            <wp:extent cx="3883099" cy="2732567"/>
            <wp:effectExtent l="19050" t="0" r="3101" b="0"/>
            <wp:docPr id="3" name="Picture 3" descr="C:\Users\padma\AppData\Local\Temp\wz4d84\iop.png"/>
            <wp:cNvGraphicFramePr/>
            <a:graphic xmlns:a="http://schemas.openxmlformats.org/drawingml/2006/main">
              <a:graphicData uri="http://schemas.openxmlformats.org/drawingml/2006/picture">
                <pic:pic xmlns:pic="http://schemas.openxmlformats.org/drawingml/2006/picture">
                  <pic:nvPicPr>
                    <pic:cNvPr id="22" name="Picture 2" descr="C:\Users\padma\AppData\Local\Temp\wz4d84\iop.png"/>
                    <pic:cNvPicPr>
                      <a:picLocks noChangeAspect="1" noChangeArrowheads="1"/>
                    </pic:cNvPicPr>
                  </pic:nvPicPr>
                  <pic:blipFill>
                    <a:blip r:embed="rId9"/>
                    <a:srcRect/>
                    <a:stretch>
                      <a:fillRect/>
                    </a:stretch>
                  </pic:blipFill>
                  <pic:spPr bwMode="auto">
                    <a:xfrm>
                      <a:off x="0" y="0"/>
                      <a:ext cx="3886176" cy="2734732"/>
                    </a:xfrm>
                    <a:prstGeom prst="rect">
                      <a:avLst/>
                    </a:prstGeom>
                    <a:noFill/>
                  </pic:spPr>
                </pic:pic>
              </a:graphicData>
            </a:graphic>
          </wp:inline>
        </w:drawing>
      </w:r>
    </w:p>
    <w:p w14:paraId="5F92C116" w14:textId="77777777" w:rsidR="005939D3" w:rsidRPr="004B0BE5" w:rsidRDefault="005939D3"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lastRenderedPageBreak/>
        <w:drawing>
          <wp:inline distT="0" distB="0" distL="0" distR="0" wp14:anchorId="3AF9A233" wp14:editId="15D04A48">
            <wp:extent cx="3978792" cy="3221665"/>
            <wp:effectExtent l="19050" t="0" r="2658" b="0"/>
            <wp:docPr id="5" name="Picture 5" descr="C:\Users\padma\AppData\Local\Temp\wz4f39\axial_length.png"/>
            <wp:cNvGraphicFramePr/>
            <a:graphic xmlns:a="http://schemas.openxmlformats.org/drawingml/2006/main">
              <a:graphicData uri="http://schemas.openxmlformats.org/drawingml/2006/picture">
                <pic:pic xmlns:pic="http://schemas.openxmlformats.org/drawingml/2006/picture">
                  <pic:nvPicPr>
                    <pic:cNvPr id="26" name="Picture 2" descr="C:\Users\padma\AppData\Local\Temp\wz4f39\axial_length.png"/>
                    <pic:cNvPicPr>
                      <a:picLocks noChangeAspect="1" noChangeArrowheads="1"/>
                    </pic:cNvPicPr>
                  </pic:nvPicPr>
                  <pic:blipFill>
                    <a:blip r:embed="rId10"/>
                    <a:srcRect/>
                    <a:stretch>
                      <a:fillRect/>
                    </a:stretch>
                  </pic:blipFill>
                  <pic:spPr bwMode="auto">
                    <a:xfrm>
                      <a:off x="0" y="0"/>
                      <a:ext cx="3981945" cy="3224218"/>
                    </a:xfrm>
                    <a:prstGeom prst="rect">
                      <a:avLst/>
                    </a:prstGeom>
                    <a:noFill/>
                  </pic:spPr>
                </pic:pic>
              </a:graphicData>
            </a:graphic>
          </wp:inline>
        </w:drawing>
      </w:r>
    </w:p>
    <w:p w14:paraId="1C0643CF" w14:textId="77777777" w:rsidR="005939D3" w:rsidRPr="004B0BE5" w:rsidRDefault="005939D3" w:rsidP="004B0BE5">
      <w:pPr>
        <w:spacing w:before="240"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7. Axial Length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0.92)</w:t>
      </w:r>
    </w:p>
    <w:p w14:paraId="3764155F" w14:textId="77777777" w:rsidR="00520497" w:rsidRPr="004B0BE5" w:rsidRDefault="008601B4"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noProof/>
          <w:sz w:val="24"/>
          <w:szCs w:val="24"/>
        </w:rPr>
        <w:drawing>
          <wp:inline distT="0" distB="0" distL="0" distR="0" wp14:anchorId="72BE7821" wp14:editId="1013913D">
            <wp:extent cx="4212708" cy="3040912"/>
            <wp:effectExtent l="19050" t="0" r="0" b="0"/>
            <wp:docPr id="4" name="Picture 4" descr="C:\Users\padma\Downloads\acd.png"/>
            <wp:cNvGraphicFramePr/>
            <a:graphic xmlns:a="http://schemas.openxmlformats.org/drawingml/2006/main">
              <a:graphicData uri="http://schemas.openxmlformats.org/drawingml/2006/picture">
                <pic:pic xmlns:pic="http://schemas.openxmlformats.org/drawingml/2006/picture">
                  <pic:nvPicPr>
                    <pic:cNvPr id="24" name="Picture 5" descr="C:\Users\padma\Downloads\acd.png"/>
                    <pic:cNvPicPr>
                      <a:picLocks noChangeAspect="1" noChangeArrowheads="1"/>
                    </pic:cNvPicPr>
                  </pic:nvPicPr>
                  <pic:blipFill>
                    <a:blip r:embed="rId11"/>
                    <a:srcRect/>
                    <a:stretch>
                      <a:fillRect/>
                    </a:stretch>
                  </pic:blipFill>
                  <pic:spPr bwMode="auto">
                    <a:xfrm>
                      <a:off x="0" y="0"/>
                      <a:ext cx="4213359" cy="3041382"/>
                    </a:xfrm>
                    <a:prstGeom prst="rect">
                      <a:avLst/>
                    </a:prstGeom>
                    <a:noFill/>
                  </pic:spPr>
                </pic:pic>
              </a:graphicData>
            </a:graphic>
          </wp:inline>
        </w:drawing>
      </w:r>
    </w:p>
    <w:p w14:paraId="1594A7B2" w14:textId="77777777" w:rsidR="00711367" w:rsidRPr="004B0BE5" w:rsidRDefault="00711367" w:rsidP="004B0BE5">
      <w:pPr>
        <w:spacing w:line="360" w:lineRule="auto"/>
        <w:jc w:val="both"/>
        <w:rPr>
          <w:rFonts w:ascii="Times New Roman" w:hAnsi="Times New Roman" w:cs="Times New Roman"/>
          <w:sz w:val="24"/>
          <w:szCs w:val="24"/>
          <w:lang w:val="en-US"/>
        </w:rPr>
      </w:pPr>
    </w:p>
    <w:p w14:paraId="02F20466"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199F8164"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1733A5FC"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3373780F"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6FD1A42C"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58942C2F" w14:textId="77777777" w:rsidR="00711367" w:rsidRPr="004B0BE5" w:rsidRDefault="00711367"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8. Central Corneal Thickness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0.96 </w:t>
      </w:r>
    </w:p>
    <w:p w14:paraId="476FFF2F" w14:textId="77777777" w:rsidR="00711367" w:rsidRPr="004B0BE5" w:rsidRDefault="00711367"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noProof/>
          <w:sz w:val="24"/>
          <w:szCs w:val="24"/>
        </w:rPr>
        <w:drawing>
          <wp:inline distT="0" distB="0" distL="0" distR="0" wp14:anchorId="59B77F64" wp14:editId="6F9EFBF0">
            <wp:extent cx="4276503" cy="3242930"/>
            <wp:effectExtent l="19050" t="0" r="0" b="0"/>
            <wp:docPr id="6" name="Picture 6" descr="C:\Users\padma\AppData\Local\Temp\wz1c76\corneal.png"/>
            <wp:cNvGraphicFramePr/>
            <a:graphic xmlns:a="http://schemas.openxmlformats.org/drawingml/2006/main">
              <a:graphicData uri="http://schemas.openxmlformats.org/drawingml/2006/picture">
                <pic:pic xmlns:pic="http://schemas.openxmlformats.org/drawingml/2006/picture">
                  <pic:nvPicPr>
                    <pic:cNvPr id="28" name="Picture 2" descr="C:\Users\padma\AppData\Local\Temp\wz1c76\corneal.png"/>
                    <pic:cNvPicPr>
                      <a:picLocks noChangeAspect="1" noChangeArrowheads="1"/>
                    </pic:cNvPicPr>
                  </pic:nvPicPr>
                  <pic:blipFill>
                    <a:blip r:embed="rId12"/>
                    <a:srcRect/>
                    <a:stretch>
                      <a:fillRect/>
                    </a:stretch>
                  </pic:blipFill>
                  <pic:spPr bwMode="auto">
                    <a:xfrm>
                      <a:off x="0" y="0"/>
                      <a:ext cx="4279892" cy="3245500"/>
                    </a:xfrm>
                    <a:prstGeom prst="rect">
                      <a:avLst/>
                    </a:prstGeom>
                    <a:noFill/>
                  </pic:spPr>
                </pic:pic>
              </a:graphicData>
            </a:graphic>
          </wp:inline>
        </w:drawing>
      </w:r>
    </w:p>
    <w:p w14:paraId="2E9D8E6F" w14:textId="77777777" w:rsidR="00526A17" w:rsidRPr="004B0BE5" w:rsidRDefault="00C74ACF"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vertAlign w:val="superscript"/>
        </w:rPr>
        <w:t xml:space="preserve"> </w:t>
      </w:r>
    </w:p>
    <w:p w14:paraId="6D6E026D" w14:textId="77777777" w:rsidR="00A630BA" w:rsidRPr="004B0BE5" w:rsidRDefault="00A630BA"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 xml:space="preserve">Fig 9. Endothelial Count </w:t>
      </w:r>
      <w:del w:id="504" w:author="Lori Bonertz" w:date="2022-06-28T08:49:00Z">
        <w:r w:rsidRPr="004B0BE5" w:rsidDel="00A766C3">
          <w:rPr>
            <w:rFonts w:ascii="Times New Roman" w:hAnsi="Times New Roman" w:cs="Times New Roman"/>
            <w:b/>
            <w:bCs/>
            <w:sz w:val="24"/>
            <w:szCs w:val="24"/>
            <w:lang w:val="en-US"/>
          </w:rPr>
          <w:delText xml:space="preserve"> </w:delText>
        </w:r>
      </w:del>
      <w:r w:rsidRPr="004B0BE5">
        <w:rPr>
          <w:rFonts w:ascii="Times New Roman" w:hAnsi="Times New Roman" w:cs="Times New Roman"/>
          <w:b/>
          <w:bCs/>
          <w:sz w:val="24"/>
          <w:szCs w:val="24"/>
          <w:lang w:val="en-US"/>
        </w:rPr>
        <w:t>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0.58 </w:t>
      </w:r>
    </w:p>
    <w:p w14:paraId="30600217" w14:textId="77777777" w:rsidR="008328E7" w:rsidRPr="004B0BE5" w:rsidRDefault="00A630BA"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41341382" wp14:editId="05DD3CAB">
            <wp:extent cx="4276503" cy="3168502"/>
            <wp:effectExtent l="19050" t="0" r="0" b="0"/>
            <wp:docPr id="7" name="Picture 7" descr="C:\Users\padma\AppData\Local\Temp\wzd163\specular.png"/>
            <wp:cNvGraphicFramePr/>
            <a:graphic xmlns:a="http://schemas.openxmlformats.org/drawingml/2006/main">
              <a:graphicData uri="http://schemas.openxmlformats.org/drawingml/2006/picture">
                <pic:pic xmlns:pic="http://schemas.openxmlformats.org/drawingml/2006/picture">
                  <pic:nvPicPr>
                    <pic:cNvPr id="30" name="Picture 2" descr="C:\Users\padma\AppData\Local\Temp\wzd163\specular.png"/>
                    <pic:cNvPicPr>
                      <a:picLocks noChangeAspect="1" noChangeArrowheads="1"/>
                    </pic:cNvPicPr>
                  </pic:nvPicPr>
                  <pic:blipFill>
                    <a:blip r:embed="rId13"/>
                    <a:srcRect/>
                    <a:stretch>
                      <a:fillRect/>
                    </a:stretch>
                  </pic:blipFill>
                  <pic:spPr bwMode="auto">
                    <a:xfrm>
                      <a:off x="0" y="0"/>
                      <a:ext cx="4279263" cy="3170547"/>
                    </a:xfrm>
                    <a:prstGeom prst="rect">
                      <a:avLst/>
                    </a:prstGeom>
                    <a:noFill/>
                  </pic:spPr>
                </pic:pic>
              </a:graphicData>
            </a:graphic>
          </wp:inline>
        </w:drawing>
      </w:r>
    </w:p>
    <w:p w14:paraId="6E3CF4CF" w14:textId="77777777" w:rsidR="001178ED" w:rsidRPr="004B0BE5" w:rsidRDefault="001178ED" w:rsidP="004B0BE5">
      <w:pPr>
        <w:spacing w:line="360" w:lineRule="auto"/>
        <w:jc w:val="both"/>
        <w:rPr>
          <w:rFonts w:ascii="Times New Roman" w:hAnsi="Times New Roman" w:cs="Times New Roman"/>
          <w:sz w:val="24"/>
          <w:szCs w:val="24"/>
        </w:rPr>
      </w:pPr>
    </w:p>
    <w:p w14:paraId="33889BD7" w14:textId="77777777" w:rsidR="00573390" w:rsidRPr="004B0BE5" w:rsidRDefault="00573390" w:rsidP="004B0BE5">
      <w:pPr>
        <w:spacing w:line="360" w:lineRule="auto"/>
        <w:jc w:val="both"/>
        <w:rPr>
          <w:rFonts w:ascii="Times New Roman" w:hAnsi="Times New Roman" w:cs="Times New Roman"/>
          <w:b/>
          <w:bCs/>
          <w:sz w:val="24"/>
          <w:szCs w:val="24"/>
          <w:lang w:val="en-US"/>
        </w:rPr>
      </w:pPr>
    </w:p>
    <w:p w14:paraId="1ACF5DA6" w14:textId="77777777" w:rsidR="00573390" w:rsidRPr="004B0BE5" w:rsidRDefault="00573390" w:rsidP="004B0BE5">
      <w:pPr>
        <w:spacing w:line="360" w:lineRule="auto"/>
        <w:jc w:val="both"/>
        <w:rPr>
          <w:rFonts w:ascii="Times New Roman" w:hAnsi="Times New Roman" w:cs="Times New Roman"/>
          <w:b/>
          <w:bCs/>
          <w:sz w:val="24"/>
          <w:szCs w:val="24"/>
          <w:lang w:val="en-US"/>
        </w:rPr>
      </w:pPr>
    </w:p>
    <w:p w14:paraId="20487B47" w14:textId="77777777" w:rsidR="001178E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Table 1. Heritability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w:t>
      </w:r>
    </w:p>
    <w:tbl>
      <w:tblPr>
        <w:tblW w:w="0" w:type="auto"/>
        <w:tblCellMar>
          <w:left w:w="0" w:type="dxa"/>
          <w:right w:w="0" w:type="dxa"/>
        </w:tblCellMar>
        <w:tblLook w:val="04A0" w:firstRow="1" w:lastRow="0" w:firstColumn="1" w:lastColumn="0" w:noHBand="0" w:noVBand="1"/>
      </w:tblPr>
      <w:tblGrid>
        <w:gridCol w:w="1884"/>
        <w:gridCol w:w="1337"/>
        <w:gridCol w:w="2394"/>
        <w:gridCol w:w="1462"/>
        <w:gridCol w:w="1929"/>
      </w:tblGrid>
      <w:tr w:rsidR="00C8799C" w:rsidRPr="004B0BE5" w14:paraId="602C16A4" w14:textId="77777777" w:rsidTr="001178ED">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7AE21B2"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Biometric Trait</w:t>
            </w:r>
            <w:r w:rsidRPr="004B0BE5">
              <w:rPr>
                <w:rFonts w:ascii="Times New Roman" w:hAnsi="Times New Roman" w:cs="Times New Roman"/>
                <w:b/>
                <w:bCs/>
                <w:sz w:val="24"/>
                <w:szCs w:val="24"/>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0E4F676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Our Study</w:t>
            </w:r>
            <w:r w:rsidRPr="004B0BE5">
              <w:rPr>
                <w:rFonts w:ascii="Times New Roman" w:hAnsi="Times New Roman" w:cs="Times New Roman"/>
                <w:b/>
                <w:bCs/>
                <w:sz w:val="24"/>
                <w:szCs w:val="24"/>
                <w:vertAlign w:val="superscript"/>
                <w:lang w:val="en-US"/>
              </w:rPr>
              <w:t>#</w:t>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73ECE0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Pooled meta-analysis</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&lt;EndNote&gt;&lt;Cite&gt;&lt;Author&gt;Sanfilippo&lt;/Author&gt;&lt;RecNum&gt;1&lt;/RecNum&gt;&lt;record&gt;&lt;rec-number&gt;1&lt;/rec-number&gt;&lt;foreign-keys&gt;&lt;key app="EN" db-id="wepaae9zsfa2e8e2tw6vf5pbzfepp5sf0zza"&gt;1&lt;/key&gt;&lt;/foreign-keys&gt;&lt;ref-type name="Journal Article"&gt;17&lt;/ref-type&gt;&lt;contributors&gt;&lt;authors&gt;&lt;author&gt;Sanfilippo, P. G.&lt;/author&gt;&lt;author&gt;Hewitt, A. W.&lt;/author&gt;&lt;author&gt;Hammond, C. J.&lt;/author&gt;&lt;author&gt;Mackey, D. A.&lt;/author&gt;&lt;/authors&gt;&lt;/contributors&gt;&lt;auth-address&gt;Centre for Eye Research Australia, University of Melbourne, Royal Victorian Eye and Ear Hospital, Melbourne, Australia. p.sanfilippo@pgrad.unimelb.edu.au&lt;/auth-address&gt;&lt;titles&gt;&lt;title&gt;The heritability of ocular traits&lt;/title&gt;&lt;secondary-title&gt;Surv Ophthalmol&lt;/secondary-title&gt;&lt;/titles&gt;&lt;pages&gt;561-83&lt;/pages&gt;&lt;volume&gt;55&lt;/volume&gt;&lt;number&gt;6&lt;/number&gt;&lt;edition&gt;2010/09/21&lt;/edition&gt;&lt;keywords&gt;&lt;keyword&gt;Eye Diseases, Hereditary/*genetics&lt;/keyword&gt;&lt;keyword&gt;Family Health&lt;/keyword&gt;&lt;keyword&gt;Female&lt;/keyword&gt;&lt;keyword&gt;Genetic Variation&lt;/keyword&gt;&lt;keyword&gt;Humans&lt;/keyword&gt;&lt;keyword&gt;Male&lt;/keyword&gt;&lt;keyword&gt;Molecular Epidemiology&lt;/keyword&gt;&lt;keyword&gt;Pedigree&lt;/keyword&gt;&lt;keyword&gt;*Quantitative Trait, Heritable&lt;/keyword&gt;&lt;/keywords&gt;&lt;dates&gt;&lt;pub-dates&gt;&lt;date&gt;Nov-Dec&lt;/date&gt;&lt;/pub-dates&gt;&lt;/dates&gt;&lt;isbn&gt;1879-3304 (Electronic)&amp;#xD;0039-6257 (Linking)&lt;/isbn&gt;&lt;accession-num&gt;20851442&lt;/accession-num&gt;&lt;urls&gt;&lt;related-urls&gt;&lt;url&gt;http://www.ncbi.nlm.nih.gov/entrez/query.fcgi?cmd=Retrieve&amp;amp;db=PubMed&amp;amp;dopt=Citation&amp;amp;list_uids=20851442&lt;/url&gt;&lt;/related-urls&gt;&lt;/urls&gt;&lt;electronic-resource-num&gt;S0039-6257(10)00144-X [pii]&amp;#xD;10.1016/j.survophthal.2010.07.003&lt;/electronic-resource-num&gt;&lt;language&gt;eng&lt;/language&gt;&lt;/record&gt;&lt;/Cite&gt;&lt;/EndNote&gt;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(8)</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5F72ED2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Korean</w:t>
            </w:r>
            <w:r w:rsidR="00C8799C" w:rsidRPr="004B0BE5">
              <w:rPr>
                <w:rFonts w:ascii="Times New Roman" w:hAnsi="Times New Roman" w:cs="Times New Roman"/>
                <w:sz w:val="24"/>
                <w:szCs w:val="24"/>
                <w:lang w:val="en-US"/>
              </w:rPr>
              <w:t>$</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&lt;EndNote&gt;&lt;Cite&gt;&lt;Author&gt;Kim&lt;/Author&gt;&lt;RecNum&gt;8&lt;/RecNum&gt;&lt;record&gt;&lt;rec-number&gt;8&lt;/rec-number&gt;&lt;foreign-keys&gt;&lt;key app="EN" db-id="wepaae9zsfa2e8e2tw6vf5pbzfepp5sf0zza"&gt;8&lt;/key&gt;&lt;/foreign-keys&gt;&lt;ref-type name="Journal Article"&gt;17&lt;/ref-type&gt;&lt;contributors&gt;&lt;authors&gt;&lt;author&gt;Kim, M. H.&lt;/author&gt;&lt;author&gt;Zhao, D.&lt;/author&gt;&lt;author&gt;Kim, W.&lt;/author&gt;&lt;author&gt;Lim, D. H.&lt;/author&gt;&lt;author&gt;Song, Y. M.&lt;/author&gt;&lt;author&gt;Guallar, E.&lt;/author&gt;&lt;author&gt;Cho, J.&lt;/author&gt;&lt;author&gt;Sung, J.&lt;/author&gt;&lt;author&gt;Chung, E. S.&lt;/author&gt;&lt;author&gt;Chung, T. Y.&lt;/author&gt;&lt;/authors&gt;&lt;/contributors&gt;&lt;auth-address&gt;Department of Ophthalmology, Samsung Medical Center, Sungkyunkwan University School of Medicine, Seoul, Korea.&lt;/auth-address&gt;&lt;titles&gt;&lt;title&gt;Heritability of myopia and ocular biometrics in Koreans: the healthy twin study&lt;/title&gt;&lt;secondary-title&gt;Invest Ophthalmol Vis Sci&lt;/secondary-title&gt;&lt;/titles&gt;&lt;periodical&gt;&lt;full-title&gt;Invest Ophthalmol Vis Sci&lt;/full-title&gt;&lt;/periodical&gt;&lt;pages&gt;3644-9&lt;/pages&gt;&lt;volume&gt;54&lt;/volume&gt;&lt;number&gt;5&lt;/number&gt;&lt;edition&gt;2013/04/27&lt;/edition&gt;&lt;keywords&gt;&lt;keyword&gt;Adult&lt;/keyword&gt;&lt;keyword&gt;Asian Continental Ancestry Group/*genetics/*statistics &amp;amp; numerical data&lt;/keyword&gt;&lt;keyword&gt;Astigmatism/*ethnology/*genetics&lt;/keyword&gt;&lt;keyword&gt;Biometry&lt;/keyword&gt;&lt;keyword&gt;Female&lt;/keyword&gt;&lt;keyword&gt;Humans&lt;/keyword&gt;&lt;keyword&gt;Male&lt;/keyword&gt;&lt;keyword&gt;Middle Aged&lt;/keyword&gt;&lt;keyword&gt;Myopia/*ethnology/*genetics&lt;/keyword&gt;&lt;keyword&gt;Phenotype&lt;/keyword&gt;&lt;keyword&gt;Prevalence&lt;/keyword&gt;&lt;keyword&gt;Refractive Errors/ethnology/genetics&lt;/keyword&gt;&lt;keyword&gt;Republic of Korea/epidemiology&lt;/keyword&gt;&lt;keyword&gt;Risk Factors&lt;/keyword&gt;&lt;/keywords&gt;&lt;dates&gt;&lt;pub-dates&gt;&lt;date&gt;May 01&lt;/date&gt;&lt;/pub-dates&gt;&lt;/dates&gt;&lt;isbn&gt;1552-5783 (Electronic)&amp;#xD;0146-0404 (Linking)&lt;/isbn&gt;&lt;accession-num&gt;23620424&lt;/accession-num&gt;&lt;urls&gt;&lt;related-urls&gt;&lt;url&gt;http://www.ncbi.nlm.nih.gov/entrez/query.fcgi?cmd=Retrieve&amp;amp;db=PubMed&amp;amp;dopt=Citation&amp;amp;list_uids=23620424&lt;/url&gt;&lt;/related-urls&gt;&lt;/urls&gt;&lt;electronic-resource-num&gt;iovs.12-11254 [pii]&amp;#xD;10.1167/iovs.12-11254&lt;/electronic-resource-num&gt;&lt;language&gt;eng&lt;/language&gt;&lt;/record&gt;&lt;/Cite&gt;&lt;/EndNote&gt;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(9)</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5701191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Hungarian</w:t>
            </w:r>
            <w:r w:rsidR="00C8799C" w:rsidRPr="004B0BE5">
              <w:rPr>
                <w:rFonts w:ascii="Times New Roman" w:hAnsi="Times New Roman" w:cs="Times New Roman"/>
                <w:b/>
                <w:bCs/>
                <w:sz w:val="24"/>
                <w:szCs w:val="24"/>
                <w:lang w:val="en-US"/>
              </w:rPr>
              <w:t>*</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&lt;EndNote&gt;&lt;Cite&gt;&lt;Author&gt;Racz&lt;/Author&gt;&lt;RecNum&gt;9&lt;/RecNum&gt;&lt;record&gt;&lt;rec-number&gt;9&lt;/rec-number&gt;&lt;foreign-keys&gt;&lt;key app="EN" db-id="wepaae9zsfa2e8e2tw6vf5pbzfepp5sf0zza"&gt;9&lt;/key&gt;&lt;/foreign-keys&gt;&lt;ref-type name="Journal Article"&gt;17&lt;/ref-type&gt;&lt;contributors&gt;&lt;authors&gt;&lt;author&gt;Racz, A.&lt;/author&gt;&lt;author&gt;Toth, G. Z.&lt;/author&gt;&lt;author&gt;Tarnoki, A. D.&lt;/author&gt;&lt;author&gt;Tarnoki, D. L.&lt;/author&gt;&lt;author&gt;Littvay, L.&lt;/author&gt;&lt;author&gt;Suveges, I.&lt;/author&gt;&lt;author&gt;Nagy, Z. Z.&lt;/author&gt;&lt;author&gt;Nemeth, J.&lt;/author&gt;&lt;/authors&gt;&lt;/contributors&gt;&lt;auth-address&gt;a Department of Ophthalmology , Peterfy Sandor Hospital , Budapest , Hungary.&amp;#xD;b Department of Ophthalmology , Semmelweis University , Budapest , Hungary.&amp;#xD;c Department of Radiology and Oncotherapy , Semmelweis University , Budapest , Hungary.&amp;#xD;d Hungarian Twin Registry , Budapest , Hungary.&amp;#xD;e Central European University , Budapest , Hungary.&lt;/auth-address&gt;&lt;titles&gt;&lt;title&gt;The inheritance of corneal endothelial cell density&lt;/title&gt;&lt;secondary-title&gt;Ophthalmic Genet&lt;/secondary-title&gt;&lt;/titles&gt;&lt;periodical&gt;&lt;full-title&gt;Ophthalmic Genet&lt;/full-title&gt;&lt;/periodical&gt;&lt;pages&gt;281-4&lt;/pages&gt;&lt;volume&gt;37&lt;/volume&gt;&lt;number&gt;3&lt;/number&gt;&lt;edition&gt;2016/02/06&lt;/edition&gt;&lt;dates&gt;&lt;pub-dates&gt;&lt;date&gt;Sep&lt;/date&gt;&lt;/pub-dates&gt;&lt;/dates&gt;&lt;isbn&gt;1744-5094 (Electronic)&amp;#xD;1381-6810 (Linking)&lt;/isbn&gt;&lt;accession-num&gt;26849379&lt;/accession-num&gt;&lt;urls&gt;&lt;related-urls&gt;&lt;url&gt;http://www.ncbi.nlm.nih.gov/entrez/query.fcgi?cmd=Retrieve&amp;amp;db=PubMed&amp;amp;dopt=Citation&amp;amp;list_uids=26849379&lt;/url&gt;&lt;/related-urls&gt;&lt;/urls&gt;&lt;electronic-resource-num&gt;10.3109/13816810.2015.1045524&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(10)</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r>
      <w:tr w:rsidR="00C8799C" w:rsidRPr="004B0BE5" w14:paraId="02BAB657" w14:textId="77777777" w:rsidTr="001178ED">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66D6D8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IOP</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F0F35EB"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0.34</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59477D4"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0.55</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BC5B272"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A5B7C41"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0D1093C0"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FF1CA3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Axial length</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9E7C368"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0.92</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B4016F8"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0.71</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4BDE5B0"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0.86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4215042"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777439F3"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000E0D3"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CCT</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CBDE1B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0.96</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B88BB8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0.85</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78F6E5B"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4896F01"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041D4BA5"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0E00F2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Endothelial Count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EB1DF9F"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0.58</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8DCC728"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8D10EB2"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72D68E0"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0.82</w:t>
            </w:r>
            <w:r w:rsidRPr="004B0BE5">
              <w:rPr>
                <w:rFonts w:ascii="Times New Roman" w:hAnsi="Times New Roman" w:cs="Times New Roman"/>
                <w:sz w:val="24"/>
                <w:szCs w:val="24"/>
              </w:rPr>
              <w:t xml:space="preserve"> </w:t>
            </w:r>
          </w:p>
        </w:tc>
      </w:tr>
      <w:tr w:rsidR="00C8799C" w:rsidRPr="004B0BE5" w14:paraId="7B95BB2B"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2EBAC7D"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ACD</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645366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0.88</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84555D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0.70</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6FB61C3"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0.83</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4E26051" w14:textId="77777777" w:rsidR="001178ED" w:rsidRPr="004B0BE5" w:rsidRDefault="001178ED" w:rsidP="004B0BE5">
            <w:pPr>
              <w:spacing w:line="360" w:lineRule="auto"/>
              <w:jc w:val="both"/>
              <w:rPr>
                <w:rFonts w:ascii="Times New Roman" w:hAnsi="Times New Roman" w:cs="Times New Roman"/>
                <w:sz w:val="24"/>
                <w:szCs w:val="24"/>
              </w:rPr>
            </w:pPr>
          </w:p>
        </w:tc>
      </w:tr>
    </w:tbl>
    <w:p w14:paraId="3A3A6638" w14:textId="77777777" w:rsidR="00573390" w:rsidRPr="004B0BE5" w:rsidRDefault="00573390" w:rsidP="004B0BE5">
      <w:pPr>
        <w:spacing w:line="360" w:lineRule="auto"/>
        <w:jc w:val="both"/>
        <w:rPr>
          <w:rFonts w:ascii="Times New Roman" w:hAnsi="Times New Roman" w:cs="Times New Roman"/>
          <w:sz w:val="24"/>
          <w:szCs w:val="24"/>
        </w:rPr>
      </w:pPr>
      <w:proofErr w:type="gramStart"/>
      <w:r w:rsidRPr="004B0BE5">
        <w:rPr>
          <w:rFonts w:ascii="Times New Roman" w:hAnsi="Times New Roman" w:cs="Times New Roman"/>
          <w:sz w:val="24"/>
          <w:szCs w:val="24"/>
          <w:lang w:val="en-US"/>
        </w:rPr>
        <w:t># :</w:t>
      </w:r>
      <w:proofErr w:type="gramEnd"/>
      <w:r w:rsidRPr="004B0BE5">
        <w:rPr>
          <w:rFonts w:ascii="Times New Roman" w:hAnsi="Times New Roman" w:cs="Times New Roman"/>
          <w:sz w:val="24"/>
          <w:szCs w:val="24"/>
          <w:lang w:val="en-US"/>
        </w:rPr>
        <w:t xml:space="preserve"> Falconer’s formula</w:t>
      </w:r>
    </w:p>
    <w:p w14:paraId="6D704716" w14:textId="77777777" w:rsidR="00573390" w:rsidRPr="004B0BE5" w:rsidRDefault="0057339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Variance component method</w:t>
      </w:r>
    </w:p>
    <w:p w14:paraId="0764018B" w14:textId="77777777" w:rsidR="00573390" w:rsidRPr="004B0BE5" w:rsidRDefault="0057339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Structural Equation modelling</w:t>
      </w:r>
      <w:r w:rsidRPr="004B0BE5">
        <w:rPr>
          <w:rFonts w:ascii="Times New Roman" w:hAnsi="Times New Roman" w:cs="Times New Roman"/>
          <w:sz w:val="24"/>
          <w:szCs w:val="24"/>
        </w:rPr>
        <w:t xml:space="preserve"> </w:t>
      </w:r>
    </w:p>
    <w:p w14:paraId="229BF05D" w14:textId="166B3F8A" w:rsidR="001178ED" w:rsidRPr="004B0BE5" w:rsidRDefault="00CE5E53" w:rsidP="004B0BE5">
      <w:pPr>
        <w:spacing w:line="360" w:lineRule="auto"/>
        <w:jc w:val="both"/>
        <w:rPr>
          <w:rFonts w:ascii="Times New Roman" w:hAnsi="Times New Roman" w:cs="Times New Roman"/>
          <w:sz w:val="24"/>
          <w:szCs w:val="24"/>
        </w:rPr>
      </w:pPr>
      <w:ins w:id="505" w:author="Lori Bonertz" w:date="2022-06-28T08:27:00Z">
        <w:r>
          <w:rPr>
            <w:rFonts w:ascii="Times New Roman" w:hAnsi="Times New Roman" w:cs="Times New Roman"/>
            <w:sz w:val="24"/>
            <w:szCs w:val="24"/>
          </w:rPr>
          <w:t xml:space="preserve">Abbreviations: </w:t>
        </w:r>
      </w:ins>
      <w:ins w:id="506" w:author="Lori Bonertz" w:date="2022-06-28T08:28:00Z">
        <w:r>
          <w:rPr>
            <w:rFonts w:ascii="Times New Roman" w:hAnsi="Times New Roman" w:cs="Times New Roman"/>
            <w:sz w:val="24"/>
            <w:szCs w:val="24"/>
          </w:rPr>
          <w:t>ACD=CCT=central corneal thickness</w:t>
        </w:r>
      </w:ins>
      <w:ins w:id="507" w:author="Lori Bonertz" w:date="2022-06-28T08:27:00Z">
        <w:r>
          <w:rPr>
            <w:rFonts w:ascii="Times New Roman" w:hAnsi="Times New Roman" w:cs="Times New Roman"/>
            <w:sz w:val="24"/>
            <w:szCs w:val="24"/>
          </w:rPr>
          <w:t>; IOP=intraocular pressure</w:t>
        </w:r>
      </w:ins>
    </w:p>
    <w:p w14:paraId="5360E278" w14:textId="77777777" w:rsidR="00573390" w:rsidRPr="004B0BE5" w:rsidRDefault="00C86983"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lastRenderedPageBreak/>
        <w:drawing>
          <wp:inline distT="0" distB="0" distL="0" distR="0" wp14:anchorId="136D28D1" wp14:editId="5DC39258">
            <wp:extent cx="3678555" cy="2679700"/>
            <wp:effectExtent l="19050" t="0" r="0" b="0"/>
            <wp:docPr id="8" name="Picture 1" descr="C:\Users\padma\AppData\Local\Temp\wz3e85\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dma\AppData\Local\Temp\wz3e85\amp.png"/>
                    <pic:cNvPicPr>
                      <a:picLocks noChangeAspect="1" noChangeArrowheads="1"/>
                    </pic:cNvPicPr>
                  </pic:nvPicPr>
                  <pic:blipFill>
                    <a:blip r:embed="rId14"/>
                    <a:srcRect/>
                    <a:stretch>
                      <a:fillRect/>
                    </a:stretch>
                  </pic:blipFill>
                  <pic:spPr bwMode="auto">
                    <a:xfrm>
                      <a:off x="0" y="0"/>
                      <a:ext cx="3678555" cy="2679700"/>
                    </a:xfrm>
                    <a:prstGeom prst="rect">
                      <a:avLst/>
                    </a:prstGeom>
                    <a:noFill/>
                    <a:ln w="9525">
                      <a:noFill/>
                      <a:miter lim="800000"/>
                      <a:headEnd/>
                      <a:tailEnd/>
                    </a:ln>
                  </pic:spPr>
                </pic:pic>
              </a:graphicData>
            </a:graphic>
          </wp:inline>
        </w:drawing>
      </w:r>
    </w:p>
    <w:p w14:paraId="46DD08C2" w14:textId="77777777" w:rsidR="0011692C" w:rsidRDefault="0011692C"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32D2318E" wp14:editId="44C3EA87">
            <wp:extent cx="3678555" cy="2679700"/>
            <wp:effectExtent l="19050" t="0" r="0" b="0"/>
            <wp:docPr id="9" name="Picture 2" descr="C:\Users\padma\AppData\Local\Temp\wza4f5\ke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dma\AppData\Local\Temp\wza4f5\kerato.png"/>
                    <pic:cNvPicPr>
                      <a:picLocks noChangeAspect="1" noChangeArrowheads="1"/>
                    </pic:cNvPicPr>
                  </pic:nvPicPr>
                  <pic:blipFill>
                    <a:blip r:embed="rId15"/>
                    <a:srcRect/>
                    <a:stretch>
                      <a:fillRect/>
                    </a:stretch>
                  </pic:blipFill>
                  <pic:spPr bwMode="auto">
                    <a:xfrm>
                      <a:off x="0" y="0"/>
                      <a:ext cx="3678555" cy="2679700"/>
                    </a:xfrm>
                    <a:prstGeom prst="rect">
                      <a:avLst/>
                    </a:prstGeom>
                    <a:noFill/>
                    <a:ln w="9525">
                      <a:noFill/>
                      <a:miter lim="800000"/>
                      <a:headEnd/>
                      <a:tailEnd/>
                    </a:ln>
                  </pic:spPr>
                </pic:pic>
              </a:graphicData>
            </a:graphic>
          </wp:inline>
        </w:drawing>
      </w:r>
    </w:p>
    <w:p w14:paraId="28A5DB49" w14:textId="77777777" w:rsidR="0000262B" w:rsidRPr="004B0BE5" w:rsidRDefault="0000262B" w:rsidP="004B0BE5">
      <w:pPr>
        <w:spacing w:line="360" w:lineRule="auto"/>
        <w:jc w:val="both"/>
        <w:rPr>
          <w:rFonts w:ascii="Times New Roman" w:hAnsi="Times New Roman" w:cs="Times New Roman"/>
          <w:sz w:val="24"/>
          <w:szCs w:val="24"/>
        </w:rPr>
      </w:pPr>
    </w:p>
    <w:p w14:paraId="7DDA4D11"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Discussion</w:t>
      </w:r>
    </w:p>
    <w:p w14:paraId="3ACB854E"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Tracing</w:t>
      </w:r>
    </w:p>
    <w:p w14:paraId="2CC5CC31"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Demography</w:t>
      </w:r>
    </w:p>
    <w:p w14:paraId="3B3738E3"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Heritability</w:t>
      </w:r>
    </w:p>
    <w:p w14:paraId="508E2213" w14:textId="77777777" w:rsidR="0077414C" w:rsidRPr="004B0BE5" w:rsidRDefault="0077414C"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Conclusions</w:t>
      </w:r>
    </w:p>
    <w:p w14:paraId="77BE02EC" w14:textId="77777777" w:rsidR="0077414C" w:rsidRPr="004B0BE5" w:rsidRDefault="0077414C" w:rsidP="004B0BE5">
      <w:pPr>
        <w:spacing w:line="360" w:lineRule="auto"/>
        <w:jc w:val="both"/>
        <w:rPr>
          <w:rFonts w:ascii="Times New Roman" w:hAnsi="Times New Roman" w:cs="Times New Roman"/>
          <w:b/>
          <w:sz w:val="24"/>
          <w:szCs w:val="24"/>
        </w:rPr>
      </w:pPr>
    </w:p>
    <w:p w14:paraId="4F8317A3" w14:textId="77777777" w:rsidR="00246B98" w:rsidRPr="004B0BE5" w:rsidRDefault="00246B98"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BIBLIOGRAPHY</w:t>
      </w:r>
    </w:p>
    <w:p w14:paraId="732EA473" w14:textId="0B85F89E" w:rsidR="00BB75DF" w:rsidRPr="004B0BE5" w:rsidRDefault="00573730"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lastRenderedPageBreak/>
        <w:fldChar w:fldCharType="begin"/>
      </w:r>
      <w:r w:rsidR="008328E7" w:rsidRPr="004B0BE5">
        <w:rPr>
          <w:rFonts w:ascii="Times New Roman" w:hAnsi="Times New Roman" w:cs="Times New Roman"/>
          <w:sz w:val="24"/>
          <w:szCs w:val="24"/>
        </w:rPr>
        <w:instrText xml:space="preserve"> ADDIN EN.REFLIST </w:instrText>
      </w:r>
      <w:r w:rsidRPr="004B0BE5">
        <w:rPr>
          <w:rFonts w:ascii="Times New Roman" w:hAnsi="Times New Roman" w:cs="Times New Roman"/>
          <w:sz w:val="24"/>
          <w:szCs w:val="24"/>
        </w:rPr>
        <w:fldChar w:fldCharType="separate"/>
      </w:r>
      <w:r w:rsidR="00BB75DF" w:rsidRPr="004B0BE5">
        <w:rPr>
          <w:rFonts w:ascii="Times New Roman" w:hAnsi="Times New Roman" w:cs="Times New Roman"/>
          <w:sz w:val="24"/>
          <w:szCs w:val="24"/>
        </w:rPr>
        <w:t>1.</w:t>
      </w:r>
      <w:r w:rsidR="00BB75DF" w:rsidRPr="004B0BE5">
        <w:rPr>
          <w:rFonts w:ascii="Times New Roman" w:hAnsi="Times New Roman" w:cs="Times New Roman"/>
          <w:sz w:val="24"/>
          <w:szCs w:val="24"/>
        </w:rPr>
        <w:tab/>
        <w:t xml:space="preserve">Sahu M, Prasuna JG. Twin Studies: A Unique Epidemiological Tool. Indian J Community Med. </w:t>
      </w:r>
      <w:ins w:id="508" w:author="Lori Bonertz" w:date="2022-06-28T08:50:00Z">
        <w:r w:rsidR="0005630A">
          <w:rPr>
            <w:rFonts w:ascii="Times New Roman" w:hAnsi="Times New Roman" w:cs="Times New Roman"/>
            <w:sz w:val="24"/>
            <w:szCs w:val="24"/>
          </w:rPr>
          <w:t xml:space="preserve">2016 </w:t>
        </w:r>
      </w:ins>
      <w:del w:id="509" w:author="Lori Bonertz" w:date="2022-06-28T08:49:00Z">
        <w:r w:rsidR="00BB75DF" w:rsidRPr="004B0BE5" w:rsidDel="00A766C3">
          <w:rPr>
            <w:rFonts w:ascii="Times New Roman" w:hAnsi="Times New Roman" w:cs="Times New Roman"/>
            <w:sz w:val="24"/>
            <w:szCs w:val="24"/>
          </w:rPr>
          <w:delText xml:space="preserve"> </w:delText>
        </w:r>
      </w:del>
      <w:r w:rsidR="00BB75DF" w:rsidRPr="004B0BE5">
        <w:rPr>
          <w:rFonts w:ascii="Times New Roman" w:hAnsi="Times New Roman" w:cs="Times New Roman"/>
          <w:sz w:val="24"/>
          <w:szCs w:val="24"/>
        </w:rPr>
        <w:t>Jul-Sep;41(3):177-82.</w:t>
      </w:r>
    </w:p>
    <w:p w14:paraId="5F67C09E"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2.</w:t>
      </w:r>
      <w:r w:rsidRPr="004B0BE5">
        <w:rPr>
          <w:rFonts w:ascii="Times New Roman" w:hAnsi="Times New Roman" w:cs="Times New Roman"/>
          <w:sz w:val="24"/>
          <w:szCs w:val="24"/>
        </w:rPr>
        <w:tab/>
        <w:t>He M, Ge J, Zheng Y, Huang W, Zeng J. The Guangzhou Twin Project. Twin Res Hum Genet. 2006 Dec;9(6):753-7.</w:t>
      </w:r>
    </w:p>
    <w:p w14:paraId="2A555C85"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3.</w:t>
      </w:r>
      <w:r w:rsidRPr="004B0BE5">
        <w:rPr>
          <w:rFonts w:ascii="Times New Roman" w:hAnsi="Times New Roman" w:cs="Times New Roman"/>
          <w:sz w:val="24"/>
          <w:szCs w:val="24"/>
        </w:rPr>
        <w:tab/>
        <w:t>George R, Paul PG, Baskaran M, Ramesh SV, Raju P, Arvind H, et al. Ocular biometry in occludable angles and angle closure glaucoma: a population based survey. Br J Ophthalmol. 2003 Apr;87(4):399-402.</w:t>
      </w:r>
    </w:p>
    <w:p w14:paraId="27CB1C1B"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4.</w:t>
      </w:r>
      <w:r w:rsidRPr="004B0BE5">
        <w:rPr>
          <w:rFonts w:ascii="Times New Roman" w:hAnsi="Times New Roman" w:cs="Times New Roman"/>
          <w:sz w:val="24"/>
          <w:szCs w:val="24"/>
        </w:rPr>
        <w:tab/>
        <w:t>Twelker JD, Mitchell GL, Messer DH, Bhakta R, Jones LA, Mutti DO, et al. Children's Ocular Components and Age, Gender, and Ethnicity. Optom Vis Sci. 2009 Aug;86(8):918-35.</w:t>
      </w:r>
    </w:p>
    <w:p w14:paraId="3601FDB8"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5.</w:t>
      </w:r>
      <w:r w:rsidRPr="004B0BE5">
        <w:rPr>
          <w:rFonts w:ascii="Times New Roman" w:hAnsi="Times New Roman" w:cs="Times New Roman"/>
          <w:sz w:val="24"/>
          <w:szCs w:val="24"/>
        </w:rPr>
        <w:tab/>
        <w:t>Ip JM, Huynh SC, Robaei D, Kifley A, Rose KA, Morgan IG, et al. Ethnic differences in refraction and ocular biometry in a population-based sample of 11-15-year-old Australian children. Eye (Lond). 2008 May;22(5):649-56.</w:t>
      </w:r>
    </w:p>
    <w:p w14:paraId="056F4162" w14:textId="35F822F3"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6.</w:t>
      </w:r>
      <w:r w:rsidRPr="004B0BE5">
        <w:rPr>
          <w:rFonts w:ascii="Times New Roman" w:hAnsi="Times New Roman" w:cs="Times New Roman"/>
          <w:sz w:val="24"/>
          <w:szCs w:val="24"/>
        </w:rPr>
        <w:tab/>
        <w:t xml:space="preserve">Premkumar P, Antonisamy B, Mathews J, Benjamin S, Regi A, Jose R, et al. Birth weight centiles by gestational age for twins born in south India. BMC Pregnancy Childbirth. </w:t>
      </w:r>
      <w:ins w:id="510" w:author="Lori Bonertz" w:date="2022-06-28T08:50:00Z">
        <w:r w:rsidR="00EB5FF7">
          <w:rPr>
            <w:rFonts w:ascii="Times New Roman" w:hAnsi="Times New Roman" w:cs="Times New Roman"/>
            <w:sz w:val="24"/>
            <w:szCs w:val="24"/>
          </w:rPr>
          <w:t>2016</w:t>
        </w:r>
      </w:ins>
      <w:r w:rsidRPr="004B0BE5">
        <w:rPr>
          <w:rFonts w:ascii="Times New Roman" w:hAnsi="Times New Roman" w:cs="Times New Roman"/>
          <w:sz w:val="24"/>
          <w:szCs w:val="24"/>
        </w:rPr>
        <w:t xml:space="preserve"> Mar 24;16:64.</w:t>
      </w:r>
    </w:p>
    <w:p w14:paraId="182BEF4C" w14:textId="67E54173"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7.</w:t>
      </w:r>
      <w:r w:rsidRPr="004B0BE5">
        <w:rPr>
          <w:rFonts w:ascii="Times New Roman" w:hAnsi="Times New Roman" w:cs="Times New Roman"/>
          <w:sz w:val="24"/>
          <w:szCs w:val="24"/>
        </w:rPr>
        <w:tab/>
        <w:t xml:space="preserve">Song YM, Lee D, Lee MK, Lee K, Lee HJ, Hong EJ, et al. Validity of the zygosity questionnaire and characteristics of zygosity-misdiagnosed twin pairs in the Healthy Twin Study of Korea. Twin Res Hum Genet. </w:t>
      </w:r>
      <w:ins w:id="511" w:author="Lori Bonertz" w:date="2022-06-28T08:51:00Z">
        <w:r w:rsidR="005827FF">
          <w:rPr>
            <w:rFonts w:ascii="Times New Roman" w:hAnsi="Times New Roman" w:cs="Times New Roman"/>
            <w:sz w:val="24"/>
            <w:szCs w:val="24"/>
          </w:rPr>
          <w:t>2010</w:t>
        </w:r>
      </w:ins>
      <w:r w:rsidRPr="004B0BE5">
        <w:rPr>
          <w:rFonts w:ascii="Times New Roman" w:hAnsi="Times New Roman" w:cs="Times New Roman"/>
          <w:sz w:val="24"/>
          <w:szCs w:val="24"/>
        </w:rPr>
        <w:t xml:space="preserve"> Jun;13(3):223-30.</w:t>
      </w:r>
    </w:p>
    <w:p w14:paraId="6887EDE8" w14:textId="04F58E08"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8.</w:t>
      </w:r>
      <w:r w:rsidRPr="004B0BE5">
        <w:rPr>
          <w:rFonts w:ascii="Times New Roman" w:hAnsi="Times New Roman" w:cs="Times New Roman"/>
          <w:sz w:val="24"/>
          <w:szCs w:val="24"/>
        </w:rPr>
        <w:tab/>
        <w:t xml:space="preserve">Sanfilippo PG, Hewitt AW, Hammond CJ, Mackey DA. The heritability of ocular traits. Surv Ophthalmol. </w:t>
      </w:r>
      <w:ins w:id="512" w:author="Lori Bonertz" w:date="2022-06-28T08:52:00Z">
        <w:r w:rsidR="00604565">
          <w:rPr>
            <w:rFonts w:ascii="Times New Roman" w:hAnsi="Times New Roman" w:cs="Times New Roman"/>
            <w:sz w:val="24"/>
            <w:szCs w:val="24"/>
          </w:rPr>
          <w:t>2010</w:t>
        </w:r>
      </w:ins>
      <w:r w:rsidRPr="004B0BE5">
        <w:rPr>
          <w:rFonts w:ascii="Times New Roman" w:hAnsi="Times New Roman" w:cs="Times New Roman"/>
          <w:sz w:val="24"/>
          <w:szCs w:val="24"/>
        </w:rPr>
        <w:t xml:space="preserve"> Nov-Dec;55(6):561-83.</w:t>
      </w:r>
    </w:p>
    <w:p w14:paraId="41BEB912" w14:textId="7591A4B1"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9.</w:t>
      </w:r>
      <w:r w:rsidRPr="004B0BE5">
        <w:rPr>
          <w:rFonts w:ascii="Times New Roman" w:hAnsi="Times New Roman" w:cs="Times New Roman"/>
          <w:sz w:val="24"/>
          <w:szCs w:val="24"/>
        </w:rPr>
        <w:tab/>
        <w:t xml:space="preserve">Kim MH, Zhao D, Kim W, Lim DH, Song YM, Guallar E, et al. Heritability of myopia and ocular biometrics in Koreans: the healthy twin study. Invest Ophthalmol Vis Sci. </w:t>
      </w:r>
      <w:ins w:id="513" w:author="Lori Bonertz" w:date="2022-06-28T08:52:00Z">
        <w:r w:rsidR="00750EAA">
          <w:rPr>
            <w:rFonts w:ascii="Times New Roman" w:hAnsi="Times New Roman" w:cs="Times New Roman"/>
            <w:sz w:val="24"/>
            <w:szCs w:val="24"/>
          </w:rPr>
          <w:t>2013</w:t>
        </w:r>
      </w:ins>
      <w:r w:rsidRPr="004B0BE5">
        <w:rPr>
          <w:rFonts w:ascii="Times New Roman" w:hAnsi="Times New Roman" w:cs="Times New Roman"/>
          <w:sz w:val="24"/>
          <w:szCs w:val="24"/>
        </w:rPr>
        <w:t xml:space="preserve"> May 01;54(5):3644-9.</w:t>
      </w:r>
    </w:p>
    <w:p w14:paraId="4CCEAE92" w14:textId="009CA6EC"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10.</w:t>
      </w:r>
      <w:r w:rsidRPr="004B0BE5">
        <w:rPr>
          <w:rFonts w:ascii="Times New Roman" w:hAnsi="Times New Roman" w:cs="Times New Roman"/>
          <w:sz w:val="24"/>
          <w:szCs w:val="24"/>
        </w:rPr>
        <w:tab/>
        <w:t xml:space="preserve">Racz A, Toth GZ, Tarnoki AD, Tarnoki DL, Littvay L, Suveges I, et al. The inheritance of corneal endothelial cell density. Ophthalmic Genet. </w:t>
      </w:r>
      <w:ins w:id="514" w:author="Lori Bonertz" w:date="2022-06-28T08:53:00Z">
        <w:r w:rsidR="00CC122F">
          <w:rPr>
            <w:rFonts w:ascii="Times New Roman" w:hAnsi="Times New Roman" w:cs="Times New Roman"/>
            <w:sz w:val="24"/>
            <w:szCs w:val="24"/>
          </w:rPr>
          <w:t>2016</w:t>
        </w:r>
      </w:ins>
      <w:r w:rsidRPr="004B0BE5">
        <w:rPr>
          <w:rFonts w:ascii="Times New Roman" w:hAnsi="Times New Roman" w:cs="Times New Roman"/>
          <w:sz w:val="24"/>
          <w:szCs w:val="24"/>
        </w:rPr>
        <w:t xml:space="preserve"> Sep;37(3):281-4.</w:t>
      </w:r>
    </w:p>
    <w:p w14:paraId="300BF85F" w14:textId="77777777" w:rsidR="00BB75DF" w:rsidRPr="004B0BE5" w:rsidRDefault="00BB75DF" w:rsidP="004B0BE5">
      <w:pPr>
        <w:spacing w:after="0" w:line="360" w:lineRule="auto"/>
        <w:ind w:left="720" w:hanging="720"/>
        <w:jc w:val="both"/>
        <w:rPr>
          <w:rFonts w:ascii="Times New Roman" w:hAnsi="Times New Roman" w:cs="Times New Roman"/>
          <w:sz w:val="24"/>
          <w:szCs w:val="24"/>
        </w:rPr>
      </w:pPr>
    </w:p>
    <w:p w14:paraId="56442C7A" w14:textId="77777777" w:rsidR="008328E7" w:rsidRPr="004B0BE5" w:rsidRDefault="0057373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fldChar w:fldCharType="end"/>
      </w:r>
    </w:p>
    <w:sectPr w:rsidR="008328E7" w:rsidRPr="004B0BE5" w:rsidSect="00526A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ori Bonertz" w:date="2022-06-28T08:17:00Z" w:initials="LB">
    <w:p w14:paraId="19453BFE" w14:textId="77777777" w:rsidR="00A22295" w:rsidRDefault="009F2DC5" w:rsidP="0034794A">
      <w:r>
        <w:rPr>
          <w:rStyle w:val="CommentReference"/>
        </w:rPr>
        <w:annotationRef/>
      </w:r>
      <w:r w:rsidR="00A22295">
        <w:rPr>
          <w:sz w:val="20"/>
          <w:szCs w:val="20"/>
        </w:rPr>
        <w:t>I find this sentence a bit cliched. Perhaps something like ‘To decrease rates of blindness, it is most cost-effective to focus on inherited diseases in which blindness can be prevented’. or ‘To decrease rates of blindness, we should focus on conditions in which blindness is not inevitable but can be prevented, notably various inherited forms of blindness.</w:t>
      </w:r>
    </w:p>
  </w:comment>
  <w:comment w:id="199" w:author="Lori Bonertz" w:date="2022-06-28T08:48:00Z" w:initials="LB">
    <w:p w14:paraId="0B30752A" w14:textId="77777777" w:rsidR="006E2FD5" w:rsidRDefault="006E2FD5" w:rsidP="00B87C25">
      <w:r>
        <w:rPr>
          <w:rStyle w:val="CommentReference"/>
        </w:rPr>
        <w:annotationRef/>
      </w:r>
      <w:r>
        <w:rPr>
          <w:sz w:val="20"/>
          <w:szCs w:val="20"/>
        </w:rPr>
        <w:t>need to make this paragraph the same font as other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53BFE" w15:done="0"/>
  <w15:commentEx w15:paraId="0B307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37A2" w16cex:dateUtc="2022-06-28T15:17:00Z"/>
  <w16cex:commentExtensible w16cex:durableId="26653ECE" w16cex:dateUtc="2022-06-28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53BFE" w16cid:durableId="266537A2"/>
  <w16cid:commentId w16cid:paraId="0B30752A" w16cid:durableId="26653E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337"/>
    <w:multiLevelType w:val="hybridMultilevel"/>
    <w:tmpl w:val="10C6FF78"/>
    <w:lvl w:ilvl="0" w:tplc="AB50BAC8">
      <w:start w:val="1"/>
      <w:numFmt w:val="lowerLetter"/>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11186E50"/>
    <w:multiLevelType w:val="hybridMultilevel"/>
    <w:tmpl w:val="A936EF5C"/>
    <w:lvl w:ilvl="0" w:tplc="40CC5196">
      <w:start w:val="1"/>
      <w:numFmt w:val="bullet"/>
      <w:lvlText w:val="•"/>
      <w:lvlJc w:val="left"/>
      <w:pPr>
        <w:tabs>
          <w:tab w:val="num" w:pos="720"/>
        </w:tabs>
        <w:ind w:left="720" w:hanging="360"/>
      </w:pPr>
      <w:rPr>
        <w:rFonts w:ascii="Arial" w:hAnsi="Arial" w:hint="default"/>
      </w:rPr>
    </w:lvl>
    <w:lvl w:ilvl="1" w:tplc="76E21CE0">
      <w:start w:val="1284"/>
      <w:numFmt w:val="bullet"/>
      <w:lvlText w:val="-"/>
      <w:lvlJc w:val="left"/>
      <w:pPr>
        <w:tabs>
          <w:tab w:val="num" w:pos="1440"/>
        </w:tabs>
        <w:ind w:left="1440" w:hanging="360"/>
      </w:pPr>
      <w:rPr>
        <w:rFonts w:ascii="Times New Roman" w:hAnsi="Times New Roman" w:hint="default"/>
      </w:rPr>
    </w:lvl>
    <w:lvl w:ilvl="2" w:tplc="106EC15A" w:tentative="1">
      <w:start w:val="1"/>
      <w:numFmt w:val="bullet"/>
      <w:lvlText w:val="•"/>
      <w:lvlJc w:val="left"/>
      <w:pPr>
        <w:tabs>
          <w:tab w:val="num" w:pos="2160"/>
        </w:tabs>
        <w:ind w:left="2160" w:hanging="360"/>
      </w:pPr>
      <w:rPr>
        <w:rFonts w:ascii="Arial" w:hAnsi="Arial" w:hint="default"/>
      </w:rPr>
    </w:lvl>
    <w:lvl w:ilvl="3" w:tplc="44D2977E" w:tentative="1">
      <w:start w:val="1"/>
      <w:numFmt w:val="bullet"/>
      <w:lvlText w:val="•"/>
      <w:lvlJc w:val="left"/>
      <w:pPr>
        <w:tabs>
          <w:tab w:val="num" w:pos="2880"/>
        </w:tabs>
        <w:ind w:left="2880" w:hanging="360"/>
      </w:pPr>
      <w:rPr>
        <w:rFonts w:ascii="Arial" w:hAnsi="Arial" w:hint="default"/>
      </w:rPr>
    </w:lvl>
    <w:lvl w:ilvl="4" w:tplc="5B2AB116" w:tentative="1">
      <w:start w:val="1"/>
      <w:numFmt w:val="bullet"/>
      <w:lvlText w:val="•"/>
      <w:lvlJc w:val="left"/>
      <w:pPr>
        <w:tabs>
          <w:tab w:val="num" w:pos="3600"/>
        </w:tabs>
        <w:ind w:left="3600" w:hanging="360"/>
      </w:pPr>
      <w:rPr>
        <w:rFonts w:ascii="Arial" w:hAnsi="Arial" w:hint="default"/>
      </w:rPr>
    </w:lvl>
    <w:lvl w:ilvl="5" w:tplc="17380C26" w:tentative="1">
      <w:start w:val="1"/>
      <w:numFmt w:val="bullet"/>
      <w:lvlText w:val="•"/>
      <w:lvlJc w:val="left"/>
      <w:pPr>
        <w:tabs>
          <w:tab w:val="num" w:pos="4320"/>
        </w:tabs>
        <w:ind w:left="4320" w:hanging="360"/>
      </w:pPr>
      <w:rPr>
        <w:rFonts w:ascii="Arial" w:hAnsi="Arial" w:hint="default"/>
      </w:rPr>
    </w:lvl>
    <w:lvl w:ilvl="6" w:tplc="8438C220" w:tentative="1">
      <w:start w:val="1"/>
      <w:numFmt w:val="bullet"/>
      <w:lvlText w:val="•"/>
      <w:lvlJc w:val="left"/>
      <w:pPr>
        <w:tabs>
          <w:tab w:val="num" w:pos="5040"/>
        </w:tabs>
        <w:ind w:left="5040" w:hanging="360"/>
      </w:pPr>
      <w:rPr>
        <w:rFonts w:ascii="Arial" w:hAnsi="Arial" w:hint="default"/>
      </w:rPr>
    </w:lvl>
    <w:lvl w:ilvl="7" w:tplc="C3344E96" w:tentative="1">
      <w:start w:val="1"/>
      <w:numFmt w:val="bullet"/>
      <w:lvlText w:val="•"/>
      <w:lvlJc w:val="left"/>
      <w:pPr>
        <w:tabs>
          <w:tab w:val="num" w:pos="5760"/>
        </w:tabs>
        <w:ind w:left="5760" w:hanging="360"/>
      </w:pPr>
      <w:rPr>
        <w:rFonts w:ascii="Arial" w:hAnsi="Arial" w:hint="default"/>
      </w:rPr>
    </w:lvl>
    <w:lvl w:ilvl="8" w:tplc="2842EE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376856"/>
    <w:multiLevelType w:val="hybridMultilevel"/>
    <w:tmpl w:val="0584F41E"/>
    <w:lvl w:ilvl="0" w:tplc="C9F687B2">
      <w:start w:val="1"/>
      <w:numFmt w:val="bullet"/>
      <w:lvlText w:val="•"/>
      <w:lvlJc w:val="left"/>
      <w:pPr>
        <w:tabs>
          <w:tab w:val="num" w:pos="720"/>
        </w:tabs>
        <w:ind w:left="720" w:hanging="360"/>
      </w:pPr>
      <w:rPr>
        <w:rFonts w:ascii="Arial" w:hAnsi="Arial" w:hint="default"/>
      </w:rPr>
    </w:lvl>
    <w:lvl w:ilvl="1" w:tplc="46BA9FC4" w:tentative="1">
      <w:start w:val="1"/>
      <w:numFmt w:val="bullet"/>
      <w:lvlText w:val="•"/>
      <w:lvlJc w:val="left"/>
      <w:pPr>
        <w:tabs>
          <w:tab w:val="num" w:pos="1440"/>
        </w:tabs>
        <w:ind w:left="1440" w:hanging="360"/>
      </w:pPr>
      <w:rPr>
        <w:rFonts w:ascii="Arial" w:hAnsi="Arial" w:hint="default"/>
      </w:rPr>
    </w:lvl>
    <w:lvl w:ilvl="2" w:tplc="C75212B8" w:tentative="1">
      <w:start w:val="1"/>
      <w:numFmt w:val="bullet"/>
      <w:lvlText w:val="•"/>
      <w:lvlJc w:val="left"/>
      <w:pPr>
        <w:tabs>
          <w:tab w:val="num" w:pos="2160"/>
        </w:tabs>
        <w:ind w:left="2160" w:hanging="360"/>
      </w:pPr>
      <w:rPr>
        <w:rFonts w:ascii="Arial" w:hAnsi="Arial" w:hint="default"/>
      </w:rPr>
    </w:lvl>
    <w:lvl w:ilvl="3" w:tplc="8AD6A790" w:tentative="1">
      <w:start w:val="1"/>
      <w:numFmt w:val="bullet"/>
      <w:lvlText w:val="•"/>
      <w:lvlJc w:val="left"/>
      <w:pPr>
        <w:tabs>
          <w:tab w:val="num" w:pos="2880"/>
        </w:tabs>
        <w:ind w:left="2880" w:hanging="360"/>
      </w:pPr>
      <w:rPr>
        <w:rFonts w:ascii="Arial" w:hAnsi="Arial" w:hint="default"/>
      </w:rPr>
    </w:lvl>
    <w:lvl w:ilvl="4" w:tplc="DB5CD7E6" w:tentative="1">
      <w:start w:val="1"/>
      <w:numFmt w:val="bullet"/>
      <w:lvlText w:val="•"/>
      <w:lvlJc w:val="left"/>
      <w:pPr>
        <w:tabs>
          <w:tab w:val="num" w:pos="3600"/>
        </w:tabs>
        <w:ind w:left="3600" w:hanging="360"/>
      </w:pPr>
      <w:rPr>
        <w:rFonts w:ascii="Arial" w:hAnsi="Arial" w:hint="default"/>
      </w:rPr>
    </w:lvl>
    <w:lvl w:ilvl="5" w:tplc="1B120160" w:tentative="1">
      <w:start w:val="1"/>
      <w:numFmt w:val="bullet"/>
      <w:lvlText w:val="•"/>
      <w:lvlJc w:val="left"/>
      <w:pPr>
        <w:tabs>
          <w:tab w:val="num" w:pos="4320"/>
        </w:tabs>
        <w:ind w:left="4320" w:hanging="360"/>
      </w:pPr>
      <w:rPr>
        <w:rFonts w:ascii="Arial" w:hAnsi="Arial" w:hint="default"/>
      </w:rPr>
    </w:lvl>
    <w:lvl w:ilvl="6" w:tplc="2A22A34E" w:tentative="1">
      <w:start w:val="1"/>
      <w:numFmt w:val="bullet"/>
      <w:lvlText w:val="•"/>
      <w:lvlJc w:val="left"/>
      <w:pPr>
        <w:tabs>
          <w:tab w:val="num" w:pos="5040"/>
        </w:tabs>
        <w:ind w:left="5040" w:hanging="360"/>
      </w:pPr>
      <w:rPr>
        <w:rFonts w:ascii="Arial" w:hAnsi="Arial" w:hint="default"/>
      </w:rPr>
    </w:lvl>
    <w:lvl w:ilvl="7" w:tplc="5C441934" w:tentative="1">
      <w:start w:val="1"/>
      <w:numFmt w:val="bullet"/>
      <w:lvlText w:val="•"/>
      <w:lvlJc w:val="left"/>
      <w:pPr>
        <w:tabs>
          <w:tab w:val="num" w:pos="5760"/>
        </w:tabs>
        <w:ind w:left="5760" w:hanging="360"/>
      </w:pPr>
      <w:rPr>
        <w:rFonts w:ascii="Arial" w:hAnsi="Arial" w:hint="default"/>
      </w:rPr>
    </w:lvl>
    <w:lvl w:ilvl="8" w:tplc="63A4FD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FF6EDF"/>
    <w:multiLevelType w:val="hybridMultilevel"/>
    <w:tmpl w:val="7BD4DF0A"/>
    <w:lvl w:ilvl="0" w:tplc="163E879A">
      <w:start w:val="1"/>
      <w:numFmt w:val="bullet"/>
      <w:lvlText w:val="•"/>
      <w:lvlJc w:val="left"/>
      <w:pPr>
        <w:tabs>
          <w:tab w:val="num" w:pos="720"/>
        </w:tabs>
        <w:ind w:left="720" w:hanging="360"/>
      </w:pPr>
      <w:rPr>
        <w:rFonts w:ascii="Arial" w:hAnsi="Arial" w:hint="default"/>
      </w:rPr>
    </w:lvl>
    <w:lvl w:ilvl="1" w:tplc="A9500EF6" w:tentative="1">
      <w:start w:val="1"/>
      <w:numFmt w:val="bullet"/>
      <w:lvlText w:val="•"/>
      <w:lvlJc w:val="left"/>
      <w:pPr>
        <w:tabs>
          <w:tab w:val="num" w:pos="1440"/>
        </w:tabs>
        <w:ind w:left="1440" w:hanging="360"/>
      </w:pPr>
      <w:rPr>
        <w:rFonts w:ascii="Arial" w:hAnsi="Arial" w:hint="default"/>
      </w:rPr>
    </w:lvl>
    <w:lvl w:ilvl="2" w:tplc="74A448BE" w:tentative="1">
      <w:start w:val="1"/>
      <w:numFmt w:val="bullet"/>
      <w:lvlText w:val="•"/>
      <w:lvlJc w:val="left"/>
      <w:pPr>
        <w:tabs>
          <w:tab w:val="num" w:pos="2160"/>
        </w:tabs>
        <w:ind w:left="2160" w:hanging="360"/>
      </w:pPr>
      <w:rPr>
        <w:rFonts w:ascii="Arial" w:hAnsi="Arial" w:hint="default"/>
      </w:rPr>
    </w:lvl>
    <w:lvl w:ilvl="3" w:tplc="F6C202A0" w:tentative="1">
      <w:start w:val="1"/>
      <w:numFmt w:val="bullet"/>
      <w:lvlText w:val="•"/>
      <w:lvlJc w:val="left"/>
      <w:pPr>
        <w:tabs>
          <w:tab w:val="num" w:pos="2880"/>
        </w:tabs>
        <w:ind w:left="2880" w:hanging="360"/>
      </w:pPr>
      <w:rPr>
        <w:rFonts w:ascii="Arial" w:hAnsi="Arial" w:hint="default"/>
      </w:rPr>
    </w:lvl>
    <w:lvl w:ilvl="4" w:tplc="F2D43148" w:tentative="1">
      <w:start w:val="1"/>
      <w:numFmt w:val="bullet"/>
      <w:lvlText w:val="•"/>
      <w:lvlJc w:val="left"/>
      <w:pPr>
        <w:tabs>
          <w:tab w:val="num" w:pos="3600"/>
        </w:tabs>
        <w:ind w:left="3600" w:hanging="360"/>
      </w:pPr>
      <w:rPr>
        <w:rFonts w:ascii="Arial" w:hAnsi="Arial" w:hint="default"/>
      </w:rPr>
    </w:lvl>
    <w:lvl w:ilvl="5" w:tplc="E676F842" w:tentative="1">
      <w:start w:val="1"/>
      <w:numFmt w:val="bullet"/>
      <w:lvlText w:val="•"/>
      <w:lvlJc w:val="left"/>
      <w:pPr>
        <w:tabs>
          <w:tab w:val="num" w:pos="4320"/>
        </w:tabs>
        <w:ind w:left="4320" w:hanging="360"/>
      </w:pPr>
      <w:rPr>
        <w:rFonts w:ascii="Arial" w:hAnsi="Arial" w:hint="default"/>
      </w:rPr>
    </w:lvl>
    <w:lvl w:ilvl="6" w:tplc="BC6E57C6" w:tentative="1">
      <w:start w:val="1"/>
      <w:numFmt w:val="bullet"/>
      <w:lvlText w:val="•"/>
      <w:lvlJc w:val="left"/>
      <w:pPr>
        <w:tabs>
          <w:tab w:val="num" w:pos="5040"/>
        </w:tabs>
        <w:ind w:left="5040" w:hanging="360"/>
      </w:pPr>
      <w:rPr>
        <w:rFonts w:ascii="Arial" w:hAnsi="Arial" w:hint="default"/>
      </w:rPr>
    </w:lvl>
    <w:lvl w:ilvl="7" w:tplc="C5721FFE" w:tentative="1">
      <w:start w:val="1"/>
      <w:numFmt w:val="bullet"/>
      <w:lvlText w:val="•"/>
      <w:lvlJc w:val="left"/>
      <w:pPr>
        <w:tabs>
          <w:tab w:val="num" w:pos="5760"/>
        </w:tabs>
        <w:ind w:left="5760" w:hanging="360"/>
      </w:pPr>
      <w:rPr>
        <w:rFonts w:ascii="Arial" w:hAnsi="Arial" w:hint="default"/>
      </w:rPr>
    </w:lvl>
    <w:lvl w:ilvl="8" w:tplc="D3BA44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F34153"/>
    <w:multiLevelType w:val="hybridMultilevel"/>
    <w:tmpl w:val="AD6A4316"/>
    <w:lvl w:ilvl="0" w:tplc="33ACB6FC">
      <w:start w:val="1"/>
      <w:numFmt w:val="bullet"/>
      <w:lvlText w:val="•"/>
      <w:lvlJc w:val="left"/>
      <w:pPr>
        <w:tabs>
          <w:tab w:val="num" w:pos="720"/>
        </w:tabs>
        <w:ind w:left="720" w:hanging="360"/>
      </w:pPr>
      <w:rPr>
        <w:rFonts w:ascii="Arial" w:hAnsi="Arial" w:hint="default"/>
      </w:rPr>
    </w:lvl>
    <w:lvl w:ilvl="1" w:tplc="826CF69C" w:tentative="1">
      <w:start w:val="1"/>
      <w:numFmt w:val="bullet"/>
      <w:lvlText w:val="•"/>
      <w:lvlJc w:val="left"/>
      <w:pPr>
        <w:tabs>
          <w:tab w:val="num" w:pos="1440"/>
        </w:tabs>
        <w:ind w:left="1440" w:hanging="360"/>
      </w:pPr>
      <w:rPr>
        <w:rFonts w:ascii="Arial" w:hAnsi="Arial" w:hint="default"/>
      </w:rPr>
    </w:lvl>
    <w:lvl w:ilvl="2" w:tplc="5C12B058" w:tentative="1">
      <w:start w:val="1"/>
      <w:numFmt w:val="bullet"/>
      <w:lvlText w:val="•"/>
      <w:lvlJc w:val="left"/>
      <w:pPr>
        <w:tabs>
          <w:tab w:val="num" w:pos="2160"/>
        </w:tabs>
        <w:ind w:left="2160" w:hanging="360"/>
      </w:pPr>
      <w:rPr>
        <w:rFonts w:ascii="Arial" w:hAnsi="Arial" w:hint="default"/>
      </w:rPr>
    </w:lvl>
    <w:lvl w:ilvl="3" w:tplc="A7CCE972" w:tentative="1">
      <w:start w:val="1"/>
      <w:numFmt w:val="bullet"/>
      <w:lvlText w:val="•"/>
      <w:lvlJc w:val="left"/>
      <w:pPr>
        <w:tabs>
          <w:tab w:val="num" w:pos="2880"/>
        </w:tabs>
        <w:ind w:left="2880" w:hanging="360"/>
      </w:pPr>
      <w:rPr>
        <w:rFonts w:ascii="Arial" w:hAnsi="Arial" w:hint="default"/>
      </w:rPr>
    </w:lvl>
    <w:lvl w:ilvl="4" w:tplc="5F107820" w:tentative="1">
      <w:start w:val="1"/>
      <w:numFmt w:val="bullet"/>
      <w:lvlText w:val="•"/>
      <w:lvlJc w:val="left"/>
      <w:pPr>
        <w:tabs>
          <w:tab w:val="num" w:pos="3600"/>
        </w:tabs>
        <w:ind w:left="3600" w:hanging="360"/>
      </w:pPr>
      <w:rPr>
        <w:rFonts w:ascii="Arial" w:hAnsi="Arial" w:hint="default"/>
      </w:rPr>
    </w:lvl>
    <w:lvl w:ilvl="5" w:tplc="CB60BFF4" w:tentative="1">
      <w:start w:val="1"/>
      <w:numFmt w:val="bullet"/>
      <w:lvlText w:val="•"/>
      <w:lvlJc w:val="left"/>
      <w:pPr>
        <w:tabs>
          <w:tab w:val="num" w:pos="4320"/>
        </w:tabs>
        <w:ind w:left="4320" w:hanging="360"/>
      </w:pPr>
      <w:rPr>
        <w:rFonts w:ascii="Arial" w:hAnsi="Arial" w:hint="default"/>
      </w:rPr>
    </w:lvl>
    <w:lvl w:ilvl="6" w:tplc="85B03580" w:tentative="1">
      <w:start w:val="1"/>
      <w:numFmt w:val="bullet"/>
      <w:lvlText w:val="•"/>
      <w:lvlJc w:val="left"/>
      <w:pPr>
        <w:tabs>
          <w:tab w:val="num" w:pos="5040"/>
        </w:tabs>
        <w:ind w:left="5040" w:hanging="360"/>
      </w:pPr>
      <w:rPr>
        <w:rFonts w:ascii="Arial" w:hAnsi="Arial" w:hint="default"/>
      </w:rPr>
    </w:lvl>
    <w:lvl w:ilvl="7" w:tplc="F11421CC" w:tentative="1">
      <w:start w:val="1"/>
      <w:numFmt w:val="bullet"/>
      <w:lvlText w:val="•"/>
      <w:lvlJc w:val="left"/>
      <w:pPr>
        <w:tabs>
          <w:tab w:val="num" w:pos="5760"/>
        </w:tabs>
        <w:ind w:left="5760" w:hanging="360"/>
      </w:pPr>
      <w:rPr>
        <w:rFonts w:ascii="Arial" w:hAnsi="Arial" w:hint="default"/>
      </w:rPr>
    </w:lvl>
    <w:lvl w:ilvl="8" w:tplc="FEC451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92161"/>
    <w:multiLevelType w:val="hybridMultilevel"/>
    <w:tmpl w:val="80E0A320"/>
    <w:lvl w:ilvl="0" w:tplc="95E4E120">
      <w:start w:val="1"/>
      <w:numFmt w:val="bullet"/>
      <w:lvlText w:val="•"/>
      <w:lvlJc w:val="left"/>
      <w:pPr>
        <w:tabs>
          <w:tab w:val="num" w:pos="720"/>
        </w:tabs>
        <w:ind w:left="720" w:hanging="360"/>
      </w:pPr>
      <w:rPr>
        <w:rFonts w:ascii="Arial" w:hAnsi="Arial" w:hint="default"/>
      </w:rPr>
    </w:lvl>
    <w:lvl w:ilvl="1" w:tplc="300CBA3C" w:tentative="1">
      <w:start w:val="1"/>
      <w:numFmt w:val="bullet"/>
      <w:lvlText w:val="•"/>
      <w:lvlJc w:val="left"/>
      <w:pPr>
        <w:tabs>
          <w:tab w:val="num" w:pos="1440"/>
        </w:tabs>
        <w:ind w:left="1440" w:hanging="360"/>
      </w:pPr>
      <w:rPr>
        <w:rFonts w:ascii="Arial" w:hAnsi="Arial" w:hint="default"/>
      </w:rPr>
    </w:lvl>
    <w:lvl w:ilvl="2" w:tplc="4746B6CC" w:tentative="1">
      <w:start w:val="1"/>
      <w:numFmt w:val="bullet"/>
      <w:lvlText w:val="•"/>
      <w:lvlJc w:val="left"/>
      <w:pPr>
        <w:tabs>
          <w:tab w:val="num" w:pos="2160"/>
        </w:tabs>
        <w:ind w:left="2160" w:hanging="360"/>
      </w:pPr>
      <w:rPr>
        <w:rFonts w:ascii="Arial" w:hAnsi="Arial" w:hint="default"/>
      </w:rPr>
    </w:lvl>
    <w:lvl w:ilvl="3" w:tplc="45505F6A" w:tentative="1">
      <w:start w:val="1"/>
      <w:numFmt w:val="bullet"/>
      <w:lvlText w:val="•"/>
      <w:lvlJc w:val="left"/>
      <w:pPr>
        <w:tabs>
          <w:tab w:val="num" w:pos="2880"/>
        </w:tabs>
        <w:ind w:left="2880" w:hanging="360"/>
      </w:pPr>
      <w:rPr>
        <w:rFonts w:ascii="Arial" w:hAnsi="Arial" w:hint="default"/>
      </w:rPr>
    </w:lvl>
    <w:lvl w:ilvl="4" w:tplc="C86453EE" w:tentative="1">
      <w:start w:val="1"/>
      <w:numFmt w:val="bullet"/>
      <w:lvlText w:val="•"/>
      <w:lvlJc w:val="left"/>
      <w:pPr>
        <w:tabs>
          <w:tab w:val="num" w:pos="3600"/>
        </w:tabs>
        <w:ind w:left="3600" w:hanging="360"/>
      </w:pPr>
      <w:rPr>
        <w:rFonts w:ascii="Arial" w:hAnsi="Arial" w:hint="default"/>
      </w:rPr>
    </w:lvl>
    <w:lvl w:ilvl="5" w:tplc="22600C56" w:tentative="1">
      <w:start w:val="1"/>
      <w:numFmt w:val="bullet"/>
      <w:lvlText w:val="•"/>
      <w:lvlJc w:val="left"/>
      <w:pPr>
        <w:tabs>
          <w:tab w:val="num" w:pos="4320"/>
        </w:tabs>
        <w:ind w:left="4320" w:hanging="360"/>
      </w:pPr>
      <w:rPr>
        <w:rFonts w:ascii="Arial" w:hAnsi="Arial" w:hint="default"/>
      </w:rPr>
    </w:lvl>
    <w:lvl w:ilvl="6" w:tplc="794A772A" w:tentative="1">
      <w:start w:val="1"/>
      <w:numFmt w:val="bullet"/>
      <w:lvlText w:val="•"/>
      <w:lvlJc w:val="left"/>
      <w:pPr>
        <w:tabs>
          <w:tab w:val="num" w:pos="5040"/>
        </w:tabs>
        <w:ind w:left="5040" w:hanging="360"/>
      </w:pPr>
      <w:rPr>
        <w:rFonts w:ascii="Arial" w:hAnsi="Arial" w:hint="default"/>
      </w:rPr>
    </w:lvl>
    <w:lvl w:ilvl="7" w:tplc="15A6CAE6" w:tentative="1">
      <w:start w:val="1"/>
      <w:numFmt w:val="bullet"/>
      <w:lvlText w:val="•"/>
      <w:lvlJc w:val="left"/>
      <w:pPr>
        <w:tabs>
          <w:tab w:val="num" w:pos="5760"/>
        </w:tabs>
        <w:ind w:left="5760" w:hanging="360"/>
      </w:pPr>
      <w:rPr>
        <w:rFonts w:ascii="Arial" w:hAnsi="Arial" w:hint="default"/>
      </w:rPr>
    </w:lvl>
    <w:lvl w:ilvl="8" w:tplc="549C63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015808"/>
    <w:multiLevelType w:val="hybridMultilevel"/>
    <w:tmpl w:val="8FE6CDEA"/>
    <w:lvl w:ilvl="0" w:tplc="DB40D5C6">
      <w:start w:val="1"/>
      <w:numFmt w:val="lowerRoman"/>
      <w:lvlText w:val="%1)"/>
      <w:lvlJc w:val="left"/>
      <w:pPr>
        <w:ind w:left="750" w:hanging="720"/>
      </w:pPr>
      <w:rPr>
        <w:rFonts w:cstheme="minorHAnsi" w:hint="default"/>
        <w:b w:val="0"/>
        <w:sz w:val="22"/>
      </w:rPr>
    </w:lvl>
    <w:lvl w:ilvl="1" w:tplc="40090019">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7" w15:restartNumberingAfterBreak="0">
    <w:nsid w:val="3EE04692"/>
    <w:multiLevelType w:val="hybridMultilevel"/>
    <w:tmpl w:val="1D56ACA4"/>
    <w:lvl w:ilvl="0" w:tplc="B1EC3C34">
      <w:start w:val="1"/>
      <w:numFmt w:val="bullet"/>
      <w:lvlText w:val="•"/>
      <w:lvlJc w:val="left"/>
      <w:pPr>
        <w:tabs>
          <w:tab w:val="num" w:pos="720"/>
        </w:tabs>
        <w:ind w:left="720" w:hanging="360"/>
      </w:pPr>
      <w:rPr>
        <w:rFonts w:ascii="Arial" w:hAnsi="Arial" w:hint="default"/>
      </w:rPr>
    </w:lvl>
    <w:lvl w:ilvl="1" w:tplc="1174D33E" w:tentative="1">
      <w:start w:val="1"/>
      <w:numFmt w:val="bullet"/>
      <w:lvlText w:val="•"/>
      <w:lvlJc w:val="left"/>
      <w:pPr>
        <w:tabs>
          <w:tab w:val="num" w:pos="1440"/>
        </w:tabs>
        <w:ind w:left="1440" w:hanging="360"/>
      </w:pPr>
      <w:rPr>
        <w:rFonts w:ascii="Arial" w:hAnsi="Arial" w:hint="default"/>
      </w:rPr>
    </w:lvl>
    <w:lvl w:ilvl="2" w:tplc="7FEAB836" w:tentative="1">
      <w:start w:val="1"/>
      <w:numFmt w:val="bullet"/>
      <w:lvlText w:val="•"/>
      <w:lvlJc w:val="left"/>
      <w:pPr>
        <w:tabs>
          <w:tab w:val="num" w:pos="2160"/>
        </w:tabs>
        <w:ind w:left="2160" w:hanging="360"/>
      </w:pPr>
      <w:rPr>
        <w:rFonts w:ascii="Arial" w:hAnsi="Arial" w:hint="default"/>
      </w:rPr>
    </w:lvl>
    <w:lvl w:ilvl="3" w:tplc="69729232" w:tentative="1">
      <w:start w:val="1"/>
      <w:numFmt w:val="bullet"/>
      <w:lvlText w:val="•"/>
      <w:lvlJc w:val="left"/>
      <w:pPr>
        <w:tabs>
          <w:tab w:val="num" w:pos="2880"/>
        </w:tabs>
        <w:ind w:left="2880" w:hanging="360"/>
      </w:pPr>
      <w:rPr>
        <w:rFonts w:ascii="Arial" w:hAnsi="Arial" w:hint="default"/>
      </w:rPr>
    </w:lvl>
    <w:lvl w:ilvl="4" w:tplc="2DA4334C" w:tentative="1">
      <w:start w:val="1"/>
      <w:numFmt w:val="bullet"/>
      <w:lvlText w:val="•"/>
      <w:lvlJc w:val="left"/>
      <w:pPr>
        <w:tabs>
          <w:tab w:val="num" w:pos="3600"/>
        </w:tabs>
        <w:ind w:left="3600" w:hanging="360"/>
      </w:pPr>
      <w:rPr>
        <w:rFonts w:ascii="Arial" w:hAnsi="Arial" w:hint="default"/>
      </w:rPr>
    </w:lvl>
    <w:lvl w:ilvl="5" w:tplc="43380620" w:tentative="1">
      <w:start w:val="1"/>
      <w:numFmt w:val="bullet"/>
      <w:lvlText w:val="•"/>
      <w:lvlJc w:val="left"/>
      <w:pPr>
        <w:tabs>
          <w:tab w:val="num" w:pos="4320"/>
        </w:tabs>
        <w:ind w:left="4320" w:hanging="360"/>
      </w:pPr>
      <w:rPr>
        <w:rFonts w:ascii="Arial" w:hAnsi="Arial" w:hint="default"/>
      </w:rPr>
    </w:lvl>
    <w:lvl w:ilvl="6" w:tplc="3D404112" w:tentative="1">
      <w:start w:val="1"/>
      <w:numFmt w:val="bullet"/>
      <w:lvlText w:val="•"/>
      <w:lvlJc w:val="left"/>
      <w:pPr>
        <w:tabs>
          <w:tab w:val="num" w:pos="5040"/>
        </w:tabs>
        <w:ind w:left="5040" w:hanging="360"/>
      </w:pPr>
      <w:rPr>
        <w:rFonts w:ascii="Arial" w:hAnsi="Arial" w:hint="default"/>
      </w:rPr>
    </w:lvl>
    <w:lvl w:ilvl="7" w:tplc="BDF4C752" w:tentative="1">
      <w:start w:val="1"/>
      <w:numFmt w:val="bullet"/>
      <w:lvlText w:val="•"/>
      <w:lvlJc w:val="left"/>
      <w:pPr>
        <w:tabs>
          <w:tab w:val="num" w:pos="5760"/>
        </w:tabs>
        <w:ind w:left="5760" w:hanging="360"/>
      </w:pPr>
      <w:rPr>
        <w:rFonts w:ascii="Arial" w:hAnsi="Arial" w:hint="default"/>
      </w:rPr>
    </w:lvl>
    <w:lvl w:ilvl="8" w:tplc="414C60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C03A3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C84DFE"/>
    <w:multiLevelType w:val="hybridMultilevel"/>
    <w:tmpl w:val="B8BEE28E"/>
    <w:lvl w:ilvl="0" w:tplc="12743792">
      <w:start w:val="1"/>
      <w:numFmt w:val="bullet"/>
      <w:lvlText w:val="•"/>
      <w:lvlJc w:val="left"/>
      <w:pPr>
        <w:tabs>
          <w:tab w:val="num" w:pos="720"/>
        </w:tabs>
        <w:ind w:left="720" w:hanging="360"/>
      </w:pPr>
      <w:rPr>
        <w:rFonts w:ascii="Times New Roman" w:hAnsi="Times New Roman" w:hint="default"/>
      </w:rPr>
    </w:lvl>
    <w:lvl w:ilvl="1" w:tplc="22D6DCEA" w:tentative="1">
      <w:start w:val="1"/>
      <w:numFmt w:val="bullet"/>
      <w:lvlText w:val="•"/>
      <w:lvlJc w:val="left"/>
      <w:pPr>
        <w:tabs>
          <w:tab w:val="num" w:pos="1440"/>
        </w:tabs>
        <w:ind w:left="1440" w:hanging="360"/>
      </w:pPr>
      <w:rPr>
        <w:rFonts w:ascii="Times New Roman" w:hAnsi="Times New Roman" w:hint="default"/>
      </w:rPr>
    </w:lvl>
    <w:lvl w:ilvl="2" w:tplc="7C86A07C" w:tentative="1">
      <w:start w:val="1"/>
      <w:numFmt w:val="bullet"/>
      <w:lvlText w:val="•"/>
      <w:lvlJc w:val="left"/>
      <w:pPr>
        <w:tabs>
          <w:tab w:val="num" w:pos="2160"/>
        </w:tabs>
        <w:ind w:left="2160" w:hanging="360"/>
      </w:pPr>
      <w:rPr>
        <w:rFonts w:ascii="Times New Roman" w:hAnsi="Times New Roman" w:hint="default"/>
      </w:rPr>
    </w:lvl>
    <w:lvl w:ilvl="3" w:tplc="1D28E000" w:tentative="1">
      <w:start w:val="1"/>
      <w:numFmt w:val="bullet"/>
      <w:lvlText w:val="•"/>
      <w:lvlJc w:val="left"/>
      <w:pPr>
        <w:tabs>
          <w:tab w:val="num" w:pos="2880"/>
        </w:tabs>
        <w:ind w:left="2880" w:hanging="360"/>
      </w:pPr>
      <w:rPr>
        <w:rFonts w:ascii="Times New Roman" w:hAnsi="Times New Roman" w:hint="default"/>
      </w:rPr>
    </w:lvl>
    <w:lvl w:ilvl="4" w:tplc="FF18D932" w:tentative="1">
      <w:start w:val="1"/>
      <w:numFmt w:val="bullet"/>
      <w:lvlText w:val="•"/>
      <w:lvlJc w:val="left"/>
      <w:pPr>
        <w:tabs>
          <w:tab w:val="num" w:pos="3600"/>
        </w:tabs>
        <w:ind w:left="3600" w:hanging="360"/>
      </w:pPr>
      <w:rPr>
        <w:rFonts w:ascii="Times New Roman" w:hAnsi="Times New Roman" w:hint="default"/>
      </w:rPr>
    </w:lvl>
    <w:lvl w:ilvl="5" w:tplc="D6D89F20" w:tentative="1">
      <w:start w:val="1"/>
      <w:numFmt w:val="bullet"/>
      <w:lvlText w:val="•"/>
      <w:lvlJc w:val="left"/>
      <w:pPr>
        <w:tabs>
          <w:tab w:val="num" w:pos="4320"/>
        </w:tabs>
        <w:ind w:left="4320" w:hanging="360"/>
      </w:pPr>
      <w:rPr>
        <w:rFonts w:ascii="Times New Roman" w:hAnsi="Times New Roman" w:hint="default"/>
      </w:rPr>
    </w:lvl>
    <w:lvl w:ilvl="6" w:tplc="FED4C982" w:tentative="1">
      <w:start w:val="1"/>
      <w:numFmt w:val="bullet"/>
      <w:lvlText w:val="•"/>
      <w:lvlJc w:val="left"/>
      <w:pPr>
        <w:tabs>
          <w:tab w:val="num" w:pos="5040"/>
        </w:tabs>
        <w:ind w:left="5040" w:hanging="360"/>
      </w:pPr>
      <w:rPr>
        <w:rFonts w:ascii="Times New Roman" w:hAnsi="Times New Roman" w:hint="default"/>
      </w:rPr>
    </w:lvl>
    <w:lvl w:ilvl="7" w:tplc="1B667778" w:tentative="1">
      <w:start w:val="1"/>
      <w:numFmt w:val="bullet"/>
      <w:lvlText w:val="•"/>
      <w:lvlJc w:val="left"/>
      <w:pPr>
        <w:tabs>
          <w:tab w:val="num" w:pos="5760"/>
        </w:tabs>
        <w:ind w:left="5760" w:hanging="360"/>
      </w:pPr>
      <w:rPr>
        <w:rFonts w:ascii="Times New Roman" w:hAnsi="Times New Roman" w:hint="default"/>
      </w:rPr>
    </w:lvl>
    <w:lvl w:ilvl="8" w:tplc="B8088C2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FBF7B9E"/>
    <w:multiLevelType w:val="multilevel"/>
    <w:tmpl w:val="2CF0718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9C1ED4"/>
    <w:multiLevelType w:val="hybridMultilevel"/>
    <w:tmpl w:val="CCC40506"/>
    <w:lvl w:ilvl="0" w:tplc="FFFFFFFF">
      <w:start w:val="16"/>
      <w:numFmt w:val="decimal"/>
      <w:lvlText w:val="%1."/>
      <w:lvlJc w:val="left"/>
      <w:pPr>
        <w:tabs>
          <w:tab w:val="num" w:pos="780"/>
        </w:tabs>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1688197">
    <w:abstractNumId w:val="7"/>
  </w:num>
  <w:num w:numId="2" w16cid:durableId="1012344001">
    <w:abstractNumId w:val="3"/>
  </w:num>
  <w:num w:numId="3" w16cid:durableId="158235890">
    <w:abstractNumId w:val="4"/>
  </w:num>
  <w:num w:numId="4" w16cid:durableId="563829997">
    <w:abstractNumId w:val="1"/>
  </w:num>
  <w:num w:numId="5" w16cid:durableId="1421296357">
    <w:abstractNumId w:val="9"/>
  </w:num>
  <w:num w:numId="6" w16cid:durableId="1210648515">
    <w:abstractNumId w:val="2"/>
  </w:num>
  <w:num w:numId="7" w16cid:durableId="862206532">
    <w:abstractNumId w:val="0"/>
  </w:num>
  <w:num w:numId="8" w16cid:durableId="248393766">
    <w:abstractNumId w:val="6"/>
  </w:num>
  <w:num w:numId="9" w16cid:durableId="544878676">
    <w:abstractNumId w:val="8"/>
  </w:num>
  <w:num w:numId="10" w16cid:durableId="1288663605">
    <w:abstractNumId w:val="11"/>
  </w:num>
  <w:num w:numId="11" w16cid:durableId="488711546">
    <w:abstractNumId w:val="10"/>
  </w:num>
  <w:num w:numId="12" w16cid:durableId="183810745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 Bonertz">
    <w15:presenceInfo w15:providerId="None" w15:userId="Lori Bonertz"/>
  </w15:person>
  <w15:person w15:author="wel come">
    <w15:presenceInfo w15:providerId="Windows Live" w15:userId="dd7c32d5021cd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wins.enl&lt;/item&gt;&lt;/Libraries&gt;&lt;/ENLibraries&gt;"/>
  </w:docVars>
  <w:rsids>
    <w:rsidRoot w:val="00490375"/>
    <w:rsid w:val="00001EA8"/>
    <w:rsid w:val="0000262B"/>
    <w:rsid w:val="0003694E"/>
    <w:rsid w:val="000370DF"/>
    <w:rsid w:val="00041C93"/>
    <w:rsid w:val="0005630A"/>
    <w:rsid w:val="000906D9"/>
    <w:rsid w:val="000B531F"/>
    <w:rsid w:val="000D0A46"/>
    <w:rsid w:val="000E16F7"/>
    <w:rsid w:val="000E2E85"/>
    <w:rsid w:val="000E7887"/>
    <w:rsid w:val="000F5D4C"/>
    <w:rsid w:val="0011692C"/>
    <w:rsid w:val="001178ED"/>
    <w:rsid w:val="00120F2F"/>
    <w:rsid w:val="00133612"/>
    <w:rsid w:val="00157A65"/>
    <w:rsid w:val="00163F58"/>
    <w:rsid w:val="00180436"/>
    <w:rsid w:val="001A24DA"/>
    <w:rsid w:val="001B6297"/>
    <w:rsid w:val="001D3EDD"/>
    <w:rsid w:val="001D7764"/>
    <w:rsid w:val="001F23AA"/>
    <w:rsid w:val="001F5A59"/>
    <w:rsid w:val="00220C43"/>
    <w:rsid w:val="0022307D"/>
    <w:rsid w:val="00241DEB"/>
    <w:rsid w:val="00246B98"/>
    <w:rsid w:val="00273048"/>
    <w:rsid w:val="002A6BB7"/>
    <w:rsid w:val="002B0A2D"/>
    <w:rsid w:val="002B7D0D"/>
    <w:rsid w:val="002D32B7"/>
    <w:rsid w:val="002E1F56"/>
    <w:rsid w:val="002E7F66"/>
    <w:rsid w:val="002F2A42"/>
    <w:rsid w:val="0033011D"/>
    <w:rsid w:val="003422F2"/>
    <w:rsid w:val="00346A28"/>
    <w:rsid w:val="00360578"/>
    <w:rsid w:val="00382304"/>
    <w:rsid w:val="003901DD"/>
    <w:rsid w:val="003A0EB0"/>
    <w:rsid w:val="003E03F8"/>
    <w:rsid w:val="003E22AB"/>
    <w:rsid w:val="003F39CB"/>
    <w:rsid w:val="00423147"/>
    <w:rsid w:val="00425623"/>
    <w:rsid w:val="004332A0"/>
    <w:rsid w:val="00434A51"/>
    <w:rsid w:val="00440E5A"/>
    <w:rsid w:val="00470327"/>
    <w:rsid w:val="0047308C"/>
    <w:rsid w:val="00490375"/>
    <w:rsid w:val="00492D4C"/>
    <w:rsid w:val="004B0BE5"/>
    <w:rsid w:val="004E3F1E"/>
    <w:rsid w:val="004E5C8F"/>
    <w:rsid w:val="004F267B"/>
    <w:rsid w:val="004F7219"/>
    <w:rsid w:val="00517C53"/>
    <w:rsid w:val="00520497"/>
    <w:rsid w:val="00521C61"/>
    <w:rsid w:val="00526A17"/>
    <w:rsid w:val="00534476"/>
    <w:rsid w:val="00535D3E"/>
    <w:rsid w:val="00547E73"/>
    <w:rsid w:val="00566B6A"/>
    <w:rsid w:val="00573390"/>
    <w:rsid w:val="00573730"/>
    <w:rsid w:val="0057599C"/>
    <w:rsid w:val="005827FF"/>
    <w:rsid w:val="005939D3"/>
    <w:rsid w:val="005B1711"/>
    <w:rsid w:val="005D7ADF"/>
    <w:rsid w:val="005F4558"/>
    <w:rsid w:val="00602062"/>
    <w:rsid w:val="00604565"/>
    <w:rsid w:val="00654995"/>
    <w:rsid w:val="006927D3"/>
    <w:rsid w:val="00692C18"/>
    <w:rsid w:val="006A4B0C"/>
    <w:rsid w:val="006C16C8"/>
    <w:rsid w:val="006C26C6"/>
    <w:rsid w:val="006D2964"/>
    <w:rsid w:val="006E06F0"/>
    <w:rsid w:val="006E2FD5"/>
    <w:rsid w:val="007022E1"/>
    <w:rsid w:val="00711367"/>
    <w:rsid w:val="00715900"/>
    <w:rsid w:val="007261E2"/>
    <w:rsid w:val="00733857"/>
    <w:rsid w:val="00733E0A"/>
    <w:rsid w:val="00734871"/>
    <w:rsid w:val="00745187"/>
    <w:rsid w:val="00745ADD"/>
    <w:rsid w:val="00750EAA"/>
    <w:rsid w:val="00754B75"/>
    <w:rsid w:val="0077414C"/>
    <w:rsid w:val="007759E5"/>
    <w:rsid w:val="00775F5C"/>
    <w:rsid w:val="007865AE"/>
    <w:rsid w:val="007B6D85"/>
    <w:rsid w:val="007D5718"/>
    <w:rsid w:val="00802129"/>
    <w:rsid w:val="0080372D"/>
    <w:rsid w:val="00807C27"/>
    <w:rsid w:val="00822D2B"/>
    <w:rsid w:val="008328E7"/>
    <w:rsid w:val="008457EC"/>
    <w:rsid w:val="00846B60"/>
    <w:rsid w:val="008601B4"/>
    <w:rsid w:val="00874998"/>
    <w:rsid w:val="0088356A"/>
    <w:rsid w:val="008A4BCA"/>
    <w:rsid w:val="008C1C5B"/>
    <w:rsid w:val="008D3A96"/>
    <w:rsid w:val="008E3CB2"/>
    <w:rsid w:val="008E5306"/>
    <w:rsid w:val="008F39D7"/>
    <w:rsid w:val="0090181A"/>
    <w:rsid w:val="0091447C"/>
    <w:rsid w:val="0093039E"/>
    <w:rsid w:val="00941736"/>
    <w:rsid w:val="0095167F"/>
    <w:rsid w:val="00955B98"/>
    <w:rsid w:val="00955FC4"/>
    <w:rsid w:val="00957CC1"/>
    <w:rsid w:val="00963EF0"/>
    <w:rsid w:val="00974AC3"/>
    <w:rsid w:val="009A0292"/>
    <w:rsid w:val="009D137D"/>
    <w:rsid w:val="009F2DC5"/>
    <w:rsid w:val="009F31A4"/>
    <w:rsid w:val="00A01F8A"/>
    <w:rsid w:val="00A22295"/>
    <w:rsid w:val="00A550B2"/>
    <w:rsid w:val="00A630BA"/>
    <w:rsid w:val="00A766C3"/>
    <w:rsid w:val="00AA3CFD"/>
    <w:rsid w:val="00AA5CB8"/>
    <w:rsid w:val="00AA74FD"/>
    <w:rsid w:val="00AB7C63"/>
    <w:rsid w:val="00AC3E7B"/>
    <w:rsid w:val="00AE7590"/>
    <w:rsid w:val="00AF395F"/>
    <w:rsid w:val="00B11ECC"/>
    <w:rsid w:val="00B207D4"/>
    <w:rsid w:val="00B343B6"/>
    <w:rsid w:val="00B52642"/>
    <w:rsid w:val="00B60B24"/>
    <w:rsid w:val="00B74EAA"/>
    <w:rsid w:val="00BB046A"/>
    <w:rsid w:val="00BB35E2"/>
    <w:rsid w:val="00BB75DF"/>
    <w:rsid w:val="00BC1F89"/>
    <w:rsid w:val="00BC3399"/>
    <w:rsid w:val="00BD33D3"/>
    <w:rsid w:val="00BE181E"/>
    <w:rsid w:val="00C1094B"/>
    <w:rsid w:val="00C13462"/>
    <w:rsid w:val="00C170CE"/>
    <w:rsid w:val="00C17755"/>
    <w:rsid w:val="00C43508"/>
    <w:rsid w:val="00C437A4"/>
    <w:rsid w:val="00C50C25"/>
    <w:rsid w:val="00C607BF"/>
    <w:rsid w:val="00C7499C"/>
    <w:rsid w:val="00C74ACF"/>
    <w:rsid w:val="00C86983"/>
    <w:rsid w:val="00C8799C"/>
    <w:rsid w:val="00C961A8"/>
    <w:rsid w:val="00CC122F"/>
    <w:rsid w:val="00CC5E2B"/>
    <w:rsid w:val="00CD0A2D"/>
    <w:rsid w:val="00CE55A6"/>
    <w:rsid w:val="00CE5E53"/>
    <w:rsid w:val="00D41B34"/>
    <w:rsid w:val="00D41DA6"/>
    <w:rsid w:val="00D62E66"/>
    <w:rsid w:val="00D77FD1"/>
    <w:rsid w:val="00D80720"/>
    <w:rsid w:val="00D9301E"/>
    <w:rsid w:val="00DA7B31"/>
    <w:rsid w:val="00DE6760"/>
    <w:rsid w:val="00DF1662"/>
    <w:rsid w:val="00DF3CD5"/>
    <w:rsid w:val="00DF6F8F"/>
    <w:rsid w:val="00E07413"/>
    <w:rsid w:val="00E55086"/>
    <w:rsid w:val="00E646C9"/>
    <w:rsid w:val="00E751E7"/>
    <w:rsid w:val="00E85D9B"/>
    <w:rsid w:val="00E9010F"/>
    <w:rsid w:val="00E933A7"/>
    <w:rsid w:val="00EB5FF7"/>
    <w:rsid w:val="00EC590A"/>
    <w:rsid w:val="00EF3A48"/>
    <w:rsid w:val="00F4387D"/>
    <w:rsid w:val="00FA391B"/>
    <w:rsid w:val="00FA6C2C"/>
    <w:rsid w:val="00FB16BD"/>
    <w:rsid w:val="00FB3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4BE0"/>
  <w15:docId w15:val="{31373493-32DA-F746-93E3-86BF80DE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1D"/>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46A"/>
    <w:rPr>
      <w:rFonts w:ascii="Tahoma" w:hAnsi="Tahoma" w:cs="Tahoma"/>
      <w:sz w:val="16"/>
      <w:szCs w:val="16"/>
    </w:rPr>
  </w:style>
  <w:style w:type="table" w:styleId="TableGrid">
    <w:name w:val="Table Grid"/>
    <w:basedOn w:val="TableNormal"/>
    <w:uiPriority w:val="59"/>
    <w:rsid w:val="00BE181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3612"/>
    <w:pPr>
      <w:spacing w:after="0" w:line="240" w:lineRule="auto"/>
    </w:pPr>
  </w:style>
  <w:style w:type="character" w:styleId="CommentReference">
    <w:name w:val="annotation reference"/>
    <w:basedOn w:val="DefaultParagraphFont"/>
    <w:uiPriority w:val="99"/>
    <w:semiHidden/>
    <w:unhideWhenUsed/>
    <w:rsid w:val="009F2DC5"/>
    <w:rPr>
      <w:sz w:val="16"/>
      <w:szCs w:val="16"/>
    </w:rPr>
  </w:style>
  <w:style w:type="paragraph" w:styleId="CommentText">
    <w:name w:val="annotation text"/>
    <w:basedOn w:val="Normal"/>
    <w:link w:val="CommentTextChar"/>
    <w:uiPriority w:val="99"/>
    <w:semiHidden/>
    <w:unhideWhenUsed/>
    <w:rsid w:val="009F2DC5"/>
    <w:pPr>
      <w:spacing w:line="240" w:lineRule="auto"/>
    </w:pPr>
    <w:rPr>
      <w:sz w:val="20"/>
      <w:szCs w:val="20"/>
    </w:rPr>
  </w:style>
  <w:style w:type="character" w:customStyle="1" w:styleId="CommentTextChar">
    <w:name w:val="Comment Text Char"/>
    <w:basedOn w:val="DefaultParagraphFont"/>
    <w:link w:val="CommentText"/>
    <w:uiPriority w:val="99"/>
    <w:semiHidden/>
    <w:rsid w:val="009F2DC5"/>
    <w:rPr>
      <w:sz w:val="20"/>
      <w:szCs w:val="20"/>
    </w:rPr>
  </w:style>
  <w:style w:type="paragraph" w:styleId="CommentSubject">
    <w:name w:val="annotation subject"/>
    <w:basedOn w:val="CommentText"/>
    <w:next w:val="CommentText"/>
    <w:link w:val="CommentSubjectChar"/>
    <w:uiPriority w:val="99"/>
    <w:semiHidden/>
    <w:unhideWhenUsed/>
    <w:rsid w:val="009F2DC5"/>
    <w:rPr>
      <w:b/>
      <w:bCs/>
    </w:rPr>
  </w:style>
  <w:style w:type="character" w:customStyle="1" w:styleId="CommentSubjectChar">
    <w:name w:val="Comment Subject Char"/>
    <w:basedOn w:val="CommentTextChar"/>
    <w:link w:val="CommentSubject"/>
    <w:uiPriority w:val="99"/>
    <w:semiHidden/>
    <w:rsid w:val="009F2D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7856">
      <w:bodyDiv w:val="1"/>
      <w:marLeft w:val="0"/>
      <w:marRight w:val="0"/>
      <w:marTop w:val="0"/>
      <w:marBottom w:val="0"/>
      <w:divBdr>
        <w:top w:val="none" w:sz="0" w:space="0" w:color="auto"/>
        <w:left w:val="none" w:sz="0" w:space="0" w:color="auto"/>
        <w:bottom w:val="none" w:sz="0" w:space="0" w:color="auto"/>
        <w:right w:val="none" w:sz="0" w:space="0" w:color="auto"/>
      </w:divBdr>
    </w:div>
    <w:div w:id="288174425">
      <w:bodyDiv w:val="1"/>
      <w:marLeft w:val="0"/>
      <w:marRight w:val="0"/>
      <w:marTop w:val="0"/>
      <w:marBottom w:val="0"/>
      <w:divBdr>
        <w:top w:val="none" w:sz="0" w:space="0" w:color="auto"/>
        <w:left w:val="none" w:sz="0" w:space="0" w:color="auto"/>
        <w:bottom w:val="none" w:sz="0" w:space="0" w:color="auto"/>
        <w:right w:val="none" w:sz="0" w:space="0" w:color="auto"/>
      </w:divBdr>
      <w:divsChild>
        <w:div w:id="1638487780">
          <w:marLeft w:val="720"/>
          <w:marRight w:val="0"/>
          <w:marTop w:val="240"/>
          <w:marBottom w:val="0"/>
          <w:divBdr>
            <w:top w:val="none" w:sz="0" w:space="0" w:color="auto"/>
            <w:left w:val="none" w:sz="0" w:space="0" w:color="auto"/>
            <w:bottom w:val="none" w:sz="0" w:space="0" w:color="auto"/>
            <w:right w:val="none" w:sz="0" w:space="0" w:color="auto"/>
          </w:divBdr>
        </w:div>
        <w:div w:id="1985500722">
          <w:marLeft w:val="720"/>
          <w:marRight w:val="0"/>
          <w:marTop w:val="240"/>
          <w:marBottom w:val="0"/>
          <w:divBdr>
            <w:top w:val="none" w:sz="0" w:space="0" w:color="auto"/>
            <w:left w:val="none" w:sz="0" w:space="0" w:color="auto"/>
            <w:bottom w:val="none" w:sz="0" w:space="0" w:color="auto"/>
            <w:right w:val="none" w:sz="0" w:space="0" w:color="auto"/>
          </w:divBdr>
        </w:div>
      </w:divsChild>
    </w:div>
    <w:div w:id="303395689">
      <w:bodyDiv w:val="1"/>
      <w:marLeft w:val="0"/>
      <w:marRight w:val="0"/>
      <w:marTop w:val="0"/>
      <w:marBottom w:val="0"/>
      <w:divBdr>
        <w:top w:val="none" w:sz="0" w:space="0" w:color="auto"/>
        <w:left w:val="none" w:sz="0" w:space="0" w:color="auto"/>
        <w:bottom w:val="none" w:sz="0" w:space="0" w:color="auto"/>
        <w:right w:val="none" w:sz="0" w:space="0" w:color="auto"/>
      </w:divBdr>
    </w:div>
    <w:div w:id="619068713">
      <w:bodyDiv w:val="1"/>
      <w:marLeft w:val="0"/>
      <w:marRight w:val="0"/>
      <w:marTop w:val="0"/>
      <w:marBottom w:val="0"/>
      <w:divBdr>
        <w:top w:val="none" w:sz="0" w:space="0" w:color="auto"/>
        <w:left w:val="none" w:sz="0" w:space="0" w:color="auto"/>
        <w:bottom w:val="none" w:sz="0" w:space="0" w:color="auto"/>
        <w:right w:val="none" w:sz="0" w:space="0" w:color="auto"/>
      </w:divBdr>
      <w:divsChild>
        <w:div w:id="363680911">
          <w:marLeft w:val="720"/>
          <w:marRight w:val="0"/>
          <w:marTop w:val="240"/>
          <w:marBottom w:val="0"/>
          <w:divBdr>
            <w:top w:val="none" w:sz="0" w:space="0" w:color="auto"/>
            <w:left w:val="none" w:sz="0" w:space="0" w:color="auto"/>
            <w:bottom w:val="none" w:sz="0" w:space="0" w:color="auto"/>
            <w:right w:val="none" w:sz="0" w:space="0" w:color="auto"/>
          </w:divBdr>
        </w:div>
      </w:divsChild>
    </w:div>
    <w:div w:id="677852870">
      <w:bodyDiv w:val="1"/>
      <w:marLeft w:val="0"/>
      <w:marRight w:val="0"/>
      <w:marTop w:val="0"/>
      <w:marBottom w:val="0"/>
      <w:divBdr>
        <w:top w:val="none" w:sz="0" w:space="0" w:color="auto"/>
        <w:left w:val="none" w:sz="0" w:space="0" w:color="auto"/>
        <w:bottom w:val="none" w:sz="0" w:space="0" w:color="auto"/>
        <w:right w:val="none" w:sz="0" w:space="0" w:color="auto"/>
      </w:divBdr>
      <w:divsChild>
        <w:div w:id="506336456">
          <w:marLeft w:val="720"/>
          <w:marRight w:val="0"/>
          <w:marTop w:val="240"/>
          <w:marBottom w:val="0"/>
          <w:divBdr>
            <w:top w:val="none" w:sz="0" w:space="0" w:color="auto"/>
            <w:left w:val="none" w:sz="0" w:space="0" w:color="auto"/>
            <w:bottom w:val="none" w:sz="0" w:space="0" w:color="auto"/>
            <w:right w:val="none" w:sz="0" w:space="0" w:color="auto"/>
          </w:divBdr>
        </w:div>
        <w:div w:id="727341146">
          <w:marLeft w:val="720"/>
          <w:marRight w:val="0"/>
          <w:marTop w:val="240"/>
          <w:marBottom w:val="0"/>
          <w:divBdr>
            <w:top w:val="none" w:sz="0" w:space="0" w:color="auto"/>
            <w:left w:val="none" w:sz="0" w:space="0" w:color="auto"/>
            <w:bottom w:val="none" w:sz="0" w:space="0" w:color="auto"/>
            <w:right w:val="none" w:sz="0" w:space="0" w:color="auto"/>
          </w:divBdr>
        </w:div>
        <w:div w:id="1194540145">
          <w:marLeft w:val="720"/>
          <w:marRight w:val="0"/>
          <w:marTop w:val="240"/>
          <w:marBottom w:val="0"/>
          <w:divBdr>
            <w:top w:val="none" w:sz="0" w:space="0" w:color="auto"/>
            <w:left w:val="none" w:sz="0" w:space="0" w:color="auto"/>
            <w:bottom w:val="none" w:sz="0" w:space="0" w:color="auto"/>
            <w:right w:val="none" w:sz="0" w:space="0" w:color="auto"/>
          </w:divBdr>
        </w:div>
        <w:div w:id="1316257385">
          <w:marLeft w:val="1440"/>
          <w:marRight w:val="0"/>
          <w:marTop w:val="240"/>
          <w:marBottom w:val="0"/>
          <w:divBdr>
            <w:top w:val="none" w:sz="0" w:space="0" w:color="auto"/>
            <w:left w:val="none" w:sz="0" w:space="0" w:color="auto"/>
            <w:bottom w:val="none" w:sz="0" w:space="0" w:color="auto"/>
            <w:right w:val="none" w:sz="0" w:space="0" w:color="auto"/>
          </w:divBdr>
        </w:div>
      </w:divsChild>
    </w:div>
    <w:div w:id="712968193">
      <w:bodyDiv w:val="1"/>
      <w:marLeft w:val="0"/>
      <w:marRight w:val="0"/>
      <w:marTop w:val="0"/>
      <w:marBottom w:val="0"/>
      <w:divBdr>
        <w:top w:val="none" w:sz="0" w:space="0" w:color="auto"/>
        <w:left w:val="none" w:sz="0" w:space="0" w:color="auto"/>
        <w:bottom w:val="none" w:sz="0" w:space="0" w:color="auto"/>
        <w:right w:val="none" w:sz="0" w:space="0" w:color="auto"/>
      </w:divBdr>
    </w:div>
    <w:div w:id="744840708">
      <w:bodyDiv w:val="1"/>
      <w:marLeft w:val="0"/>
      <w:marRight w:val="0"/>
      <w:marTop w:val="0"/>
      <w:marBottom w:val="0"/>
      <w:divBdr>
        <w:top w:val="none" w:sz="0" w:space="0" w:color="auto"/>
        <w:left w:val="none" w:sz="0" w:space="0" w:color="auto"/>
        <w:bottom w:val="none" w:sz="0" w:space="0" w:color="auto"/>
        <w:right w:val="none" w:sz="0" w:space="0" w:color="auto"/>
      </w:divBdr>
    </w:div>
    <w:div w:id="851723553">
      <w:bodyDiv w:val="1"/>
      <w:marLeft w:val="0"/>
      <w:marRight w:val="0"/>
      <w:marTop w:val="0"/>
      <w:marBottom w:val="0"/>
      <w:divBdr>
        <w:top w:val="none" w:sz="0" w:space="0" w:color="auto"/>
        <w:left w:val="none" w:sz="0" w:space="0" w:color="auto"/>
        <w:bottom w:val="none" w:sz="0" w:space="0" w:color="auto"/>
        <w:right w:val="none" w:sz="0" w:space="0" w:color="auto"/>
      </w:divBdr>
      <w:divsChild>
        <w:div w:id="1217159947">
          <w:marLeft w:val="720"/>
          <w:marRight w:val="0"/>
          <w:marTop w:val="240"/>
          <w:marBottom w:val="0"/>
          <w:divBdr>
            <w:top w:val="none" w:sz="0" w:space="0" w:color="auto"/>
            <w:left w:val="none" w:sz="0" w:space="0" w:color="auto"/>
            <w:bottom w:val="none" w:sz="0" w:space="0" w:color="auto"/>
            <w:right w:val="none" w:sz="0" w:space="0" w:color="auto"/>
          </w:divBdr>
        </w:div>
        <w:div w:id="1313407675">
          <w:marLeft w:val="720"/>
          <w:marRight w:val="0"/>
          <w:marTop w:val="240"/>
          <w:marBottom w:val="0"/>
          <w:divBdr>
            <w:top w:val="none" w:sz="0" w:space="0" w:color="auto"/>
            <w:left w:val="none" w:sz="0" w:space="0" w:color="auto"/>
            <w:bottom w:val="none" w:sz="0" w:space="0" w:color="auto"/>
            <w:right w:val="none" w:sz="0" w:space="0" w:color="auto"/>
          </w:divBdr>
        </w:div>
        <w:div w:id="1432627981">
          <w:marLeft w:val="720"/>
          <w:marRight w:val="0"/>
          <w:marTop w:val="240"/>
          <w:marBottom w:val="0"/>
          <w:divBdr>
            <w:top w:val="none" w:sz="0" w:space="0" w:color="auto"/>
            <w:left w:val="none" w:sz="0" w:space="0" w:color="auto"/>
            <w:bottom w:val="none" w:sz="0" w:space="0" w:color="auto"/>
            <w:right w:val="none" w:sz="0" w:space="0" w:color="auto"/>
          </w:divBdr>
        </w:div>
      </w:divsChild>
    </w:div>
    <w:div w:id="983317931">
      <w:bodyDiv w:val="1"/>
      <w:marLeft w:val="0"/>
      <w:marRight w:val="0"/>
      <w:marTop w:val="0"/>
      <w:marBottom w:val="0"/>
      <w:divBdr>
        <w:top w:val="none" w:sz="0" w:space="0" w:color="auto"/>
        <w:left w:val="none" w:sz="0" w:space="0" w:color="auto"/>
        <w:bottom w:val="none" w:sz="0" w:space="0" w:color="auto"/>
        <w:right w:val="none" w:sz="0" w:space="0" w:color="auto"/>
      </w:divBdr>
    </w:div>
    <w:div w:id="1058017286">
      <w:bodyDiv w:val="1"/>
      <w:marLeft w:val="0"/>
      <w:marRight w:val="0"/>
      <w:marTop w:val="0"/>
      <w:marBottom w:val="0"/>
      <w:divBdr>
        <w:top w:val="none" w:sz="0" w:space="0" w:color="auto"/>
        <w:left w:val="none" w:sz="0" w:space="0" w:color="auto"/>
        <w:bottom w:val="none" w:sz="0" w:space="0" w:color="auto"/>
        <w:right w:val="none" w:sz="0" w:space="0" w:color="auto"/>
      </w:divBdr>
    </w:div>
    <w:div w:id="1119379542">
      <w:bodyDiv w:val="1"/>
      <w:marLeft w:val="0"/>
      <w:marRight w:val="0"/>
      <w:marTop w:val="0"/>
      <w:marBottom w:val="0"/>
      <w:divBdr>
        <w:top w:val="none" w:sz="0" w:space="0" w:color="auto"/>
        <w:left w:val="none" w:sz="0" w:space="0" w:color="auto"/>
        <w:bottom w:val="none" w:sz="0" w:space="0" w:color="auto"/>
        <w:right w:val="none" w:sz="0" w:space="0" w:color="auto"/>
      </w:divBdr>
      <w:divsChild>
        <w:div w:id="1594779787">
          <w:marLeft w:val="720"/>
          <w:marRight w:val="0"/>
          <w:marTop w:val="240"/>
          <w:marBottom w:val="0"/>
          <w:divBdr>
            <w:top w:val="none" w:sz="0" w:space="0" w:color="auto"/>
            <w:left w:val="none" w:sz="0" w:space="0" w:color="auto"/>
            <w:bottom w:val="none" w:sz="0" w:space="0" w:color="auto"/>
            <w:right w:val="none" w:sz="0" w:space="0" w:color="auto"/>
          </w:divBdr>
        </w:div>
      </w:divsChild>
    </w:div>
    <w:div w:id="1368871616">
      <w:bodyDiv w:val="1"/>
      <w:marLeft w:val="0"/>
      <w:marRight w:val="0"/>
      <w:marTop w:val="0"/>
      <w:marBottom w:val="0"/>
      <w:divBdr>
        <w:top w:val="none" w:sz="0" w:space="0" w:color="auto"/>
        <w:left w:val="none" w:sz="0" w:space="0" w:color="auto"/>
        <w:bottom w:val="none" w:sz="0" w:space="0" w:color="auto"/>
        <w:right w:val="none" w:sz="0" w:space="0" w:color="auto"/>
      </w:divBdr>
    </w:div>
    <w:div w:id="1440950543">
      <w:bodyDiv w:val="1"/>
      <w:marLeft w:val="0"/>
      <w:marRight w:val="0"/>
      <w:marTop w:val="0"/>
      <w:marBottom w:val="0"/>
      <w:divBdr>
        <w:top w:val="none" w:sz="0" w:space="0" w:color="auto"/>
        <w:left w:val="none" w:sz="0" w:space="0" w:color="auto"/>
        <w:bottom w:val="none" w:sz="0" w:space="0" w:color="auto"/>
        <w:right w:val="none" w:sz="0" w:space="0" w:color="auto"/>
      </w:divBdr>
    </w:div>
    <w:div w:id="1608465086">
      <w:bodyDiv w:val="1"/>
      <w:marLeft w:val="0"/>
      <w:marRight w:val="0"/>
      <w:marTop w:val="0"/>
      <w:marBottom w:val="0"/>
      <w:divBdr>
        <w:top w:val="none" w:sz="0" w:space="0" w:color="auto"/>
        <w:left w:val="none" w:sz="0" w:space="0" w:color="auto"/>
        <w:bottom w:val="none" w:sz="0" w:space="0" w:color="auto"/>
        <w:right w:val="none" w:sz="0" w:space="0" w:color="auto"/>
      </w:divBdr>
    </w:div>
    <w:div w:id="1641838970">
      <w:bodyDiv w:val="1"/>
      <w:marLeft w:val="0"/>
      <w:marRight w:val="0"/>
      <w:marTop w:val="0"/>
      <w:marBottom w:val="0"/>
      <w:divBdr>
        <w:top w:val="none" w:sz="0" w:space="0" w:color="auto"/>
        <w:left w:val="none" w:sz="0" w:space="0" w:color="auto"/>
        <w:bottom w:val="none" w:sz="0" w:space="0" w:color="auto"/>
        <w:right w:val="none" w:sz="0" w:space="0" w:color="auto"/>
      </w:divBdr>
      <w:divsChild>
        <w:div w:id="1419792469">
          <w:marLeft w:val="720"/>
          <w:marRight w:val="0"/>
          <w:marTop w:val="240"/>
          <w:marBottom w:val="0"/>
          <w:divBdr>
            <w:top w:val="none" w:sz="0" w:space="0" w:color="auto"/>
            <w:left w:val="none" w:sz="0" w:space="0" w:color="auto"/>
            <w:bottom w:val="none" w:sz="0" w:space="0" w:color="auto"/>
            <w:right w:val="none" w:sz="0" w:space="0" w:color="auto"/>
          </w:divBdr>
        </w:div>
      </w:divsChild>
    </w:div>
    <w:div w:id="1652556389">
      <w:bodyDiv w:val="1"/>
      <w:marLeft w:val="0"/>
      <w:marRight w:val="0"/>
      <w:marTop w:val="0"/>
      <w:marBottom w:val="0"/>
      <w:divBdr>
        <w:top w:val="none" w:sz="0" w:space="0" w:color="auto"/>
        <w:left w:val="none" w:sz="0" w:space="0" w:color="auto"/>
        <w:bottom w:val="none" w:sz="0" w:space="0" w:color="auto"/>
        <w:right w:val="none" w:sz="0" w:space="0" w:color="auto"/>
      </w:divBdr>
      <w:divsChild>
        <w:div w:id="654796092">
          <w:marLeft w:val="720"/>
          <w:marRight w:val="0"/>
          <w:marTop w:val="240"/>
          <w:marBottom w:val="0"/>
          <w:divBdr>
            <w:top w:val="none" w:sz="0" w:space="0" w:color="auto"/>
            <w:left w:val="none" w:sz="0" w:space="0" w:color="auto"/>
            <w:bottom w:val="none" w:sz="0" w:space="0" w:color="auto"/>
            <w:right w:val="none" w:sz="0" w:space="0" w:color="auto"/>
          </w:divBdr>
        </w:div>
      </w:divsChild>
    </w:div>
    <w:div w:id="1790201196">
      <w:bodyDiv w:val="1"/>
      <w:marLeft w:val="0"/>
      <w:marRight w:val="0"/>
      <w:marTop w:val="0"/>
      <w:marBottom w:val="0"/>
      <w:divBdr>
        <w:top w:val="none" w:sz="0" w:space="0" w:color="auto"/>
        <w:left w:val="none" w:sz="0" w:space="0" w:color="auto"/>
        <w:bottom w:val="none" w:sz="0" w:space="0" w:color="auto"/>
        <w:right w:val="none" w:sz="0" w:space="0" w:color="auto"/>
      </w:divBdr>
    </w:div>
    <w:div w:id="1974215911">
      <w:bodyDiv w:val="1"/>
      <w:marLeft w:val="0"/>
      <w:marRight w:val="0"/>
      <w:marTop w:val="0"/>
      <w:marBottom w:val="0"/>
      <w:divBdr>
        <w:top w:val="none" w:sz="0" w:space="0" w:color="auto"/>
        <w:left w:val="none" w:sz="0" w:space="0" w:color="auto"/>
        <w:bottom w:val="none" w:sz="0" w:space="0" w:color="auto"/>
        <w:right w:val="none" w:sz="0" w:space="0" w:color="auto"/>
      </w:divBdr>
      <w:divsChild>
        <w:div w:id="1797031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15</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dc:creator>
  <cp:keywords/>
  <dc:description/>
  <cp:lastModifiedBy>wel come</cp:lastModifiedBy>
  <cp:revision>62</cp:revision>
  <dcterms:created xsi:type="dcterms:W3CDTF">2022-06-28T15:10:00Z</dcterms:created>
  <dcterms:modified xsi:type="dcterms:W3CDTF">2022-07-25T10:39:00Z</dcterms:modified>
  <cp:category/>
</cp:coreProperties>
</file>