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D5C5A" w14:textId="09209504" w:rsidR="00490375" w:rsidRPr="004B0BE5" w:rsidRDefault="00FB16BD"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 xml:space="preserve">Tracing, </w:t>
      </w:r>
      <w:r w:rsidR="00490375" w:rsidRPr="004B0BE5">
        <w:rPr>
          <w:rFonts w:ascii="Times New Roman" w:hAnsi="Times New Roman" w:cs="Times New Roman"/>
          <w:b/>
          <w:bCs/>
          <w:sz w:val="24"/>
          <w:szCs w:val="24"/>
          <w:lang w:val="en-US"/>
        </w:rPr>
        <w:t>Ocular biometry and their heritability in twins in a hospital</w:t>
      </w:r>
      <w:ins w:id="0" w:author="Lori Bonertz" w:date="2022-06-28T08:11:00Z">
        <w:r w:rsidR="00133612">
          <w:rPr>
            <w:rFonts w:ascii="Times New Roman" w:hAnsi="Times New Roman" w:cs="Times New Roman"/>
            <w:b/>
            <w:bCs/>
            <w:sz w:val="24"/>
            <w:szCs w:val="24"/>
            <w:lang w:val="en-US"/>
          </w:rPr>
          <w:t>-</w:t>
        </w:r>
      </w:ins>
      <w:del w:id="1" w:author="Lori Bonertz" w:date="2022-06-28T08:11:00Z">
        <w:r w:rsidR="00490375" w:rsidRPr="004B0BE5" w:rsidDel="00133612">
          <w:rPr>
            <w:rFonts w:ascii="Times New Roman" w:hAnsi="Times New Roman" w:cs="Times New Roman"/>
            <w:b/>
            <w:bCs/>
            <w:sz w:val="24"/>
            <w:szCs w:val="24"/>
            <w:lang w:val="en-US"/>
          </w:rPr>
          <w:delText xml:space="preserve"> </w:delText>
        </w:r>
      </w:del>
      <w:r w:rsidR="00490375" w:rsidRPr="004B0BE5">
        <w:rPr>
          <w:rFonts w:ascii="Times New Roman" w:hAnsi="Times New Roman" w:cs="Times New Roman"/>
          <w:b/>
          <w:bCs/>
          <w:sz w:val="24"/>
          <w:szCs w:val="24"/>
          <w:lang w:val="en-US"/>
        </w:rPr>
        <w:t xml:space="preserve">based cohort in South India </w:t>
      </w:r>
    </w:p>
    <w:p w14:paraId="1B5C8F10" w14:textId="1B8A65BA" w:rsidR="00490375" w:rsidRPr="004B0BE5" w:rsidRDefault="00490375"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Padma Paul</w:t>
      </w:r>
      <w:r w:rsidRPr="004B0BE5">
        <w:rPr>
          <w:rFonts w:ascii="Times New Roman" w:hAnsi="Times New Roman" w:cs="Times New Roman"/>
          <w:sz w:val="24"/>
          <w:szCs w:val="24"/>
          <w:vertAlign w:val="superscript"/>
          <w:lang w:val="en-US"/>
        </w:rPr>
        <w:t>1</w:t>
      </w:r>
      <w:r w:rsidRPr="004B0BE5">
        <w:rPr>
          <w:rFonts w:ascii="Times New Roman" w:hAnsi="Times New Roman" w:cs="Times New Roman"/>
          <w:sz w:val="24"/>
          <w:szCs w:val="24"/>
          <w:lang w:val="en-US"/>
        </w:rPr>
        <w:t>, Anika Amritanand</w:t>
      </w:r>
      <w:r w:rsidRPr="004B0BE5">
        <w:rPr>
          <w:rFonts w:ascii="Times New Roman" w:hAnsi="Times New Roman" w:cs="Times New Roman"/>
          <w:sz w:val="24"/>
          <w:szCs w:val="24"/>
          <w:vertAlign w:val="superscript"/>
          <w:lang w:val="en-US"/>
        </w:rPr>
        <w:t>1</w:t>
      </w:r>
      <w:r w:rsidRPr="004B0BE5">
        <w:rPr>
          <w:rFonts w:ascii="Times New Roman" w:hAnsi="Times New Roman" w:cs="Times New Roman"/>
          <w:sz w:val="24"/>
          <w:szCs w:val="24"/>
          <w:lang w:val="en-US"/>
        </w:rPr>
        <w:t xml:space="preserve">, </w:t>
      </w:r>
      <w:r w:rsidR="00AC3E7B" w:rsidRPr="004B0BE5">
        <w:rPr>
          <w:rFonts w:ascii="Times New Roman" w:hAnsi="Times New Roman" w:cs="Times New Roman"/>
          <w:sz w:val="24"/>
          <w:szCs w:val="24"/>
          <w:lang w:val="en-US"/>
        </w:rPr>
        <w:t>Smitha Jasper</w:t>
      </w:r>
      <w:r w:rsidR="00AC3E7B" w:rsidRPr="004B0BE5">
        <w:rPr>
          <w:rFonts w:ascii="Times New Roman" w:hAnsi="Times New Roman" w:cs="Times New Roman"/>
          <w:sz w:val="24"/>
          <w:szCs w:val="24"/>
          <w:vertAlign w:val="superscript"/>
          <w:lang w:val="en-US"/>
        </w:rPr>
        <w:t>1</w:t>
      </w:r>
      <w:r w:rsidR="00AC3E7B" w:rsidRPr="004B0BE5">
        <w:rPr>
          <w:rFonts w:ascii="Times New Roman" w:hAnsi="Times New Roman" w:cs="Times New Roman"/>
          <w:sz w:val="24"/>
          <w:szCs w:val="24"/>
          <w:lang w:val="en-US"/>
        </w:rPr>
        <w:t>,</w:t>
      </w:r>
      <w:r w:rsidR="006927D3" w:rsidRPr="004B0BE5">
        <w:rPr>
          <w:rFonts w:ascii="Times New Roman" w:hAnsi="Times New Roman" w:cs="Times New Roman"/>
          <w:sz w:val="24"/>
          <w:szCs w:val="24"/>
          <w:lang w:val="en-US"/>
        </w:rPr>
        <w:t xml:space="preserve"> Prem Doss</w:t>
      </w:r>
      <w:r w:rsidR="006927D3" w:rsidRPr="004B0BE5">
        <w:rPr>
          <w:rFonts w:ascii="Times New Roman" w:hAnsi="Times New Roman" w:cs="Times New Roman"/>
          <w:sz w:val="24"/>
          <w:szCs w:val="24"/>
          <w:vertAlign w:val="superscript"/>
          <w:lang w:val="en-US"/>
        </w:rPr>
        <w:t>1</w:t>
      </w:r>
      <w:del w:id="2" w:author="Lori Bonertz" w:date="2022-06-28T08:11:00Z">
        <w:r w:rsidR="006927D3" w:rsidRPr="004B0BE5" w:rsidDel="00133612">
          <w:rPr>
            <w:rFonts w:ascii="Times New Roman" w:hAnsi="Times New Roman" w:cs="Times New Roman"/>
            <w:sz w:val="24"/>
            <w:szCs w:val="24"/>
            <w:lang w:val="en-US"/>
          </w:rPr>
          <w:delText xml:space="preserve"> </w:delText>
        </w:r>
      </w:del>
      <w:r w:rsidR="006927D3" w:rsidRPr="004B0BE5">
        <w:rPr>
          <w:rFonts w:ascii="Times New Roman" w:hAnsi="Times New Roman" w:cs="Times New Roman"/>
          <w:sz w:val="24"/>
          <w:szCs w:val="24"/>
          <w:lang w:val="en-US"/>
        </w:rPr>
        <w:t>,</w:t>
      </w:r>
      <w:ins w:id="3" w:author="Lori Bonertz" w:date="2022-06-28T08:11:00Z">
        <w:r w:rsidR="00133612">
          <w:rPr>
            <w:rFonts w:ascii="Times New Roman" w:hAnsi="Times New Roman" w:cs="Times New Roman"/>
            <w:sz w:val="24"/>
            <w:szCs w:val="24"/>
            <w:lang w:val="en-US"/>
          </w:rPr>
          <w:t xml:space="preserve"> </w:t>
        </w:r>
      </w:ins>
      <w:r w:rsidRPr="004B0BE5">
        <w:rPr>
          <w:rFonts w:ascii="Times New Roman" w:hAnsi="Times New Roman" w:cs="Times New Roman"/>
          <w:sz w:val="24"/>
          <w:szCs w:val="24"/>
          <w:lang w:val="en-US"/>
        </w:rPr>
        <w:t>Prasanna Samuel</w:t>
      </w:r>
      <w:r w:rsidRPr="004B0BE5">
        <w:rPr>
          <w:rFonts w:ascii="Times New Roman" w:hAnsi="Times New Roman" w:cs="Times New Roman"/>
          <w:sz w:val="24"/>
          <w:szCs w:val="24"/>
          <w:vertAlign w:val="superscript"/>
          <w:lang w:val="en-US"/>
        </w:rPr>
        <w:t>2</w:t>
      </w:r>
      <w:r w:rsidRPr="004B0BE5">
        <w:rPr>
          <w:rFonts w:ascii="Times New Roman" w:hAnsi="Times New Roman" w:cs="Times New Roman"/>
          <w:sz w:val="24"/>
          <w:szCs w:val="24"/>
          <w:lang w:val="en-US"/>
        </w:rPr>
        <w:t xml:space="preserve">, </w:t>
      </w:r>
      <w:del w:id="4" w:author="Lori Bonertz" w:date="2022-06-28T08:11:00Z">
        <w:r w:rsidRPr="004B0BE5" w:rsidDel="00133612">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Hepsy Chelliah</w:t>
      </w:r>
      <w:r w:rsidRPr="004B0BE5">
        <w:rPr>
          <w:rFonts w:ascii="Times New Roman" w:hAnsi="Times New Roman" w:cs="Times New Roman"/>
          <w:sz w:val="24"/>
          <w:szCs w:val="24"/>
          <w:vertAlign w:val="superscript"/>
          <w:lang w:val="en-US"/>
        </w:rPr>
        <w:t>2</w:t>
      </w:r>
      <w:r w:rsidRPr="004B0BE5">
        <w:rPr>
          <w:rFonts w:ascii="Times New Roman" w:hAnsi="Times New Roman" w:cs="Times New Roman"/>
          <w:sz w:val="24"/>
          <w:szCs w:val="24"/>
          <w:lang w:val="en-US"/>
        </w:rPr>
        <w:t>, Antonisamy B</w:t>
      </w:r>
      <w:r w:rsidRPr="004B0BE5">
        <w:rPr>
          <w:rFonts w:ascii="Times New Roman" w:hAnsi="Times New Roman" w:cs="Times New Roman"/>
          <w:sz w:val="24"/>
          <w:szCs w:val="24"/>
          <w:vertAlign w:val="superscript"/>
          <w:lang w:val="en-US"/>
        </w:rPr>
        <w:t>2</w:t>
      </w:r>
      <w:r w:rsidRPr="004B0BE5">
        <w:rPr>
          <w:rFonts w:ascii="Times New Roman" w:hAnsi="Times New Roman" w:cs="Times New Roman"/>
          <w:sz w:val="24"/>
          <w:szCs w:val="24"/>
          <w:lang w:val="en-US"/>
        </w:rPr>
        <w:t>, David A Mackey</w:t>
      </w:r>
      <w:r w:rsidRPr="004B0BE5">
        <w:rPr>
          <w:rFonts w:ascii="Times New Roman" w:hAnsi="Times New Roman" w:cs="Times New Roman"/>
          <w:sz w:val="24"/>
          <w:szCs w:val="24"/>
          <w:vertAlign w:val="superscript"/>
          <w:lang w:val="en-US"/>
        </w:rPr>
        <w:t xml:space="preserve"> 3</w:t>
      </w:r>
      <w:r w:rsidRPr="004B0BE5">
        <w:rPr>
          <w:rFonts w:ascii="Times New Roman" w:hAnsi="Times New Roman" w:cs="Times New Roman"/>
          <w:sz w:val="24"/>
          <w:szCs w:val="24"/>
          <w:lang w:val="en-US"/>
        </w:rPr>
        <w:t xml:space="preserve"> </w:t>
      </w:r>
    </w:p>
    <w:p w14:paraId="48E90C4A" w14:textId="77777777" w:rsidR="00490375" w:rsidRPr="004B0BE5" w:rsidRDefault="00490375"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Departments of</w:t>
      </w:r>
      <w:del w:id="5" w:author="Lori Bonertz" w:date="2022-06-28T08:11:00Z">
        <w:r w:rsidRPr="004B0BE5" w:rsidDel="009F2DC5">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xml:space="preserve"> </w:t>
      </w:r>
      <w:r w:rsidRPr="004B0BE5">
        <w:rPr>
          <w:rFonts w:ascii="Times New Roman" w:hAnsi="Times New Roman" w:cs="Times New Roman"/>
          <w:sz w:val="24"/>
          <w:szCs w:val="24"/>
          <w:vertAlign w:val="superscript"/>
          <w:lang w:val="en-US"/>
        </w:rPr>
        <w:t>1</w:t>
      </w:r>
      <w:r w:rsidRPr="004B0BE5">
        <w:rPr>
          <w:rFonts w:ascii="Times New Roman" w:hAnsi="Times New Roman" w:cs="Times New Roman"/>
          <w:sz w:val="24"/>
          <w:szCs w:val="24"/>
          <w:lang w:val="en-US"/>
        </w:rPr>
        <w:t xml:space="preserve">Ophthalmology, </w:t>
      </w:r>
      <w:r w:rsidRPr="004B0BE5">
        <w:rPr>
          <w:rFonts w:ascii="Times New Roman" w:hAnsi="Times New Roman" w:cs="Times New Roman"/>
          <w:sz w:val="24"/>
          <w:szCs w:val="24"/>
          <w:vertAlign w:val="superscript"/>
          <w:lang w:val="en-US"/>
        </w:rPr>
        <w:t>2</w:t>
      </w:r>
      <w:r w:rsidRPr="004B0BE5">
        <w:rPr>
          <w:rFonts w:ascii="Times New Roman" w:hAnsi="Times New Roman" w:cs="Times New Roman"/>
          <w:sz w:val="24"/>
          <w:szCs w:val="24"/>
          <w:lang w:val="en-US"/>
        </w:rPr>
        <w:t xml:space="preserve">Biostatistics, Christian Medical College, Vellore; </w:t>
      </w:r>
      <w:r w:rsidRPr="004B0BE5">
        <w:rPr>
          <w:rFonts w:ascii="Times New Roman" w:hAnsi="Times New Roman" w:cs="Times New Roman"/>
          <w:sz w:val="24"/>
          <w:szCs w:val="24"/>
          <w:vertAlign w:val="superscript"/>
          <w:lang w:val="en-US"/>
        </w:rPr>
        <w:t>3</w:t>
      </w:r>
      <w:del w:id="6" w:author="Lori Bonertz" w:date="2022-06-28T08:11:00Z">
        <w:r w:rsidRPr="004B0BE5" w:rsidDel="009F2DC5">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xml:space="preserve">Lions Eye Institute, Western Australia </w:t>
      </w:r>
    </w:p>
    <w:p w14:paraId="2F895B8F" w14:textId="77777777" w:rsidR="00874998" w:rsidRPr="004B0BE5" w:rsidRDefault="00874998"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Background</w:t>
      </w:r>
    </w:p>
    <w:p w14:paraId="438A4D46" w14:textId="77777777" w:rsidR="00874998" w:rsidRPr="004B0BE5" w:rsidRDefault="00874998" w:rsidP="004B0BE5">
      <w:pPr>
        <w:spacing w:line="360" w:lineRule="auto"/>
        <w:jc w:val="both"/>
        <w:rPr>
          <w:rFonts w:ascii="Times New Roman" w:hAnsi="Times New Roman" w:cs="Times New Roman"/>
          <w:b/>
          <w:sz w:val="24"/>
          <w:szCs w:val="24"/>
        </w:rPr>
      </w:pPr>
      <w:r w:rsidRPr="004B0BE5">
        <w:rPr>
          <w:rFonts w:ascii="Times New Roman" w:hAnsi="Times New Roman" w:cs="Times New Roman"/>
          <w:b/>
          <w:sz w:val="24"/>
          <w:szCs w:val="24"/>
          <w:highlight w:val="cyan"/>
        </w:rPr>
        <w:tab/>
        <w:t>Twin models for understanding inheritance – paucity in Indian scenario – reason to suspect difference - pilot</w:t>
      </w:r>
    </w:p>
    <w:p w14:paraId="2BC3457B" w14:textId="77777777" w:rsidR="00526A17" w:rsidRPr="004B0BE5" w:rsidRDefault="00526A17" w:rsidP="004B0BE5">
      <w:pPr>
        <w:spacing w:line="360" w:lineRule="auto"/>
        <w:jc w:val="both"/>
        <w:rPr>
          <w:rFonts w:ascii="Times New Roman" w:hAnsi="Times New Roman" w:cs="Times New Roman"/>
          <w:sz w:val="24"/>
          <w:szCs w:val="24"/>
        </w:rPr>
      </w:pPr>
    </w:p>
    <w:p w14:paraId="7D4D4B5C" w14:textId="77777777" w:rsidR="008328E7" w:rsidRPr="004B0BE5" w:rsidRDefault="00360578"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rPr>
        <w:t>Introduction</w:t>
      </w:r>
    </w:p>
    <w:p w14:paraId="1950F3CC" w14:textId="293B7F0F" w:rsidR="00360578" w:rsidRPr="004B0BE5" w:rsidRDefault="00C170CE" w:rsidP="004B0BE5">
      <w:pPr>
        <w:spacing w:line="360" w:lineRule="auto"/>
        <w:jc w:val="both"/>
        <w:rPr>
          <w:rFonts w:ascii="Times New Roman" w:hAnsi="Times New Roman" w:cs="Times New Roman"/>
          <w:b/>
          <w:sz w:val="24"/>
          <w:szCs w:val="24"/>
        </w:rPr>
      </w:pPr>
      <w:r w:rsidRPr="004B0BE5">
        <w:rPr>
          <w:rFonts w:ascii="Times New Roman" w:hAnsi="Times New Roman" w:cs="Times New Roman"/>
          <w:sz w:val="24"/>
          <w:szCs w:val="24"/>
        </w:rPr>
        <w:t xml:space="preserve">Our constant and most challenging struggles in the race against blindness are </w:t>
      </w:r>
      <w:ins w:id="7" w:author="Lori Bonertz" w:date="2022-06-28T08:12:00Z">
        <w:r w:rsidR="009F2DC5">
          <w:rPr>
            <w:rFonts w:ascii="Times New Roman" w:hAnsi="Times New Roman" w:cs="Times New Roman"/>
            <w:sz w:val="24"/>
            <w:szCs w:val="24"/>
          </w:rPr>
          <w:t>for conditions</w:t>
        </w:r>
      </w:ins>
      <w:del w:id="8" w:author="Lori Bonertz" w:date="2022-06-28T08:11:00Z">
        <w:r w:rsidRPr="004B0BE5" w:rsidDel="009F2DC5">
          <w:rPr>
            <w:rFonts w:ascii="Times New Roman" w:hAnsi="Times New Roman" w:cs="Times New Roman"/>
            <w:sz w:val="24"/>
            <w:szCs w:val="24"/>
          </w:rPr>
          <w:delText>the ones</w:delText>
        </w:r>
      </w:del>
      <w:r w:rsidRPr="004B0BE5">
        <w:rPr>
          <w:rFonts w:ascii="Times New Roman" w:hAnsi="Times New Roman" w:cs="Times New Roman"/>
          <w:sz w:val="24"/>
          <w:szCs w:val="24"/>
        </w:rPr>
        <w:t xml:space="preserve"> that cause avoidable </w:t>
      </w:r>
      <w:commentRangeStart w:id="9"/>
      <w:r w:rsidRPr="004B0BE5">
        <w:rPr>
          <w:rFonts w:ascii="Times New Roman" w:hAnsi="Times New Roman" w:cs="Times New Roman"/>
          <w:sz w:val="24"/>
          <w:szCs w:val="24"/>
        </w:rPr>
        <w:t>blindness</w:t>
      </w:r>
      <w:commentRangeEnd w:id="9"/>
      <w:r w:rsidR="009F2DC5">
        <w:rPr>
          <w:rStyle w:val="CommentReference"/>
        </w:rPr>
        <w:commentReference w:id="9"/>
      </w:r>
      <w:r w:rsidRPr="004B0BE5">
        <w:rPr>
          <w:rFonts w:ascii="Times New Roman" w:hAnsi="Times New Roman" w:cs="Times New Roman"/>
          <w:b/>
          <w:sz w:val="24"/>
          <w:szCs w:val="24"/>
        </w:rPr>
        <w:t>.</w:t>
      </w:r>
    </w:p>
    <w:p w14:paraId="51A597D3" w14:textId="11F42E0E" w:rsidR="008C1C5B" w:rsidRPr="004B0BE5" w:rsidRDefault="001F23AA" w:rsidP="004B0BE5">
      <w:pPr>
        <w:spacing w:line="360" w:lineRule="auto"/>
        <w:jc w:val="both"/>
        <w:rPr>
          <w:rFonts w:ascii="Times New Roman" w:hAnsi="Times New Roman" w:cs="Times New Roman"/>
          <w:sz w:val="24"/>
          <w:szCs w:val="24"/>
        </w:rPr>
      </w:pPr>
      <w:r w:rsidRPr="004B0BE5">
        <w:rPr>
          <w:rFonts w:ascii="Times New Roman" w:eastAsia="Calibri" w:hAnsi="Times New Roman" w:cs="Times New Roman"/>
          <w:sz w:val="24"/>
          <w:szCs w:val="24"/>
        </w:rPr>
        <w:t xml:space="preserve">The </w:t>
      </w:r>
      <w:ins w:id="10" w:author="Lori Bonertz" w:date="2022-06-28T08:17:00Z">
        <w:r w:rsidR="009F2DC5">
          <w:rPr>
            <w:rFonts w:ascii="Times New Roman" w:eastAsia="Calibri" w:hAnsi="Times New Roman" w:cs="Times New Roman"/>
            <w:sz w:val="24"/>
            <w:szCs w:val="24"/>
          </w:rPr>
          <w:t>l</w:t>
        </w:r>
      </w:ins>
      <w:del w:id="11" w:author="Lori Bonertz" w:date="2022-06-28T08:17:00Z">
        <w:r w:rsidRPr="004B0BE5" w:rsidDel="009F2DC5">
          <w:rPr>
            <w:rFonts w:ascii="Times New Roman" w:eastAsia="Calibri" w:hAnsi="Times New Roman" w:cs="Times New Roman"/>
            <w:sz w:val="24"/>
            <w:szCs w:val="24"/>
          </w:rPr>
          <w:delText>L</w:delText>
        </w:r>
      </w:del>
      <w:r w:rsidRPr="004B0BE5">
        <w:rPr>
          <w:rFonts w:ascii="Times New Roman" w:eastAsia="Calibri" w:hAnsi="Times New Roman" w:cs="Times New Roman"/>
          <w:sz w:val="24"/>
          <w:szCs w:val="24"/>
        </w:rPr>
        <w:t xml:space="preserve">ack of a twin registry in India makes it difficult to </w:t>
      </w:r>
      <w:ins w:id="12" w:author="Lori Bonertz" w:date="2022-06-28T08:18:00Z">
        <w:r w:rsidR="009F2DC5">
          <w:rPr>
            <w:rFonts w:ascii="Times New Roman" w:eastAsia="Calibri" w:hAnsi="Times New Roman" w:cs="Times New Roman"/>
            <w:sz w:val="24"/>
            <w:szCs w:val="24"/>
          </w:rPr>
          <w:t>conduct</w:t>
        </w:r>
      </w:ins>
      <w:del w:id="13" w:author="Lori Bonertz" w:date="2022-06-28T08:18:00Z">
        <w:r w:rsidRPr="004B0BE5" w:rsidDel="009F2DC5">
          <w:rPr>
            <w:rFonts w:ascii="Times New Roman" w:eastAsia="Calibri" w:hAnsi="Times New Roman" w:cs="Times New Roman"/>
            <w:sz w:val="24"/>
            <w:szCs w:val="24"/>
          </w:rPr>
          <w:delText>do</w:delText>
        </w:r>
      </w:del>
      <w:r w:rsidRPr="004B0BE5">
        <w:rPr>
          <w:rFonts w:ascii="Times New Roman" w:eastAsia="Calibri" w:hAnsi="Times New Roman" w:cs="Times New Roman"/>
          <w:sz w:val="24"/>
          <w:szCs w:val="24"/>
        </w:rPr>
        <w:t xml:space="preserve"> </w:t>
      </w:r>
      <w:del w:id="14" w:author="Lori Bonertz" w:date="2022-06-28T08:17:00Z">
        <w:r w:rsidRPr="004B0BE5" w:rsidDel="009F2DC5">
          <w:rPr>
            <w:rFonts w:ascii="Times New Roman" w:eastAsia="Calibri" w:hAnsi="Times New Roman" w:cs="Times New Roman"/>
            <w:sz w:val="24"/>
            <w:szCs w:val="24"/>
          </w:rPr>
          <w:delText xml:space="preserve">these </w:delText>
        </w:r>
      </w:del>
      <w:r w:rsidRPr="004B0BE5">
        <w:rPr>
          <w:rFonts w:ascii="Times New Roman" w:eastAsia="Calibri" w:hAnsi="Times New Roman" w:cs="Times New Roman"/>
          <w:sz w:val="24"/>
          <w:szCs w:val="24"/>
        </w:rPr>
        <w:t>studies</w:t>
      </w:r>
      <w:ins w:id="15" w:author="Lori Bonertz" w:date="2022-06-28T08:18:00Z">
        <w:r w:rsidR="009F2DC5">
          <w:rPr>
            <w:rFonts w:ascii="Times New Roman" w:eastAsia="Calibri" w:hAnsi="Times New Roman" w:cs="Times New Roman"/>
            <w:sz w:val="24"/>
            <w:szCs w:val="24"/>
          </w:rPr>
          <w:t xml:space="preserve"> of inherited diseases</w:t>
        </w:r>
      </w:ins>
      <w:r w:rsidRPr="004B0BE5">
        <w:rPr>
          <w:rFonts w:ascii="Times New Roman" w:eastAsia="Calibri" w:hAnsi="Times New Roman" w:cs="Times New Roman"/>
          <w:sz w:val="24"/>
          <w:szCs w:val="24"/>
        </w:rPr>
        <w:t>.</w:t>
      </w:r>
      <w:r w:rsidR="00573730" w:rsidRPr="004B0BE5">
        <w:rPr>
          <w:rFonts w:ascii="Times New Roman" w:eastAsia="Calibri" w:hAnsi="Times New Roman" w:cs="Times New Roman"/>
          <w:sz w:val="24"/>
          <w:szCs w:val="24"/>
        </w:rPr>
        <w:fldChar w:fldCharType="begin"/>
      </w:r>
      <w:r w:rsidR="00BB75DF" w:rsidRPr="004B0BE5">
        <w:rPr>
          <w:rFonts w:ascii="Times New Roman" w:eastAsia="Calibri" w:hAnsi="Times New Roman" w:cs="Times New Roman"/>
          <w:sz w:val="24"/>
          <w:szCs w:val="24"/>
        </w:rPr>
        <w:instrText xml:space="preserve"> ADDIN EN.CITE &lt;EndNote&gt;&lt;Cite&gt;&lt;Author&gt;Sahu&lt;/Author&gt;&lt;RecNum&gt;13&lt;/RecNum&gt;&lt;record&gt;&lt;rec-number&gt;13&lt;/rec-number&gt;&lt;foreign-keys&gt;&lt;key app="EN" db-id="wepaae9zsfa2e8e2tw6vf5pbzfepp5sf0zza"&gt;13&lt;/key&gt;&lt;/foreign-keys&gt;&lt;ref-type name="Journal Article"&gt;17&lt;/ref-type&gt;&lt;contributors&gt;&lt;authors&gt;&lt;author&gt;Sahu, M.&lt;/author&gt;&lt;author&gt;Prasuna, J. G.&lt;/author&gt;&lt;/authors&gt;&lt;/contributors&gt;&lt;auth-address&gt;Department of Community Medicine, Lady Hardinge Medical College, New Delhi, India.&lt;/auth-address&gt;&lt;titles&gt;&lt;title&gt;Twin Studies: A Unique Epidemiological Tool&lt;/title&gt;&lt;secondary-title&gt;Indian J Community Med&lt;/secondary-title&gt;&lt;/titles&gt;&lt;periodical&gt;&lt;full-title&gt;Indian J Community Med&lt;/full-title&gt;&lt;/periodical&gt;&lt;pages&gt;177-82&lt;/pages&gt;&lt;volume&gt;41&lt;/volume&gt;&lt;number&gt;3&lt;/number&gt;&lt;edition&gt;2016/07/08&lt;/edition&gt;&lt;dates&gt;&lt;pub-dates&gt;&lt;date&gt;Jul-Sep&lt;/date&gt;&lt;/pub-dates&gt;&lt;/dates&gt;&lt;isbn&gt;0970-0218 (Print)&amp;#xD;0970-0218 (Linking)&lt;/isbn&gt;&lt;accession-num&gt;27385869&lt;/accession-num&gt;&lt;urls&gt;&lt;related-urls&gt;&lt;url&gt;http://www.ncbi.nlm.nih.gov/entrez/query.fcgi?cmd=Retrieve&amp;amp;db=PubMed&amp;amp;dopt=Citation&amp;amp;list_uids=27385869&lt;/url&gt;&lt;/related-urls&gt;&lt;/urls&gt;&lt;electronic-resource-num&gt;10.4103/0970-0218.183593&amp;#xD;IJCM-41-177 [pii]&lt;/electronic-resource-num&gt;&lt;language&gt;eng&lt;/language&gt;&lt;/record&gt;&lt;/Cite&gt;&lt;/EndNote&gt;</w:instrText>
      </w:r>
      <w:r w:rsidR="00573730" w:rsidRPr="004B0BE5">
        <w:rPr>
          <w:rFonts w:ascii="Times New Roman" w:eastAsia="Calibri" w:hAnsi="Times New Roman" w:cs="Times New Roman"/>
          <w:sz w:val="24"/>
          <w:szCs w:val="24"/>
        </w:rPr>
        <w:fldChar w:fldCharType="separate"/>
      </w:r>
      <w:r w:rsidR="000D0A46" w:rsidRPr="004B0BE5">
        <w:rPr>
          <w:rFonts w:ascii="Times New Roman" w:eastAsia="Calibri" w:hAnsi="Times New Roman" w:cs="Times New Roman"/>
          <w:sz w:val="24"/>
          <w:szCs w:val="24"/>
        </w:rPr>
        <w:t>(1)</w:t>
      </w:r>
      <w:r w:rsidR="00573730" w:rsidRPr="004B0BE5">
        <w:rPr>
          <w:rFonts w:ascii="Times New Roman" w:eastAsia="Calibri" w:hAnsi="Times New Roman" w:cs="Times New Roman"/>
          <w:sz w:val="24"/>
          <w:szCs w:val="24"/>
        </w:rPr>
        <w:fldChar w:fldCharType="end"/>
      </w:r>
      <w:r w:rsidRPr="004B0BE5">
        <w:rPr>
          <w:rFonts w:ascii="Times New Roman" w:eastAsia="Calibri" w:hAnsi="Times New Roman" w:cs="Times New Roman"/>
          <w:sz w:val="24"/>
          <w:szCs w:val="24"/>
        </w:rPr>
        <w:t xml:space="preserve"> </w:t>
      </w:r>
      <w:r w:rsidR="008C1C5B" w:rsidRPr="004B0BE5">
        <w:rPr>
          <w:rFonts w:ascii="Times New Roman" w:eastAsia="Calibri" w:hAnsi="Times New Roman" w:cs="Times New Roman"/>
          <w:sz w:val="24"/>
          <w:szCs w:val="24"/>
        </w:rPr>
        <w:t>W</w:t>
      </w:r>
      <w:ins w:id="16" w:author="Lori Bonertz" w:date="2022-06-28T08:18:00Z">
        <w:r w:rsidR="009F2DC5">
          <w:rPr>
            <w:rFonts w:ascii="Times New Roman" w:eastAsia="Calibri" w:hAnsi="Times New Roman" w:cs="Times New Roman"/>
            <w:sz w:val="24"/>
            <w:szCs w:val="24"/>
          </w:rPr>
          <w:t xml:space="preserve">ith respect to </w:t>
        </w:r>
      </w:ins>
      <w:del w:id="17" w:author="Lori Bonertz" w:date="2022-06-28T08:18:00Z">
        <w:r w:rsidR="008C1C5B" w:rsidRPr="004B0BE5" w:rsidDel="009F2DC5">
          <w:rPr>
            <w:rFonts w:ascii="Times New Roman" w:eastAsia="Calibri" w:hAnsi="Times New Roman" w:cs="Times New Roman"/>
            <w:sz w:val="24"/>
            <w:szCs w:val="24"/>
          </w:rPr>
          <w:delText>hile these</w:delText>
        </w:r>
      </w:del>
      <w:ins w:id="18" w:author="Lori Bonertz" w:date="2022-06-28T08:18:00Z">
        <w:r w:rsidR="009F2DC5">
          <w:rPr>
            <w:rFonts w:ascii="Times New Roman" w:eastAsia="Calibri" w:hAnsi="Times New Roman" w:cs="Times New Roman"/>
            <w:sz w:val="24"/>
            <w:szCs w:val="24"/>
          </w:rPr>
          <w:t>inherited forms of eye disease</w:t>
        </w:r>
      </w:ins>
      <w:ins w:id="19" w:author="Lori Bonertz" w:date="2022-06-28T08:19:00Z">
        <w:r w:rsidR="009F2DC5">
          <w:rPr>
            <w:rFonts w:ascii="Times New Roman" w:eastAsia="Calibri" w:hAnsi="Times New Roman" w:cs="Times New Roman"/>
            <w:sz w:val="24"/>
            <w:szCs w:val="24"/>
          </w:rPr>
          <w:t>, these traits</w:t>
        </w:r>
      </w:ins>
      <w:r w:rsidR="008C1C5B" w:rsidRPr="004B0BE5">
        <w:rPr>
          <w:rFonts w:ascii="Times New Roman" w:eastAsia="Calibri" w:hAnsi="Times New Roman" w:cs="Times New Roman"/>
          <w:sz w:val="24"/>
          <w:szCs w:val="24"/>
        </w:rPr>
        <w:t xml:space="preserve"> </w:t>
      </w:r>
      <w:del w:id="20" w:author="Lori Bonertz" w:date="2022-06-28T08:18:00Z">
        <w:r w:rsidR="008C1C5B" w:rsidRPr="004B0BE5" w:rsidDel="009F2DC5">
          <w:rPr>
            <w:rFonts w:ascii="Times New Roman" w:eastAsia="Calibri" w:hAnsi="Times New Roman" w:cs="Times New Roman"/>
            <w:sz w:val="24"/>
            <w:szCs w:val="24"/>
          </w:rPr>
          <w:delText xml:space="preserve">traits </w:delText>
        </w:r>
      </w:del>
      <w:r w:rsidR="008C1C5B" w:rsidRPr="004B0BE5">
        <w:rPr>
          <w:rFonts w:ascii="Times New Roman" w:eastAsia="Calibri" w:hAnsi="Times New Roman" w:cs="Times New Roman"/>
          <w:sz w:val="24"/>
          <w:szCs w:val="24"/>
        </w:rPr>
        <w:t xml:space="preserve">have been well studied in </w:t>
      </w:r>
      <w:del w:id="21" w:author="Lori Bonertz" w:date="2022-06-28T08:18:00Z">
        <w:r w:rsidR="008C1C5B" w:rsidRPr="004B0BE5" w:rsidDel="009F2DC5">
          <w:rPr>
            <w:rFonts w:ascii="Times New Roman" w:eastAsia="Calibri" w:hAnsi="Times New Roman" w:cs="Times New Roman"/>
            <w:sz w:val="24"/>
            <w:szCs w:val="24"/>
          </w:rPr>
          <w:delText>the western context</w:delText>
        </w:r>
      </w:del>
      <w:ins w:id="22" w:author="Lori Bonertz" w:date="2022-06-28T08:18:00Z">
        <w:r w:rsidR="009F2DC5">
          <w:rPr>
            <w:rFonts w:ascii="Times New Roman" w:eastAsia="Calibri" w:hAnsi="Times New Roman" w:cs="Times New Roman"/>
            <w:sz w:val="24"/>
            <w:szCs w:val="24"/>
          </w:rPr>
          <w:t>highly r</w:t>
        </w:r>
      </w:ins>
      <w:ins w:id="23" w:author="Lori Bonertz" w:date="2022-06-28T08:19:00Z">
        <w:r w:rsidR="009F2DC5">
          <w:rPr>
            <w:rFonts w:ascii="Times New Roman" w:eastAsia="Calibri" w:hAnsi="Times New Roman" w:cs="Times New Roman"/>
            <w:sz w:val="24"/>
            <w:szCs w:val="24"/>
          </w:rPr>
          <w:t>esourced countries</w:t>
        </w:r>
      </w:ins>
      <w:r w:rsidR="008C1C5B" w:rsidRPr="004B0BE5">
        <w:rPr>
          <w:rFonts w:ascii="Times New Roman" w:eastAsia="Calibri" w:hAnsi="Times New Roman" w:cs="Times New Roman"/>
          <w:sz w:val="24"/>
          <w:szCs w:val="24"/>
        </w:rPr>
        <w:t xml:space="preserve"> and now there are studies underway in some other Asian countries </w:t>
      </w:r>
      <w:r w:rsidR="00573730" w:rsidRPr="004B0BE5">
        <w:rPr>
          <w:rFonts w:ascii="Times New Roman" w:eastAsia="Calibri" w:hAnsi="Times New Roman" w:cs="Times New Roman"/>
          <w:sz w:val="24"/>
          <w:szCs w:val="24"/>
        </w:rPr>
        <w:fldChar w:fldCharType="begin"/>
      </w:r>
      <w:r w:rsidR="00BB75DF" w:rsidRPr="004B0BE5">
        <w:rPr>
          <w:rFonts w:ascii="Times New Roman" w:eastAsia="Calibri" w:hAnsi="Times New Roman" w:cs="Times New Roman"/>
          <w:sz w:val="24"/>
          <w:szCs w:val="24"/>
        </w:rPr>
        <w:instrText xml:space="preserve"> ADDIN EN.CITE &lt;EndNote&gt;&lt;Cite&gt;&lt;Author&gt;He&lt;/Author&gt;&lt;Year&gt;2006&lt;/Year&gt;&lt;RecNum&gt;10&lt;/RecNum&gt;&lt;record&gt;&lt;rec-number&gt;10&lt;/rec-number&gt;&lt;foreign-keys&gt;&lt;key app="EN" db-id="wepaae9zsfa2e8e2tw6vf5pbzfepp5sf0zza"&gt;10&lt;/key&gt;&lt;/foreign-keys&gt;&lt;ref-type name="Journal Article"&gt;17&lt;/ref-type&gt;&lt;contributors&gt;&lt;authors&gt;&lt;author&gt;He, M.&lt;/author&gt;&lt;author&gt;Ge, J.&lt;/author&gt;&lt;author&gt;Zheng, Y.&lt;/author&gt;&lt;author&gt;Huang, W.&lt;/author&gt;&lt;author&gt;Zeng, J.&lt;/author&gt;&lt;/authors&gt;&lt;/contributors&gt;&lt;auth-address&gt;State Key Laboratory of Ophthalmology, Zhongshan Ophthalmic Center, Sun Yat-sen University, Guangzhou, China. mingguang_he@yahoo.com&lt;/auth-address&gt;&lt;titles&gt;&lt;title&gt;The Guangzhou Twin Project&lt;/title&gt;&lt;secondary-title&gt;Twin Res Hum Genet&lt;/secondary-title&gt;&lt;/titles&gt;&lt;periodical&gt;&lt;full-title&gt;Twin Res Hum Genet&lt;/full-title&gt;&lt;/periodical&gt;&lt;pages&gt;753-7&lt;/pages&gt;&lt;volume&gt;9&lt;/volume&gt;&lt;number&gt;6&lt;/number&gt;&lt;edition&gt;2007/01/27&lt;/edition&gt;&lt;keywords&gt;&lt;keyword&gt;Adult&lt;/keyword&gt;&lt;keyword&gt;China&lt;/keyword&gt;&lt;keyword&gt;Diseases in Twins/genetics&lt;/keyword&gt;&lt;keyword&gt;Female&lt;/keyword&gt;&lt;keyword&gt;Humans&lt;/keyword&gt;&lt;keyword&gt;Male&lt;/keyword&gt;&lt;keyword&gt;Myopia/genetics&lt;/keyword&gt;&lt;keyword&gt;Patient Selection&lt;/keyword&gt;&lt;keyword&gt;*Registries&lt;/keyword&gt;&lt;keyword&gt;*Twin Studies as Topic&lt;/keyword&gt;&lt;keyword&gt;Urban Population&lt;/keyword&gt;&lt;/keywords&gt;&lt;dates&gt;&lt;year&gt;2006&lt;/year&gt;&lt;pub-dates&gt;&lt;date&gt;Dec&lt;/date&gt;&lt;/pub-dates&gt;&lt;/dates&gt;&lt;isbn&gt;1832-4274 (Print)&amp;#xD;1832-4274 (Linking)&lt;/isbn&gt;&lt;accession-num&gt;17254403&lt;/accession-num&gt;&lt;urls&gt;&lt;related-urls&gt;&lt;url&gt;http://www.ncbi.nlm.nih.gov/entrez/query.fcgi?cmd=Retrieve&amp;amp;db=PubMed&amp;amp;dopt=Citation&amp;amp;list_uids=17254403&lt;/url&gt;&lt;/related-urls&gt;&lt;/urls&gt;&lt;electronic-resource-num&gt;10.1375/183242706779462561&amp;#xD;S1832427400007027 [pii]&lt;/electronic-resource-num&gt;&lt;language&gt;eng&lt;/language&gt;&lt;/record&gt;&lt;/Cite&gt;&lt;/EndNote&gt;</w:instrText>
      </w:r>
      <w:r w:rsidR="00573730" w:rsidRPr="004B0BE5">
        <w:rPr>
          <w:rFonts w:ascii="Times New Roman" w:eastAsia="Calibri" w:hAnsi="Times New Roman" w:cs="Times New Roman"/>
          <w:sz w:val="24"/>
          <w:szCs w:val="24"/>
        </w:rPr>
        <w:fldChar w:fldCharType="separate"/>
      </w:r>
      <w:r w:rsidR="000D0A46" w:rsidRPr="004B0BE5">
        <w:rPr>
          <w:rFonts w:ascii="Times New Roman" w:eastAsia="Calibri" w:hAnsi="Times New Roman" w:cs="Times New Roman"/>
          <w:sz w:val="24"/>
          <w:szCs w:val="24"/>
        </w:rPr>
        <w:t>(2)</w:t>
      </w:r>
      <w:r w:rsidR="00573730" w:rsidRPr="004B0BE5">
        <w:rPr>
          <w:rFonts w:ascii="Times New Roman" w:eastAsia="Calibri" w:hAnsi="Times New Roman" w:cs="Times New Roman"/>
          <w:sz w:val="24"/>
          <w:szCs w:val="24"/>
        </w:rPr>
        <w:fldChar w:fldCharType="end"/>
      </w:r>
      <w:ins w:id="24" w:author="Lori Bonertz" w:date="2022-06-28T08:19:00Z">
        <w:r w:rsidR="009F2DC5">
          <w:rPr>
            <w:rFonts w:ascii="Times New Roman" w:eastAsia="Calibri" w:hAnsi="Times New Roman" w:cs="Times New Roman"/>
            <w:sz w:val="24"/>
            <w:szCs w:val="24"/>
          </w:rPr>
          <w:t>. However,</w:t>
        </w:r>
      </w:ins>
      <w:del w:id="25" w:author="Lori Bonertz" w:date="2022-06-28T08:19:00Z">
        <w:r w:rsidR="008C1C5B" w:rsidRPr="004B0BE5" w:rsidDel="009F2DC5">
          <w:rPr>
            <w:rFonts w:ascii="Times New Roman" w:eastAsia="Calibri" w:hAnsi="Times New Roman" w:cs="Times New Roman"/>
            <w:sz w:val="24"/>
            <w:szCs w:val="24"/>
          </w:rPr>
          <w:delText>,</w:delText>
        </w:r>
      </w:del>
      <w:r w:rsidR="008C1C5B" w:rsidRPr="004B0BE5">
        <w:rPr>
          <w:rFonts w:ascii="Times New Roman" w:eastAsia="Calibri" w:hAnsi="Times New Roman" w:cs="Times New Roman"/>
          <w:sz w:val="24"/>
          <w:szCs w:val="24"/>
        </w:rPr>
        <w:t xml:space="preserve"> to the best of our knowledge, there are no such studies looking at ocular traits among twins in India.</w:t>
      </w:r>
      <w:r w:rsidR="006C16C8" w:rsidRPr="004B0BE5">
        <w:rPr>
          <w:rFonts w:ascii="Times New Roman" w:eastAsia="Calibri" w:hAnsi="Times New Roman" w:cs="Times New Roman"/>
          <w:sz w:val="24"/>
          <w:szCs w:val="24"/>
        </w:rPr>
        <w:t xml:space="preserve"> </w:t>
      </w:r>
      <w:r w:rsidR="006C16C8" w:rsidRPr="004B0BE5">
        <w:rPr>
          <w:rFonts w:ascii="Times New Roman" w:eastAsia="Calibri" w:hAnsi="Times New Roman" w:cs="Times New Roman"/>
          <w:sz w:val="24"/>
          <w:szCs w:val="24"/>
          <w:highlight w:val="yellow"/>
        </w:rPr>
        <w:t>ROP?</w:t>
      </w:r>
      <w:r w:rsidR="008C1C5B" w:rsidRPr="004B0BE5">
        <w:rPr>
          <w:rFonts w:ascii="Times New Roman" w:eastAsia="Calibri" w:hAnsi="Times New Roman" w:cs="Times New Roman"/>
          <w:sz w:val="24"/>
          <w:szCs w:val="24"/>
        </w:rPr>
        <w:t xml:space="preserve"> Knowing that th</w:t>
      </w:r>
      <w:ins w:id="26" w:author="Lori Bonertz" w:date="2022-06-28T08:19:00Z">
        <w:r w:rsidR="009F2DC5">
          <w:rPr>
            <w:rFonts w:ascii="Times New Roman" w:eastAsia="Calibri" w:hAnsi="Times New Roman" w:cs="Times New Roman"/>
            <w:sz w:val="24"/>
            <w:szCs w:val="24"/>
          </w:rPr>
          <w:t>e Indian</w:t>
        </w:r>
      </w:ins>
      <w:del w:id="27" w:author="Lori Bonertz" w:date="2022-06-28T08:19:00Z">
        <w:r w:rsidR="008C1C5B" w:rsidRPr="004B0BE5" w:rsidDel="009F2DC5">
          <w:rPr>
            <w:rFonts w:ascii="Times New Roman" w:eastAsia="Calibri" w:hAnsi="Times New Roman" w:cs="Times New Roman"/>
            <w:sz w:val="24"/>
            <w:szCs w:val="24"/>
          </w:rPr>
          <w:delText>is</w:delText>
        </w:r>
      </w:del>
      <w:r w:rsidR="008C1C5B" w:rsidRPr="004B0BE5">
        <w:rPr>
          <w:rFonts w:ascii="Times New Roman" w:eastAsia="Calibri" w:hAnsi="Times New Roman" w:cs="Times New Roman"/>
          <w:sz w:val="24"/>
          <w:szCs w:val="24"/>
        </w:rPr>
        <w:t xml:space="preserve"> population is heterogeneously derived from different </w:t>
      </w:r>
      <w:del w:id="28" w:author="Lori Bonertz" w:date="2022-06-28T08:19:00Z">
        <w:r w:rsidR="008C1C5B" w:rsidRPr="004B0BE5" w:rsidDel="009F2DC5">
          <w:rPr>
            <w:rFonts w:ascii="Times New Roman" w:eastAsia="Calibri" w:hAnsi="Times New Roman" w:cs="Times New Roman"/>
            <w:sz w:val="24"/>
            <w:szCs w:val="24"/>
          </w:rPr>
          <w:delText>stocks</w:delText>
        </w:r>
      </w:del>
      <w:ins w:id="29" w:author="Lori Bonertz" w:date="2022-06-28T08:19:00Z">
        <w:r w:rsidR="009F2DC5">
          <w:rPr>
            <w:rFonts w:ascii="Times New Roman" w:eastAsia="Calibri" w:hAnsi="Times New Roman" w:cs="Times New Roman"/>
            <w:sz w:val="24"/>
            <w:szCs w:val="24"/>
          </w:rPr>
          <w:t>ethnicities and</w:t>
        </w:r>
      </w:ins>
      <w:del w:id="30" w:author="Lori Bonertz" w:date="2022-06-28T08:19:00Z">
        <w:r w:rsidR="008C1C5B" w:rsidRPr="004B0BE5" w:rsidDel="009F2DC5">
          <w:rPr>
            <w:rFonts w:ascii="Times New Roman" w:eastAsia="Calibri" w:hAnsi="Times New Roman" w:cs="Times New Roman"/>
            <w:sz w:val="24"/>
            <w:szCs w:val="24"/>
          </w:rPr>
          <w:delText>,</w:delText>
        </w:r>
      </w:del>
      <w:r w:rsidR="008C1C5B" w:rsidRPr="004B0BE5">
        <w:rPr>
          <w:rFonts w:ascii="Times New Roman" w:eastAsia="Calibri" w:hAnsi="Times New Roman" w:cs="Times New Roman"/>
          <w:sz w:val="24"/>
          <w:szCs w:val="24"/>
        </w:rPr>
        <w:t xml:space="preserve"> </w:t>
      </w:r>
      <w:del w:id="31" w:author="Lori Bonertz" w:date="2022-06-28T08:20:00Z">
        <w:r w:rsidR="008C1C5B" w:rsidRPr="004B0BE5" w:rsidDel="009F2DC5">
          <w:rPr>
            <w:rFonts w:ascii="Times New Roman" w:eastAsia="Calibri" w:hAnsi="Times New Roman" w:cs="Times New Roman"/>
            <w:sz w:val="24"/>
            <w:szCs w:val="24"/>
          </w:rPr>
          <w:delText xml:space="preserve">also knowing </w:delText>
        </w:r>
      </w:del>
      <w:r w:rsidR="008C1C5B" w:rsidRPr="004B0BE5">
        <w:rPr>
          <w:rFonts w:ascii="Times New Roman" w:eastAsia="Calibri" w:hAnsi="Times New Roman" w:cs="Times New Roman"/>
          <w:sz w:val="24"/>
          <w:szCs w:val="24"/>
        </w:rPr>
        <w:t xml:space="preserve">that some </w:t>
      </w:r>
      <w:ins w:id="32" w:author="Lori Bonertz" w:date="2022-06-28T08:20:00Z">
        <w:r w:rsidR="009F2DC5">
          <w:rPr>
            <w:rFonts w:ascii="Times New Roman" w:eastAsia="Calibri" w:hAnsi="Times New Roman" w:cs="Times New Roman"/>
            <w:sz w:val="24"/>
            <w:szCs w:val="24"/>
          </w:rPr>
          <w:t xml:space="preserve">eye measurement </w:t>
        </w:r>
      </w:ins>
      <w:r w:rsidR="008C1C5B" w:rsidRPr="004B0BE5">
        <w:rPr>
          <w:rFonts w:ascii="Times New Roman" w:eastAsia="Calibri" w:hAnsi="Times New Roman" w:cs="Times New Roman"/>
          <w:sz w:val="24"/>
          <w:szCs w:val="24"/>
        </w:rPr>
        <w:t xml:space="preserve">parameters, </w:t>
      </w:r>
      <w:del w:id="33" w:author="Lori Bonertz" w:date="2022-06-28T08:20:00Z">
        <w:r w:rsidR="008C1C5B" w:rsidRPr="004B0BE5" w:rsidDel="009F2DC5">
          <w:rPr>
            <w:rFonts w:ascii="Times New Roman" w:eastAsia="Calibri" w:hAnsi="Times New Roman" w:cs="Times New Roman"/>
            <w:sz w:val="24"/>
            <w:szCs w:val="24"/>
          </w:rPr>
          <w:delText>for example</w:delText>
        </w:r>
      </w:del>
      <w:ins w:id="34" w:author="Lori Bonertz" w:date="2022-06-28T08:20:00Z">
        <w:r w:rsidR="009F2DC5">
          <w:rPr>
            <w:rFonts w:ascii="Times New Roman" w:eastAsia="Calibri" w:hAnsi="Times New Roman" w:cs="Times New Roman"/>
            <w:sz w:val="24"/>
            <w:szCs w:val="24"/>
          </w:rPr>
          <w:t>e.g.,</w:t>
        </w:r>
      </w:ins>
      <w:r w:rsidR="008C1C5B" w:rsidRPr="004B0BE5">
        <w:rPr>
          <w:rFonts w:ascii="Times New Roman" w:eastAsia="Calibri" w:hAnsi="Times New Roman" w:cs="Times New Roman"/>
          <w:sz w:val="24"/>
          <w:szCs w:val="24"/>
        </w:rPr>
        <w:t xml:space="preserve"> axial length</w:t>
      </w:r>
      <w:ins w:id="35" w:author="Lori Bonertz" w:date="2022-06-28T08:20:00Z">
        <w:r w:rsidR="009F2DC5">
          <w:rPr>
            <w:rFonts w:ascii="Times New Roman" w:eastAsia="Calibri" w:hAnsi="Times New Roman" w:cs="Times New Roman"/>
            <w:sz w:val="24"/>
            <w:szCs w:val="24"/>
          </w:rPr>
          <w:t>,</w:t>
        </w:r>
      </w:ins>
      <w:r w:rsidR="008C1C5B" w:rsidRPr="004B0BE5">
        <w:rPr>
          <w:rFonts w:ascii="Times New Roman" w:eastAsia="Calibri" w:hAnsi="Times New Roman" w:cs="Times New Roman"/>
          <w:sz w:val="24"/>
          <w:szCs w:val="24"/>
        </w:rPr>
        <w:t xml:space="preserve"> differ significantly from those noted in other populations</w:t>
      </w:r>
      <w:r w:rsidR="00573730" w:rsidRPr="004B0BE5">
        <w:rPr>
          <w:rFonts w:ascii="Times New Roman" w:eastAsia="Calibri" w:hAnsi="Times New Roman" w:cs="Times New Roman"/>
          <w:sz w:val="24"/>
          <w:szCs w:val="24"/>
        </w:rPr>
        <w:fldChar w:fldCharType="begin"/>
      </w:r>
      <w:r w:rsidR="00BB75DF" w:rsidRPr="004B0BE5">
        <w:rPr>
          <w:rFonts w:ascii="Times New Roman" w:eastAsia="Calibri" w:hAnsi="Times New Roman" w:cs="Times New Roman"/>
          <w:sz w:val="24"/>
          <w:szCs w:val="24"/>
        </w:rPr>
        <w:instrText xml:space="preserve"> ADDIN EN.CITE &lt;EndNote&gt;&lt;Cite&gt;&lt;Author&gt;George&lt;/Author&gt;&lt;Year&gt;2003&lt;/Year&gt;&lt;RecNum&gt;11&lt;/RecNum&gt;&lt;record&gt;&lt;rec-number&gt;11&lt;/rec-number&gt;&lt;foreign-keys&gt;&lt;key app="EN" db-id="wepaae9zsfa2e8e2tw6vf5pbzfepp5sf0zza"&gt;11&lt;/key&gt;&lt;/foreign-keys&gt;&lt;ref-type name="Journal Article"&gt;17&lt;/ref-type&gt;&lt;contributors&gt;&lt;authors&gt;&lt;author&gt;George, R.&lt;/author&gt;&lt;author&gt;Paul, P. G.&lt;/author&gt;&lt;author&gt;Baskaran, M.&lt;/author&gt;&lt;author&gt;Ramesh, S. V.&lt;/author&gt;&lt;author&gt;Raju, P.&lt;/author&gt;&lt;author&gt;Arvind, H.&lt;/author&gt;&lt;author&gt;McCarty, C.&lt;/author&gt;&lt;author&gt;Vijaya, L.&lt;/author&gt;&lt;/authors&gt;&lt;/contributors&gt;&lt;auth-address&gt;Glaucoma Project, Vision Research Foundation, Sankara Nethralaya, Chennai, India Marshfield Medical Research Foundation, WI, USA.&lt;/auth-address&gt;&lt;titles&gt;&lt;title&gt;Ocular biometry in occludable angles and angle closure glaucoma: a population based survey&lt;/title&gt;&lt;secondary-title&gt;Br J Ophthalmol&lt;/secondary-title&gt;&lt;/titles&gt;&lt;periodical&gt;&lt;full-title&gt;Br J Ophthalmol&lt;/full-title&gt;&lt;/periodical&gt;&lt;pages&gt;399-402&lt;/pages&gt;&lt;volume&gt;87&lt;/volume&gt;&lt;number&gt;4&lt;/number&gt;&lt;edition&gt;2003/03/19&lt;/edition&gt;&lt;keywords&gt;&lt;keyword&gt;Adult&lt;/keyword&gt;&lt;keyword&gt;Aged&lt;/keyword&gt;&lt;keyword&gt;Anterior Chamber/pathology&lt;/keyword&gt;&lt;keyword&gt;Biometry/methods&lt;/keyword&gt;&lt;keyword&gt;Eye/*pathology&lt;/keyword&gt;&lt;keyword&gt;Female&lt;/keyword&gt;&lt;keyword&gt;Glaucoma, Angle-Closure/epidemiology/ethnology/*pathology&lt;/keyword&gt;&lt;keyword&gt;Gonioscopy&lt;/keyword&gt;&lt;keyword&gt;Humans&lt;/keyword&gt;&lt;keyword&gt;India/epidemiology&lt;/keyword&gt;&lt;keyword&gt;Lens, Crystalline/pathology&lt;/keyword&gt;&lt;keyword&gt;Male&lt;/keyword&gt;&lt;keyword&gt;Middle Aged&lt;/keyword&gt;&lt;keyword&gt;Population Surveillance&lt;/keyword&gt;&lt;keyword&gt;Prevalence&lt;/keyword&gt;&lt;keyword&gt;Sex Distribution&lt;/keyword&gt;&lt;/keywords&gt;&lt;dates&gt;&lt;year&gt;2003&lt;/year&gt;&lt;pub-dates&gt;&lt;date&gt;Apr&lt;/date&gt;&lt;/pub-dates&gt;&lt;/dates&gt;&lt;isbn&gt;0007-1161 (Print)&amp;#xD;0007-1161 (Linking)&lt;/isbn&gt;&lt;accession-num&gt;12642298&lt;/accession-num&gt;&lt;urls&gt;&lt;related-urls&gt;&lt;url&gt;http://www.ncbi.nlm.nih.gov/entrez/query.fcgi?cmd=Retrieve&amp;amp;db=PubMed&amp;amp;dopt=Citation&amp;amp;list_uids=12642298&lt;/url&gt;&lt;/related-urls&gt;&lt;/urls&gt;&lt;language&gt;eng&lt;/language&gt;&lt;/record&gt;&lt;/Cite&gt;&lt;/EndNote&gt;</w:instrText>
      </w:r>
      <w:r w:rsidR="00573730" w:rsidRPr="004B0BE5">
        <w:rPr>
          <w:rFonts w:ascii="Times New Roman" w:eastAsia="Calibri" w:hAnsi="Times New Roman" w:cs="Times New Roman"/>
          <w:sz w:val="24"/>
          <w:szCs w:val="24"/>
        </w:rPr>
        <w:fldChar w:fldCharType="separate"/>
      </w:r>
      <w:r w:rsidR="000D0A46" w:rsidRPr="004B0BE5">
        <w:rPr>
          <w:rFonts w:ascii="Times New Roman" w:eastAsia="Calibri" w:hAnsi="Times New Roman" w:cs="Times New Roman"/>
          <w:sz w:val="24"/>
          <w:szCs w:val="24"/>
        </w:rPr>
        <w:t>(3)</w:t>
      </w:r>
      <w:r w:rsidR="00573730" w:rsidRPr="004B0BE5">
        <w:rPr>
          <w:rFonts w:ascii="Times New Roman" w:eastAsia="Calibri" w:hAnsi="Times New Roman" w:cs="Times New Roman"/>
          <w:sz w:val="24"/>
          <w:szCs w:val="24"/>
        </w:rPr>
        <w:fldChar w:fldCharType="end"/>
      </w:r>
      <w:r w:rsidR="008C1C5B" w:rsidRPr="004B0BE5">
        <w:rPr>
          <w:rFonts w:ascii="Times New Roman" w:eastAsia="Calibri" w:hAnsi="Times New Roman" w:cs="Times New Roman"/>
          <w:sz w:val="24"/>
          <w:szCs w:val="24"/>
        </w:rPr>
        <w:t xml:space="preserve">, it is reasonable to believe that the heritability of </w:t>
      </w:r>
      <w:ins w:id="36" w:author="Lori Bonertz" w:date="2022-06-28T08:20:00Z">
        <w:r w:rsidR="009F2DC5">
          <w:rPr>
            <w:rFonts w:ascii="Times New Roman" w:eastAsia="Calibri" w:hAnsi="Times New Roman" w:cs="Times New Roman"/>
            <w:sz w:val="24"/>
            <w:szCs w:val="24"/>
          </w:rPr>
          <w:t xml:space="preserve">genetic </w:t>
        </w:r>
      </w:ins>
      <w:r w:rsidR="008C1C5B" w:rsidRPr="004B0BE5">
        <w:rPr>
          <w:rFonts w:ascii="Times New Roman" w:eastAsia="Calibri" w:hAnsi="Times New Roman" w:cs="Times New Roman"/>
          <w:sz w:val="24"/>
          <w:szCs w:val="24"/>
        </w:rPr>
        <w:t xml:space="preserve">traits may differ in our country </w:t>
      </w:r>
      <w:del w:id="37" w:author="Lori Bonertz" w:date="2022-06-28T08:20:00Z">
        <w:r w:rsidR="008C1C5B" w:rsidRPr="004B0BE5" w:rsidDel="009F2DC5">
          <w:rPr>
            <w:rFonts w:ascii="Times New Roman" w:eastAsia="Calibri" w:hAnsi="Times New Roman" w:cs="Times New Roman"/>
            <w:sz w:val="24"/>
            <w:szCs w:val="24"/>
          </w:rPr>
          <w:delText xml:space="preserve">as </w:delText>
        </w:r>
      </w:del>
      <w:r w:rsidR="008C1C5B" w:rsidRPr="004B0BE5">
        <w:rPr>
          <w:rFonts w:ascii="Times New Roman" w:eastAsia="Calibri" w:hAnsi="Times New Roman" w:cs="Times New Roman"/>
          <w:sz w:val="24"/>
          <w:szCs w:val="24"/>
        </w:rPr>
        <w:t xml:space="preserve">compared to other countries. The </w:t>
      </w:r>
      <w:r w:rsidR="008C1C5B" w:rsidRPr="004B0BE5">
        <w:rPr>
          <w:rFonts w:ascii="Times New Roman" w:hAnsi="Times New Roman" w:cs="Times New Roman"/>
          <w:sz w:val="24"/>
          <w:szCs w:val="24"/>
        </w:rPr>
        <w:t>Collaborative Longitudinal Evaluation of Ethnicity and Refractive Error (CLEERE) study</w:t>
      </w:r>
      <w:r w:rsidR="008C1C5B" w:rsidRPr="004B0BE5">
        <w:rPr>
          <w:rFonts w:ascii="Times New Roman" w:eastAsia="Calibri" w:hAnsi="Times New Roman" w:cs="Times New Roman"/>
          <w:sz w:val="24"/>
          <w:szCs w:val="24"/>
        </w:rPr>
        <w:t xml:space="preserve"> group has demonstrated racial variations in their preliminary report.</w:t>
      </w:r>
      <w:r w:rsidR="00573730" w:rsidRPr="004B0BE5">
        <w:rPr>
          <w:rFonts w:ascii="Times New Roman" w:eastAsia="Calibri" w:hAnsi="Times New Roman" w:cs="Times New Roman"/>
          <w:sz w:val="24"/>
          <w:szCs w:val="24"/>
        </w:rPr>
        <w:fldChar w:fldCharType="begin">
          <w:fldData xml:space="preserve">PEVuZE5vdGU+PENpdGU+PEF1dGhvcj5Ud2Vsa2VyPC9BdXRob3I+PFllYXI+MjAwOTwvWWVhcj48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</w:fldData>
        </w:fldChar>
      </w:r>
      <w:r w:rsidR="00BB75DF" w:rsidRPr="004B0BE5">
        <w:rPr>
          <w:rFonts w:ascii="Times New Roman" w:eastAsia="Calibri" w:hAnsi="Times New Roman" w:cs="Times New Roman"/>
          <w:sz w:val="24"/>
          <w:szCs w:val="24"/>
        </w:rPr>
        <w:instrText xml:space="preserve"> ADDIN EN.CITE </w:instrText>
      </w:r>
      <w:r w:rsidR="00BB75DF" w:rsidRPr="004B0BE5">
        <w:rPr>
          <w:rFonts w:ascii="Times New Roman" w:eastAsia="Calibri" w:hAnsi="Times New Roman" w:cs="Times New Roman"/>
          <w:sz w:val="24"/>
          <w:szCs w:val="24"/>
        </w:rPr>
        <w:fldChar w:fldCharType="begin">
          <w:fldData xml:space="preserve">PEVuZE5vdGU+PENpdGU+PEF1dGhvcj5Ud2Vsa2VyPC9BdXRob3I+PFllYXI+MjAwOTwvWWVhcj48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</w:fldData>
        </w:fldChar>
      </w:r>
      <w:r w:rsidR="00BB75DF" w:rsidRPr="004B0BE5">
        <w:rPr>
          <w:rFonts w:ascii="Times New Roman" w:eastAsia="Calibri" w:hAnsi="Times New Roman" w:cs="Times New Roman"/>
          <w:sz w:val="24"/>
          <w:szCs w:val="24"/>
        </w:rPr>
        <w:instrText xml:space="preserve"> ADDIN EN.CITE.DATA </w:instrText>
      </w:r>
      <w:r w:rsidR="00BB75DF" w:rsidRPr="004B0BE5">
        <w:rPr>
          <w:rFonts w:ascii="Times New Roman" w:eastAsia="Calibri" w:hAnsi="Times New Roman" w:cs="Times New Roman"/>
          <w:sz w:val="24"/>
          <w:szCs w:val="24"/>
        </w:rPr>
      </w:r>
      <w:r w:rsidR="00BB75DF" w:rsidRPr="004B0BE5">
        <w:rPr>
          <w:rFonts w:ascii="Times New Roman" w:eastAsia="Calibri" w:hAnsi="Times New Roman" w:cs="Times New Roman"/>
          <w:sz w:val="24"/>
          <w:szCs w:val="24"/>
        </w:rPr>
        <w:fldChar w:fldCharType="end"/>
      </w:r>
      <w:r w:rsidR="00573730" w:rsidRPr="004B0BE5">
        <w:rPr>
          <w:rFonts w:ascii="Times New Roman" w:eastAsia="Calibri" w:hAnsi="Times New Roman" w:cs="Times New Roman"/>
          <w:sz w:val="24"/>
          <w:szCs w:val="24"/>
        </w:rPr>
      </w:r>
      <w:r w:rsidR="00573730" w:rsidRPr="004B0BE5">
        <w:rPr>
          <w:rFonts w:ascii="Times New Roman" w:eastAsia="Calibri" w:hAnsi="Times New Roman" w:cs="Times New Roman"/>
          <w:sz w:val="24"/>
          <w:szCs w:val="24"/>
        </w:rPr>
        <w:fldChar w:fldCharType="separate"/>
      </w:r>
      <w:r w:rsidR="000D0A46" w:rsidRPr="004B0BE5">
        <w:rPr>
          <w:rFonts w:ascii="Times New Roman" w:eastAsia="Calibri" w:hAnsi="Times New Roman" w:cs="Times New Roman"/>
          <w:sz w:val="24"/>
          <w:szCs w:val="24"/>
        </w:rPr>
        <w:t>(4)</w:t>
      </w:r>
      <w:r w:rsidR="00573730" w:rsidRPr="004B0BE5">
        <w:rPr>
          <w:rFonts w:ascii="Times New Roman" w:eastAsia="Calibri" w:hAnsi="Times New Roman" w:cs="Times New Roman"/>
          <w:sz w:val="24"/>
          <w:szCs w:val="24"/>
        </w:rPr>
        <w:fldChar w:fldCharType="end"/>
      </w:r>
      <w:del w:id="38" w:author="Lori Bonertz" w:date="2022-06-28T08:20:00Z">
        <w:r w:rsidR="008C1C5B" w:rsidRPr="004B0BE5" w:rsidDel="009F2DC5">
          <w:rPr>
            <w:rFonts w:ascii="Times New Roman" w:eastAsia="Calibri" w:hAnsi="Times New Roman" w:cs="Times New Roman"/>
            <w:sz w:val="24"/>
            <w:szCs w:val="24"/>
          </w:rPr>
          <w:delText xml:space="preserve"> </w:delText>
        </w:r>
      </w:del>
      <w:r w:rsidR="008C1C5B" w:rsidRPr="004B0BE5">
        <w:rPr>
          <w:rFonts w:ascii="Times New Roman" w:eastAsia="Calibri" w:hAnsi="Times New Roman" w:cs="Times New Roman"/>
          <w:sz w:val="24"/>
          <w:szCs w:val="24"/>
          <w:vertAlign w:val="superscript"/>
        </w:rPr>
        <w:t xml:space="preserve">8 </w:t>
      </w:r>
      <w:r w:rsidR="008C1C5B" w:rsidRPr="004B0BE5">
        <w:rPr>
          <w:rFonts w:ascii="Times New Roman" w:eastAsia="Calibri" w:hAnsi="Times New Roman" w:cs="Times New Roman"/>
          <w:sz w:val="24"/>
          <w:szCs w:val="24"/>
        </w:rPr>
        <w:t>A population</w:t>
      </w:r>
      <w:ins w:id="39" w:author="Lori Bonertz" w:date="2022-06-28T08:20:00Z">
        <w:r w:rsidR="009F2DC5">
          <w:rPr>
            <w:rFonts w:ascii="Times New Roman" w:eastAsia="Calibri" w:hAnsi="Times New Roman" w:cs="Times New Roman"/>
            <w:sz w:val="24"/>
            <w:szCs w:val="24"/>
          </w:rPr>
          <w:t>-</w:t>
        </w:r>
      </w:ins>
      <w:del w:id="40" w:author="Lori Bonertz" w:date="2022-06-28T08:20:00Z">
        <w:r w:rsidR="008C1C5B" w:rsidRPr="004B0BE5" w:rsidDel="009F2DC5">
          <w:rPr>
            <w:rFonts w:ascii="Times New Roman" w:eastAsia="Calibri" w:hAnsi="Times New Roman" w:cs="Times New Roman"/>
            <w:sz w:val="24"/>
            <w:szCs w:val="24"/>
          </w:rPr>
          <w:delText xml:space="preserve"> </w:delText>
        </w:r>
      </w:del>
      <w:r w:rsidR="008C1C5B" w:rsidRPr="004B0BE5">
        <w:rPr>
          <w:rFonts w:ascii="Times New Roman" w:eastAsia="Calibri" w:hAnsi="Times New Roman" w:cs="Times New Roman"/>
          <w:sz w:val="24"/>
          <w:szCs w:val="24"/>
        </w:rPr>
        <w:t>based study on Australian children from different ethnic backgrounds has also demonstrated this.</w:t>
      </w:r>
      <w:r w:rsidR="00573730" w:rsidRPr="004B0BE5">
        <w:rPr>
          <w:rFonts w:ascii="Times New Roman" w:eastAsia="Calibri" w:hAnsi="Times New Roman" w:cs="Times New Roman"/>
          <w:sz w:val="24"/>
          <w:szCs w:val="24"/>
        </w:rPr>
        <w:fldChar w:fldCharType="begin"/>
      </w:r>
      <w:r w:rsidR="00974AC3" w:rsidRPr="004B0BE5">
        <w:rPr>
          <w:rFonts w:ascii="Times New Roman" w:eastAsia="Calibri" w:hAnsi="Times New Roman" w:cs="Times New Roman"/>
          <w:sz w:val="24"/>
          <w:szCs w:val="24"/>
        </w:rPr>
        <w:instrText xml:space="preserve"> ADDIN EN.CITE &lt;EndNote&gt;&lt;Cite&gt;&lt;Author&gt;Ip&lt;/Author&gt;&lt;Year&gt;2008&lt;/Year&gt;&lt;RecNum&gt;7&lt;/RecNum&gt;&lt;record&gt;&lt;rec-number&gt;7&lt;/rec-number&gt;&lt;foreign-keys&gt;&lt;key app="EN" db-id="ttrdpswfwsf9r6e2xwovr5r6txrz5traafz9"&gt;7&lt;/key&gt;&lt;/foreign-keys&gt;&lt;ref-type name="Journal Article"&gt;17&lt;/ref-type&gt;&lt;contributors&gt;&lt;authors&gt;&lt;author&gt;Ip, J. M.&lt;/author&gt;&lt;author&gt;Huynh, S. C.&lt;/author&gt;&lt;author&gt;Robaei, D.&lt;/author&gt;&lt;author&gt;Kifley, A.&lt;/author&gt;&lt;author&gt;Rose, K. A.&lt;/author&gt;&lt;author&gt;Morgan, I. G.&lt;/author&gt;&lt;author&gt;Wang, J. J.&lt;/author&gt;&lt;author&gt;Mitchell, P.&lt;/author&gt;&lt;/authors&gt;&lt;/contributors&gt;&lt;auth-address&gt;Department of Ophthalmology and the Westmead Millennium Institute, Centre for Vision Research, University of Sydney, Sydney, Australia.&lt;/auth-address&gt;&lt;titles&gt;&lt;title&gt;Ethnic differences in refraction and ocular biometry in a population-based sample of 11-15-year-old Australian children&lt;/title&gt;&lt;secondary-title&gt;Eye (Lond)&lt;/secondary-title&gt;&lt;/titles&gt;&lt;periodical&gt;&lt;full-title&gt;Eye (Lond)&lt;/full-title&gt;&lt;/periodical&gt;&lt;pages&gt;649-56&lt;/pages&gt;&lt;volume&gt;22&lt;/volume&gt;&lt;number&gt;5&lt;/number&gt;&lt;edition&gt;2007/02/06&lt;/edition&gt;&lt;keywords&gt;&lt;keyword&gt;Adolescent&lt;/keyword&gt;&lt;keyword&gt;*Biometry&lt;/keyword&gt;&lt;keyword&gt;Child&lt;/keyword&gt;&lt;keyword&gt;Cornea/pathology&lt;/keyword&gt;&lt;keyword&gt;Cross-Sectional Studies&lt;/keyword&gt;&lt;keyword&gt;Ethnic Groups&lt;/keyword&gt;&lt;keyword&gt;Female&lt;/keyword&gt;&lt;keyword&gt;Humans&lt;/keyword&gt;&lt;keyword&gt;Male&lt;/keyword&gt;&lt;keyword&gt;New South Wales/epidemiology&lt;/keyword&gt;&lt;keyword&gt;Prevalence&lt;/keyword&gt;&lt;keyword&gt;Refraction, Ocular/*physiology&lt;/keyword&gt;&lt;keyword&gt;Refractive Errors/epidemiology/*ethnology&lt;/keyword&gt;&lt;/keywords&gt;&lt;dates&gt;&lt;year&gt;2008&lt;/year&gt;&lt;pub-dates&gt;&lt;date&gt;May&lt;/date&gt;&lt;/pub-dates&gt;&lt;/dates&gt;&lt;isbn&gt;0950-222X (Print)&amp;#xD;0950-222X (Linking)&lt;/isbn&gt;&lt;accession-num&gt;17277756&lt;/accession-num&gt;&lt;urls&gt;&lt;related-urls&gt;&lt;url&gt;http://www.ncbi.nlm.nih.gov/entrez/query.fcgi?cmd=Retrieve&amp;amp;db=PubMed&amp;amp;dopt=Citation&amp;amp;list_uids=17277756&lt;/url&gt;&lt;/related-urls&gt;&lt;/urls&gt;&lt;electronic-resource-num&gt;6702701 [pii]&amp;#xD;10.1038/sj.eye.6702701&lt;/electronic-resource-num&gt;&lt;language&gt;eng&lt;/language&gt;&lt;/record&gt;&lt;/Cite&gt;&lt;/EndNote&gt;</w:instrText>
      </w:r>
      <w:r w:rsidR="00573730" w:rsidRPr="004B0BE5">
        <w:rPr>
          <w:rFonts w:ascii="Times New Roman" w:eastAsia="Calibri" w:hAnsi="Times New Roman" w:cs="Times New Roman"/>
          <w:sz w:val="24"/>
          <w:szCs w:val="24"/>
        </w:rPr>
        <w:fldChar w:fldCharType="separate"/>
      </w:r>
      <w:r w:rsidR="000D0A46" w:rsidRPr="004B0BE5">
        <w:rPr>
          <w:rFonts w:ascii="Times New Roman" w:eastAsia="Calibri" w:hAnsi="Times New Roman" w:cs="Times New Roman"/>
          <w:sz w:val="24"/>
          <w:szCs w:val="24"/>
        </w:rPr>
        <w:t>(5)</w:t>
      </w:r>
      <w:r w:rsidR="00573730" w:rsidRPr="004B0BE5">
        <w:rPr>
          <w:rFonts w:ascii="Times New Roman" w:eastAsia="Calibri" w:hAnsi="Times New Roman" w:cs="Times New Roman"/>
          <w:sz w:val="24"/>
          <w:szCs w:val="24"/>
        </w:rPr>
        <w:fldChar w:fldCharType="end"/>
      </w:r>
      <w:r w:rsidR="008C1C5B" w:rsidRPr="004B0BE5">
        <w:rPr>
          <w:rFonts w:ascii="Times New Roman" w:eastAsia="Calibri" w:hAnsi="Times New Roman" w:cs="Times New Roman"/>
          <w:sz w:val="24"/>
          <w:szCs w:val="24"/>
          <w:vertAlign w:val="superscript"/>
        </w:rPr>
        <w:t>9</w:t>
      </w:r>
      <w:r w:rsidR="008C1C5B" w:rsidRPr="004B0BE5">
        <w:rPr>
          <w:rFonts w:ascii="Times New Roman" w:eastAsia="Calibri" w:hAnsi="Times New Roman" w:cs="Times New Roman"/>
          <w:sz w:val="24"/>
          <w:szCs w:val="24"/>
        </w:rPr>
        <w:t xml:space="preserve"> This forms the basis of our embarking on piloting contacting the twins </w:t>
      </w:r>
      <w:ins w:id="41" w:author="Lori Bonertz" w:date="2022-06-28T08:20:00Z">
        <w:r w:rsidR="00692C18">
          <w:rPr>
            <w:rFonts w:ascii="Times New Roman" w:eastAsia="Calibri" w:hAnsi="Times New Roman" w:cs="Times New Roman"/>
            <w:sz w:val="24"/>
            <w:szCs w:val="24"/>
          </w:rPr>
          <w:t xml:space="preserve">involved in this study </w:t>
        </w:r>
      </w:ins>
      <w:r w:rsidR="008C1C5B" w:rsidRPr="004B0BE5">
        <w:rPr>
          <w:rFonts w:ascii="Times New Roman" w:eastAsia="Calibri" w:hAnsi="Times New Roman" w:cs="Times New Roman"/>
          <w:sz w:val="24"/>
          <w:szCs w:val="24"/>
        </w:rPr>
        <w:t xml:space="preserve">and </w:t>
      </w:r>
      <w:ins w:id="42" w:author="Lori Bonertz" w:date="2022-06-28T08:20:00Z">
        <w:r w:rsidR="00692C18">
          <w:rPr>
            <w:rFonts w:ascii="Times New Roman" w:eastAsia="Calibri" w:hAnsi="Times New Roman" w:cs="Times New Roman"/>
            <w:sz w:val="24"/>
            <w:szCs w:val="24"/>
          </w:rPr>
          <w:t>conduct</w:t>
        </w:r>
      </w:ins>
      <w:del w:id="43" w:author="Lori Bonertz" w:date="2022-06-28T08:20:00Z">
        <w:r w:rsidR="008C1C5B" w:rsidRPr="004B0BE5" w:rsidDel="00692C18">
          <w:rPr>
            <w:rFonts w:ascii="Times New Roman" w:eastAsia="Calibri" w:hAnsi="Times New Roman" w:cs="Times New Roman"/>
            <w:sz w:val="24"/>
            <w:szCs w:val="24"/>
          </w:rPr>
          <w:delText>do</w:delText>
        </w:r>
      </w:del>
      <w:r w:rsidR="008C1C5B" w:rsidRPr="004B0BE5">
        <w:rPr>
          <w:rFonts w:ascii="Times New Roman" w:eastAsia="Calibri" w:hAnsi="Times New Roman" w:cs="Times New Roman"/>
          <w:sz w:val="24"/>
          <w:szCs w:val="24"/>
        </w:rPr>
        <w:t>ing preliminary ophthalmic examination</w:t>
      </w:r>
      <w:ins w:id="44" w:author="Lori Bonertz" w:date="2022-06-28T08:21:00Z">
        <w:r w:rsidR="00692C18">
          <w:rPr>
            <w:rFonts w:ascii="Times New Roman" w:eastAsia="Calibri" w:hAnsi="Times New Roman" w:cs="Times New Roman"/>
            <w:sz w:val="24"/>
            <w:szCs w:val="24"/>
          </w:rPr>
          <w:t>s</w:t>
        </w:r>
      </w:ins>
      <w:r w:rsidR="008C1C5B" w:rsidRPr="004B0BE5">
        <w:rPr>
          <w:rFonts w:ascii="Times New Roman" w:eastAsia="Calibri" w:hAnsi="Times New Roman" w:cs="Times New Roman"/>
          <w:sz w:val="24"/>
          <w:szCs w:val="24"/>
        </w:rPr>
        <w:t xml:space="preserve"> on them.</w:t>
      </w:r>
    </w:p>
    <w:p w14:paraId="58BE54C4" w14:textId="1C68B8DD" w:rsidR="008C1C5B" w:rsidRPr="004B0BE5" w:rsidDel="00692C18" w:rsidRDefault="008C1C5B" w:rsidP="004B0BE5">
      <w:pPr>
        <w:spacing w:line="360" w:lineRule="auto"/>
        <w:jc w:val="both"/>
        <w:rPr>
          <w:del w:id="45" w:author="Lori Bonertz" w:date="2022-06-28T08:21:00Z"/>
          <w:rFonts w:ascii="Times New Roman" w:hAnsi="Times New Roman" w:cs="Times New Roman"/>
          <w:sz w:val="24"/>
          <w:szCs w:val="24"/>
        </w:rPr>
      </w:pPr>
    </w:p>
    <w:p w14:paraId="18C6B840" w14:textId="7888C6E8" w:rsidR="003A0EB0" w:rsidRPr="004B0BE5" w:rsidDel="00692C18" w:rsidRDefault="003A0EB0" w:rsidP="004B0BE5">
      <w:pPr>
        <w:spacing w:line="360" w:lineRule="auto"/>
        <w:jc w:val="both"/>
        <w:rPr>
          <w:del w:id="46" w:author="Lori Bonertz" w:date="2022-06-28T08:21:00Z"/>
          <w:rFonts w:ascii="Times New Roman" w:hAnsi="Times New Roman" w:cs="Times New Roman"/>
          <w:sz w:val="24"/>
          <w:szCs w:val="24"/>
        </w:rPr>
      </w:pPr>
    </w:p>
    <w:p w14:paraId="1A9728F3" w14:textId="77777777" w:rsidR="003A0EB0" w:rsidRPr="004B0BE5" w:rsidRDefault="003A0EB0" w:rsidP="004B0BE5">
      <w:pPr>
        <w:spacing w:line="360" w:lineRule="auto"/>
        <w:jc w:val="both"/>
        <w:rPr>
          <w:rFonts w:ascii="Times New Roman" w:hAnsi="Times New Roman" w:cs="Times New Roman"/>
          <w:sz w:val="24"/>
          <w:szCs w:val="24"/>
        </w:rPr>
      </w:pPr>
    </w:p>
    <w:p w14:paraId="340AA082" w14:textId="77777777" w:rsidR="003A0EB0" w:rsidRPr="004B0BE5" w:rsidRDefault="003A0EB0" w:rsidP="004B0BE5">
      <w:pPr>
        <w:spacing w:line="360" w:lineRule="auto"/>
        <w:jc w:val="both"/>
        <w:rPr>
          <w:rFonts w:ascii="Times New Roman" w:hAnsi="Times New Roman" w:cs="Times New Roman"/>
          <w:sz w:val="24"/>
          <w:szCs w:val="24"/>
        </w:rPr>
      </w:pPr>
    </w:p>
    <w:p w14:paraId="16BC77D7" w14:textId="77777777" w:rsidR="000E16F7" w:rsidRPr="004B0BE5" w:rsidRDefault="000E16F7" w:rsidP="004B0BE5">
      <w:pPr>
        <w:spacing w:line="360" w:lineRule="auto"/>
        <w:jc w:val="both"/>
        <w:rPr>
          <w:rFonts w:ascii="Times New Roman" w:hAnsi="Times New Roman" w:cs="Times New Roman"/>
          <w:sz w:val="24"/>
          <w:szCs w:val="24"/>
        </w:rPr>
      </w:pPr>
    </w:p>
    <w:p w14:paraId="574E3A10" w14:textId="77777777" w:rsidR="003A0EB0" w:rsidRPr="004B0BE5" w:rsidRDefault="003A0EB0" w:rsidP="004B0BE5">
      <w:pPr>
        <w:spacing w:line="360" w:lineRule="auto"/>
        <w:jc w:val="both"/>
        <w:rPr>
          <w:rFonts w:ascii="Times New Roman" w:hAnsi="Times New Roman" w:cs="Times New Roman"/>
          <w:sz w:val="24"/>
          <w:szCs w:val="24"/>
        </w:rPr>
      </w:pPr>
    </w:p>
    <w:p w14:paraId="6F16522C" w14:textId="77777777" w:rsidR="008328E7" w:rsidRPr="004B0BE5" w:rsidRDefault="008328E7"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Methodology:</w:t>
      </w:r>
    </w:p>
    <w:p w14:paraId="465B646F" w14:textId="05ED4CC5" w:rsidR="000E16F7" w:rsidRPr="004B0BE5" w:rsidRDefault="000E16F7"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This  is the report of a cross</w:t>
      </w:r>
      <w:ins w:id="47" w:author="Lori Bonertz" w:date="2022-06-28T08:21:00Z">
        <w:r w:rsidR="00692C18">
          <w:rPr>
            <w:rFonts w:ascii="Times New Roman" w:hAnsi="Times New Roman" w:cs="Times New Roman"/>
            <w:b/>
            <w:sz w:val="24"/>
            <w:szCs w:val="24"/>
            <w:highlight w:val="cyan"/>
          </w:rPr>
          <w:t>-</w:t>
        </w:r>
      </w:ins>
      <w:del w:id="48" w:author="Lori Bonertz" w:date="2022-06-28T08:21:00Z">
        <w:r w:rsidRPr="004B0BE5" w:rsidDel="00692C18">
          <w:rPr>
            <w:rFonts w:ascii="Times New Roman" w:hAnsi="Times New Roman" w:cs="Times New Roman"/>
            <w:b/>
            <w:sz w:val="24"/>
            <w:szCs w:val="24"/>
            <w:highlight w:val="cyan"/>
          </w:rPr>
          <w:delText xml:space="preserve"> </w:delText>
        </w:r>
      </w:del>
      <w:r w:rsidRPr="004B0BE5">
        <w:rPr>
          <w:rFonts w:ascii="Times New Roman" w:hAnsi="Times New Roman" w:cs="Times New Roman"/>
          <w:b/>
          <w:sz w:val="24"/>
          <w:szCs w:val="24"/>
          <w:highlight w:val="cyan"/>
        </w:rPr>
        <w:t>sectional study of a hospital</w:t>
      </w:r>
      <w:ins w:id="49" w:author="Lori Bonertz" w:date="2022-06-28T08:21:00Z">
        <w:r w:rsidR="00692C18">
          <w:rPr>
            <w:rFonts w:ascii="Times New Roman" w:hAnsi="Times New Roman" w:cs="Times New Roman"/>
            <w:b/>
            <w:sz w:val="24"/>
            <w:szCs w:val="24"/>
            <w:highlight w:val="cyan"/>
          </w:rPr>
          <w:t>-</w:t>
        </w:r>
      </w:ins>
      <w:del w:id="50" w:author="Lori Bonertz" w:date="2022-06-28T08:21:00Z">
        <w:r w:rsidRPr="004B0BE5" w:rsidDel="00692C18">
          <w:rPr>
            <w:rFonts w:ascii="Times New Roman" w:hAnsi="Times New Roman" w:cs="Times New Roman"/>
            <w:b/>
            <w:sz w:val="24"/>
            <w:szCs w:val="24"/>
            <w:highlight w:val="cyan"/>
          </w:rPr>
          <w:delText xml:space="preserve"> </w:delText>
        </w:r>
      </w:del>
      <w:r w:rsidRPr="004B0BE5">
        <w:rPr>
          <w:rFonts w:ascii="Times New Roman" w:hAnsi="Times New Roman" w:cs="Times New Roman"/>
          <w:b/>
          <w:sz w:val="24"/>
          <w:szCs w:val="24"/>
          <w:highlight w:val="cyan"/>
        </w:rPr>
        <w:t xml:space="preserve">based twin birth cohort. </w:t>
      </w:r>
    </w:p>
    <w:p w14:paraId="3B28D94E" w14:textId="77777777" w:rsidR="000906D9" w:rsidRPr="004B0BE5" w:rsidRDefault="000906D9" w:rsidP="004B0BE5">
      <w:pPr>
        <w:spacing w:line="360" w:lineRule="auto"/>
        <w:jc w:val="both"/>
        <w:rPr>
          <w:rFonts w:ascii="Times New Roman" w:hAnsi="Times New Roman" w:cs="Times New Roman"/>
          <w:b/>
          <w:sz w:val="24"/>
          <w:szCs w:val="24"/>
        </w:rPr>
      </w:pPr>
      <w:r w:rsidRPr="004B0BE5">
        <w:rPr>
          <w:rFonts w:ascii="Times New Roman" w:hAnsi="Times New Roman" w:cs="Times New Roman"/>
          <w:b/>
          <w:sz w:val="24"/>
          <w:szCs w:val="24"/>
        </w:rPr>
        <w:t>Original Cohort</w:t>
      </w:r>
    </w:p>
    <w:p w14:paraId="29255D27" w14:textId="77777777" w:rsidR="0080372D" w:rsidRPr="004B0BE5" w:rsidRDefault="0080372D" w:rsidP="004B0BE5">
      <w:pPr>
        <w:pStyle w:val="ListParagraph"/>
        <w:spacing w:line="360" w:lineRule="auto"/>
        <w:ind w:left="1070"/>
        <w:jc w:val="both"/>
      </w:pPr>
    </w:p>
    <w:p w14:paraId="19737684" w14:textId="01799AB7" w:rsidR="0080372D" w:rsidRPr="004B0BE5" w:rsidRDefault="0080372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rPr>
        <w:t xml:space="preserve">The study was conducted in Vellore district, situated in the South Indian state of Tamilnadu. Vellore district </w:t>
      </w:r>
      <w:del w:id="51" w:author="Lori Bonertz" w:date="2022-06-28T08:21:00Z">
        <w:r w:rsidRPr="004B0BE5" w:rsidDel="00692C18">
          <w:rPr>
            <w:rFonts w:ascii="Times New Roman" w:hAnsi="Times New Roman" w:cs="Times New Roman"/>
            <w:sz w:val="24"/>
            <w:szCs w:val="24"/>
          </w:rPr>
          <w:delText xml:space="preserve"> </w:delText>
        </w:r>
      </w:del>
      <w:r w:rsidRPr="004B0BE5">
        <w:rPr>
          <w:rFonts w:ascii="Times New Roman" w:hAnsi="Times New Roman" w:cs="Times New Roman"/>
          <w:sz w:val="24"/>
          <w:szCs w:val="24"/>
        </w:rPr>
        <w:t xml:space="preserve">has a population of around </w:t>
      </w:r>
      <w:r w:rsidRPr="004B0BE5">
        <w:rPr>
          <w:rFonts w:ascii="Times New Roman" w:hAnsi="Times New Roman" w:cs="Times New Roman"/>
          <w:bCs/>
          <w:sz w:val="24"/>
          <w:szCs w:val="24"/>
        </w:rPr>
        <w:t>4.9 million</w:t>
      </w:r>
      <w:ins w:id="52" w:author="Lori Bonertz" w:date="2022-06-28T08:21:00Z">
        <w:r w:rsidR="00692C18">
          <w:rPr>
            <w:rFonts w:ascii="Times New Roman" w:hAnsi="Times New Roman" w:cs="Times New Roman"/>
            <w:bCs/>
            <w:sz w:val="24"/>
            <w:szCs w:val="24"/>
          </w:rPr>
          <w:t>,</w:t>
        </w:r>
      </w:ins>
      <w:r w:rsidRPr="004B0BE5">
        <w:rPr>
          <w:rFonts w:ascii="Times New Roman" w:hAnsi="Times New Roman" w:cs="Times New Roman"/>
          <w:bCs/>
          <w:sz w:val="24"/>
          <w:szCs w:val="24"/>
        </w:rPr>
        <w:t xml:space="preserve"> with a growth rate of 13.2% (</w:t>
      </w:r>
      <w:del w:id="53" w:author="Lori Bonertz" w:date="2022-06-28T08:21:00Z">
        <w:r w:rsidRPr="004B0BE5" w:rsidDel="00692C18">
          <w:rPr>
            <w:rFonts w:ascii="Times New Roman" w:hAnsi="Times New Roman" w:cs="Times New Roman"/>
            <w:bCs/>
            <w:sz w:val="24"/>
            <w:szCs w:val="24"/>
          </w:rPr>
          <w:delText xml:space="preserve"> </w:delText>
        </w:r>
      </w:del>
      <w:r w:rsidRPr="004B0BE5">
        <w:rPr>
          <w:rFonts w:ascii="Times New Roman" w:hAnsi="Times New Roman" w:cs="Times New Roman"/>
          <w:bCs/>
          <w:sz w:val="24"/>
          <w:szCs w:val="24"/>
        </w:rPr>
        <w:t>Census website). Our institution</w:t>
      </w:r>
      <w:del w:id="54" w:author="Lori Bonertz" w:date="2022-06-28T08:21:00Z">
        <w:r w:rsidRPr="004B0BE5" w:rsidDel="00692C18">
          <w:rPr>
            <w:rFonts w:ascii="Times New Roman" w:hAnsi="Times New Roman" w:cs="Times New Roman"/>
            <w:bCs/>
            <w:sz w:val="24"/>
            <w:szCs w:val="24"/>
          </w:rPr>
          <w:delText>,</w:delText>
        </w:r>
        <w:r w:rsidR="005B1711" w:rsidRPr="004B0BE5" w:rsidDel="00692C18">
          <w:rPr>
            <w:rFonts w:ascii="Times New Roman" w:hAnsi="Times New Roman" w:cs="Times New Roman"/>
            <w:sz w:val="24"/>
            <w:szCs w:val="24"/>
          </w:rPr>
          <w:delText xml:space="preserve"> </w:delText>
        </w:r>
      </w:del>
      <w:r w:rsidR="005B1711" w:rsidRPr="004B0BE5">
        <w:rPr>
          <w:rFonts w:ascii="Times New Roman" w:hAnsi="Times New Roman" w:cs="Times New Roman"/>
          <w:sz w:val="24"/>
          <w:szCs w:val="24"/>
        </w:rPr>
        <w:t xml:space="preserve"> is a referral centre for complicated obstetric cases and began its assisted reproductive technology unit in the year 1996. </w:t>
      </w:r>
      <w:del w:id="55" w:author="Lori Bonertz" w:date="2022-06-28T08:21:00Z">
        <w:r w:rsidR="005B1711" w:rsidRPr="004B0BE5" w:rsidDel="00692C18">
          <w:rPr>
            <w:rFonts w:ascii="Times New Roman" w:hAnsi="Times New Roman" w:cs="Times New Roman"/>
            <w:sz w:val="24"/>
            <w:szCs w:val="24"/>
          </w:rPr>
          <w:delText xml:space="preserve"> </w:delText>
        </w:r>
        <w:r w:rsidRPr="004B0BE5" w:rsidDel="00692C18">
          <w:rPr>
            <w:rFonts w:ascii="Times New Roman" w:hAnsi="Times New Roman" w:cs="Times New Roman"/>
            <w:sz w:val="24"/>
            <w:szCs w:val="24"/>
          </w:rPr>
          <w:delText xml:space="preserve"> </w:delText>
        </w:r>
      </w:del>
      <w:r w:rsidR="005B1711" w:rsidRPr="004B0BE5">
        <w:rPr>
          <w:rFonts w:ascii="Times New Roman" w:hAnsi="Times New Roman" w:cs="Times New Roman"/>
          <w:sz w:val="24"/>
          <w:szCs w:val="24"/>
        </w:rPr>
        <w:t>W</w:t>
      </w:r>
      <w:r w:rsidRPr="004B0BE5">
        <w:rPr>
          <w:rFonts w:ascii="Times New Roman" w:hAnsi="Times New Roman" w:cs="Times New Roman"/>
          <w:sz w:val="24"/>
          <w:szCs w:val="24"/>
        </w:rPr>
        <w:t>ithin the district</w:t>
      </w:r>
      <w:ins w:id="56" w:author="Lori Bonertz" w:date="2022-06-28T08:21:00Z">
        <w:r w:rsidR="00692C18">
          <w:rPr>
            <w:rFonts w:ascii="Times New Roman" w:hAnsi="Times New Roman" w:cs="Times New Roman"/>
            <w:sz w:val="24"/>
            <w:szCs w:val="24"/>
          </w:rPr>
          <w:t>,</w:t>
        </w:r>
      </w:ins>
      <w:r w:rsidR="005B1711" w:rsidRPr="004B0BE5">
        <w:rPr>
          <w:rFonts w:ascii="Times New Roman" w:hAnsi="Times New Roman" w:cs="Times New Roman"/>
          <w:sz w:val="24"/>
          <w:szCs w:val="24"/>
        </w:rPr>
        <w:t xml:space="preserve"> on</w:t>
      </w:r>
      <w:del w:id="57" w:author="Lori Bonertz" w:date="2022-06-28T08:21:00Z">
        <w:r w:rsidRPr="004B0BE5" w:rsidDel="00692C18">
          <w:rPr>
            <w:rFonts w:ascii="Times New Roman" w:hAnsi="Times New Roman" w:cs="Times New Roman"/>
            <w:sz w:val="24"/>
            <w:szCs w:val="24"/>
          </w:rPr>
          <w:delText xml:space="preserve"> an</w:delText>
        </w:r>
      </w:del>
      <w:r w:rsidRPr="004B0BE5">
        <w:rPr>
          <w:rFonts w:ascii="Times New Roman" w:hAnsi="Times New Roman" w:cs="Times New Roman"/>
          <w:sz w:val="24"/>
          <w:szCs w:val="24"/>
        </w:rPr>
        <w:t xml:space="preserve"> average</w:t>
      </w:r>
      <w:ins w:id="58" w:author="Lori Bonertz" w:date="2022-06-28T08:22:00Z">
        <w:r w:rsidR="00692C18">
          <w:rPr>
            <w:rFonts w:ascii="Times New Roman" w:hAnsi="Times New Roman" w:cs="Times New Roman"/>
            <w:sz w:val="24"/>
            <w:szCs w:val="24"/>
          </w:rPr>
          <w:t>,</w:t>
        </w:r>
      </w:ins>
      <w:r w:rsidRPr="004B0BE5">
        <w:rPr>
          <w:rFonts w:ascii="Times New Roman" w:hAnsi="Times New Roman" w:cs="Times New Roman"/>
          <w:sz w:val="24"/>
          <w:szCs w:val="24"/>
        </w:rPr>
        <w:t xml:space="preserve"> 5750 births per year </w:t>
      </w:r>
      <w:ins w:id="59" w:author="Lori Bonertz" w:date="2022-06-28T08:41:00Z">
        <w:r w:rsidR="00180436">
          <w:rPr>
            <w:rFonts w:ascii="Times New Roman" w:hAnsi="Times New Roman" w:cs="Times New Roman"/>
            <w:sz w:val="24"/>
            <w:szCs w:val="24"/>
          </w:rPr>
          <w:t xml:space="preserve">from </w:t>
        </w:r>
      </w:ins>
      <w:del w:id="60" w:author="Lori Bonertz" w:date="2022-06-28T08:41:00Z">
        <w:r w:rsidR="005B1711" w:rsidRPr="004B0BE5" w:rsidDel="00180436">
          <w:rPr>
            <w:rFonts w:ascii="Times New Roman" w:hAnsi="Times New Roman" w:cs="Times New Roman"/>
            <w:sz w:val="24"/>
            <w:szCs w:val="24"/>
          </w:rPr>
          <w:delText>(</w:delText>
        </w:r>
      </w:del>
      <w:r w:rsidRPr="004B0BE5">
        <w:rPr>
          <w:rFonts w:ascii="Times New Roman" w:hAnsi="Times New Roman" w:cs="Times New Roman"/>
          <w:sz w:val="24"/>
          <w:szCs w:val="24"/>
        </w:rPr>
        <w:t>1991</w:t>
      </w:r>
      <w:ins w:id="61" w:author="Lori Bonertz" w:date="2022-06-28T08:21:00Z">
        <w:r w:rsidR="00692C18">
          <w:rPr>
            <w:rFonts w:ascii="Times New Roman" w:hAnsi="Times New Roman" w:cs="Times New Roman"/>
            <w:sz w:val="24"/>
            <w:szCs w:val="24"/>
          </w:rPr>
          <w:t>–</w:t>
        </w:r>
      </w:ins>
      <w:del w:id="62" w:author="Lori Bonertz" w:date="2022-06-28T08:21:00Z">
        <w:r w:rsidRPr="004B0BE5" w:rsidDel="00692C18">
          <w:rPr>
            <w:rFonts w:ascii="Times New Roman" w:hAnsi="Times New Roman" w:cs="Times New Roman"/>
            <w:sz w:val="24"/>
            <w:szCs w:val="24"/>
          </w:rPr>
          <w:delText>-</w:delText>
        </w:r>
      </w:del>
      <w:r w:rsidRPr="004B0BE5">
        <w:rPr>
          <w:rFonts w:ascii="Times New Roman" w:hAnsi="Times New Roman" w:cs="Times New Roman"/>
          <w:sz w:val="24"/>
          <w:szCs w:val="24"/>
        </w:rPr>
        <w:t>1995</w:t>
      </w:r>
      <w:ins w:id="63" w:author="Lori Bonertz" w:date="2022-06-28T08:41:00Z">
        <w:r w:rsidR="00180436">
          <w:rPr>
            <w:rFonts w:ascii="Times New Roman" w:hAnsi="Times New Roman" w:cs="Times New Roman"/>
            <w:sz w:val="24"/>
            <w:szCs w:val="24"/>
          </w:rPr>
          <w:t xml:space="preserve">, </w:t>
        </w:r>
      </w:ins>
      <w:ins w:id="64" w:author="Lori Bonertz" w:date="2022-06-28T08:42:00Z">
        <w:r w:rsidR="00180436">
          <w:rPr>
            <w:rFonts w:ascii="Times New Roman" w:hAnsi="Times New Roman" w:cs="Times New Roman"/>
            <w:sz w:val="24"/>
            <w:szCs w:val="24"/>
          </w:rPr>
          <w:t>the time period our cohort was derived from,</w:t>
        </w:r>
      </w:ins>
      <w:del w:id="65" w:author="Lori Bonertz" w:date="2022-06-28T08:41:00Z">
        <w:r w:rsidR="005B1711" w:rsidRPr="004B0BE5" w:rsidDel="00180436">
          <w:rPr>
            <w:rFonts w:ascii="Times New Roman" w:hAnsi="Times New Roman" w:cs="Times New Roman"/>
            <w:sz w:val="24"/>
            <w:szCs w:val="24"/>
          </w:rPr>
          <w:delText>)</w:delText>
        </w:r>
      </w:del>
      <w:r w:rsidR="005B1711" w:rsidRPr="004B0BE5">
        <w:rPr>
          <w:rFonts w:ascii="Times New Roman" w:hAnsi="Times New Roman" w:cs="Times New Roman"/>
          <w:sz w:val="24"/>
          <w:szCs w:val="24"/>
        </w:rPr>
        <w:t xml:space="preserve"> were registered in this hospital</w:t>
      </w:r>
      <w:del w:id="66" w:author="Lori Bonertz" w:date="2022-06-28T08:41:00Z">
        <w:r w:rsidR="005B1711" w:rsidRPr="004B0BE5" w:rsidDel="00180436">
          <w:rPr>
            <w:rFonts w:ascii="Times New Roman" w:hAnsi="Times New Roman" w:cs="Times New Roman"/>
            <w:sz w:val="24"/>
            <w:szCs w:val="24"/>
          </w:rPr>
          <w:delText xml:space="preserve"> </w:delText>
        </w:r>
      </w:del>
      <w:r w:rsidRPr="004B0BE5">
        <w:rPr>
          <w:rFonts w:ascii="Times New Roman" w:hAnsi="Times New Roman" w:cs="Times New Roman"/>
          <w:sz w:val="24"/>
          <w:szCs w:val="24"/>
        </w:rPr>
        <w:t xml:space="preserve">. </w:t>
      </w:r>
    </w:p>
    <w:p w14:paraId="7D965528" w14:textId="55C316D5" w:rsidR="008E3CB2" w:rsidRPr="004B0BE5" w:rsidRDefault="0057599C"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rPr>
        <w:t xml:space="preserve">The original database of twins </w:t>
      </w:r>
      <w:del w:id="67" w:author="Lori Bonertz" w:date="2022-06-28T08:22:00Z">
        <w:r w:rsidRPr="004B0BE5" w:rsidDel="00692C18">
          <w:rPr>
            <w:rFonts w:ascii="Times New Roman" w:hAnsi="Times New Roman" w:cs="Times New Roman"/>
            <w:sz w:val="24"/>
            <w:szCs w:val="24"/>
          </w:rPr>
          <w:delText>was made from</w:delText>
        </w:r>
      </w:del>
      <w:ins w:id="68" w:author="Lori Bonertz" w:date="2022-06-28T08:22:00Z">
        <w:r w:rsidR="00692C18">
          <w:rPr>
            <w:rFonts w:ascii="Times New Roman" w:hAnsi="Times New Roman" w:cs="Times New Roman"/>
            <w:sz w:val="24"/>
            <w:szCs w:val="24"/>
          </w:rPr>
          <w:t>included</w:t>
        </w:r>
      </w:ins>
      <w:r w:rsidRPr="004B0BE5">
        <w:rPr>
          <w:rFonts w:ascii="Times New Roman" w:hAnsi="Times New Roman" w:cs="Times New Roman"/>
          <w:sz w:val="24"/>
          <w:szCs w:val="24"/>
        </w:rPr>
        <w:t xml:space="preserve"> d</w:t>
      </w:r>
      <w:r w:rsidR="000906D9" w:rsidRPr="004B0BE5">
        <w:rPr>
          <w:rFonts w:ascii="Times New Roman" w:hAnsi="Times New Roman" w:cs="Times New Roman"/>
          <w:sz w:val="24"/>
          <w:szCs w:val="24"/>
        </w:rPr>
        <w:t xml:space="preserve">etails of twins </w:t>
      </w:r>
      <w:r w:rsidR="00F4387D" w:rsidRPr="004B0BE5">
        <w:rPr>
          <w:rFonts w:ascii="Times New Roman" w:hAnsi="Times New Roman" w:cs="Times New Roman"/>
          <w:sz w:val="24"/>
          <w:szCs w:val="24"/>
        </w:rPr>
        <w:t xml:space="preserve">born between 1991 </w:t>
      </w:r>
      <w:ins w:id="69" w:author="Lori Bonertz" w:date="2022-06-28T08:23:00Z">
        <w:r w:rsidR="00692C18">
          <w:rPr>
            <w:rFonts w:ascii="Times New Roman" w:hAnsi="Times New Roman" w:cs="Times New Roman"/>
            <w:sz w:val="24"/>
            <w:szCs w:val="24"/>
          </w:rPr>
          <w:t>and</w:t>
        </w:r>
      </w:ins>
      <w:del w:id="70" w:author="Lori Bonertz" w:date="2022-06-28T08:23:00Z">
        <w:r w:rsidR="00F4387D" w:rsidRPr="004B0BE5" w:rsidDel="00692C18">
          <w:rPr>
            <w:rFonts w:ascii="Times New Roman" w:hAnsi="Times New Roman" w:cs="Times New Roman"/>
            <w:sz w:val="24"/>
            <w:szCs w:val="24"/>
          </w:rPr>
          <w:delText>to</w:delText>
        </w:r>
      </w:del>
      <w:r w:rsidR="00F4387D" w:rsidRPr="004B0BE5">
        <w:rPr>
          <w:rFonts w:ascii="Times New Roman" w:hAnsi="Times New Roman" w:cs="Times New Roman"/>
          <w:sz w:val="24"/>
          <w:szCs w:val="24"/>
        </w:rPr>
        <w:t xml:space="preserve"> 2005 </w:t>
      </w:r>
      <w:r w:rsidR="000906D9" w:rsidRPr="004B0BE5">
        <w:rPr>
          <w:rFonts w:ascii="Times New Roman" w:hAnsi="Times New Roman" w:cs="Times New Roman"/>
          <w:sz w:val="24"/>
          <w:szCs w:val="24"/>
        </w:rPr>
        <w:t>from the</w:t>
      </w:r>
      <w:r w:rsidRPr="004B0BE5">
        <w:rPr>
          <w:rFonts w:ascii="Times New Roman" w:hAnsi="Times New Roman" w:cs="Times New Roman"/>
          <w:sz w:val="24"/>
          <w:szCs w:val="24"/>
        </w:rPr>
        <w:t xml:space="preserve"> paper</w:t>
      </w:r>
      <w:ins w:id="71" w:author="Lori Bonertz" w:date="2022-06-28T08:22:00Z">
        <w:r w:rsidR="00692C18">
          <w:rPr>
            <w:rFonts w:ascii="Times New Roman" w:hAnsi="Times New Roman" w:cs="Times New Roman"/>
            <w:sz w:val="24"/>
            <w:szCs w:val="24"/>
          </w:rPr>
          <w:t>-</w:t>
        </w:r>
      </w:ins>
      <w:del w:id="72" w:author="Lori Bonertz" w:date="2022-06-28T08:22:00Z">
        <w:r w:rsidRPr="004B0BE5" w:rsidDel="00692C18">
          <w:rPr>
            <w:rFonts w:ascii="Times New Roman" w:hAnsi="Times New Roman" w:cs="Times New Roman"/>
            <w:sz w:val="24"/>
            <w:szCs w:val="24"/>
          </w:rPr>
          <w:delText xml:space="preserve"> </w:delText>
        </w:r>
      </w:del>
      <w:r w:rsidRPr="004B0BE5">
        <w:rPr>
          <w:rFonts w:ascii="Times New Roman" w:hAnsi="Times New Roman" w:cs="Times New Roman"/>
          <w:sz w:val="24"/>
          <w:szCs w:val="24"/>
        </w:rPr>
        <w:t>based register</w:t>
      </w:r>
      <w:del w:id="73" w:author="Lori Bonertz" w:date="2022-06-28T08:23:00Z">
        <w:r w:rsidRPr="004B0BE5" w:rsidDel="00692C18">
          <w:rPr>
            <w:rFonts w:ascii="Times New Roman" w:hAnsi="Times New Roman" w:cs="Times New Roman"/>
            <w:sz w:val="24"/>
            <w:szCs w:val="24"/>
          </w:rPr>
          <w:delText>s</w:delText>
        </w:r>
      </w:del>
      <w:r w:rsidRPr="004B0BE5">
        <w:rPr>
          <w:rFonts w:ascii="Times New Roman" w:hAnsi="Times New Roman" w:cs="Times New Roman"/>
          <w:sz w:val="24"/>
          <w:szCs w:val="24"/>
        </w:rPr>
        <w:t xml:space="preserve"> of</w:t>
      </w:r>
      <w:ins w:id="74" w:author="Lori Bonertz" w:date="2022-06-28T08:22:00Z">
        <w:r w:rsidR="00692C18">
          <w:rPr>
            <w:rFonts w:ascii="Times New Roman" w:hAnsi="Times New Roman" w:cs="Times New Roman"/>
            <w:sz w:val="24"/>
            <w:szCs w:val="24"/>
          </w:rPr>
          <w:t xml:space="preserve"> the</w:t>
        </w:r>
      </w:ins>
      <w:del w:id="75" w:author="Lori Bonertz" w:date="2022-06-28T08:22:00Z">
        <w:r w:rsidRPr="004B0BE5" w:rsidDel="00692C18">
          <w:rPr>
            <w:rFonts w:ascii="Times New Roman" w:hAnsi="Times New Roman" w:cs="Times New Roman"/>
            <w:sz w:val="24"/>
            <w:szCs w:val="24"/>
          </w:rPr>
          <w:delText xml:space="preserve"> </w:delText>
        </w:r>
      </w:del>
      <w:r w:rsidR="000906D9" w:rsidRPr="004B0BE5">
        <w:rPr>
          <w:rFonts w:ascii="Times New Roman" w:hAnsi="Times New Roman" w:cs="Times New Roman"/>
          <w:sz w:val="24"/>
          <w:szCs w:val="24"/>
        </w:rPr>
        <w:t xml:space="preserve"> labour room and clinical records of the Department of Obstetrics and Gynecology</w:t>
      </w:r>
      <w:r w:rsidRPr="004B0BE5">
        <w:rPr>
          <w:rFonts w:ascii="Times New Roman" w:hAnsi="Times New Roman" w:cs="Times New Roman"/>
          <w:sz w:val="24"/>
          <w:szCs w:val="24"/>
        </w:rPr>
        <w:t xml:space="preserve">. </w:t>
      </w:r>
      <w:ins w:id="76" w:author="Lori Bonertz" w:date="2022-06-28T08:23:00Z">
        <w:r w:rsidR="00692C18">
          <w:rPr>
            <w:rFonts w:ascii="Times New Roman" w:hAnsi="Times New Roman" w:cs="Times New Roman"/>
            <w:sz w:val="24"/>
            <w:szCs w:val="24"/>
          </w:rPr>
          <w:t>A</w:t>
        </w:r>
        <w:r w:rsidR="00692C18" w:rsidRPr="004B0BE5">
          <w:rPr>
            <w:rFonts w:ascii="Times New Roman" w:hAnsi="Times New Roman" w:cs="Times New Roman"/>
            <w:sz w:val="24"/>
            <w:szCs w:val="24"/>
          </w:rPr>
          <w:t xml:space="preserve"> qualified statistician</w:t>
        </w:r>
        <w:r w:rsidR="00692C18">
          <w:rPr>
            <w:rFonts w:ascii="Times New Roman" w:hAnsi="Times New Roman" w:cs="Times New Roman"/>
            <w:sz w:val="24"/>
            <w:szCs w:val="24"/>
          </w:rPr>
          <w:t>,</w:t>
        </w:r>
        <w:r w:rsidR="00692C18" w:rsidRPr="004B0BE5">
          <w:rPr>
            <w:rFonts w:ascii="Times New Roman" w:hAnsi="Times New Roman" w:cs="Times New Roman"/>
            <w:sz w:val="24"/>
            <w:szCs w:val="24"/>
          </w:rPr>
          <w:t xml:space="preserve"> as well as two clinical psychologists</w:t>
        </w:r>
        <w:r w:rsidR="00692C18">
          <w:rPr>
            <w:rFonts w:ascii="Times New Roman" w:hAnsi="Times New Roman" w:cs="Times New Roman"/>
            <w:sz w:val="24"/>
            <w:szCs w:val="24"/>
          </w:rPr>
          <w:t>, collected</w:t>
        </w:r>
        <w:r w:rsidR="00692C18" w:rsidRPr="004B0BE5">
          <w:rPr>
            <w:rFonts w:ascii="Times New Roman" w:hAnsi="Times New Roman" w:cs="Times New Roman"/>
            <w:sz w:val="24"/>
            <w:szCs w:val="24"/>
          </w:rPr>
          <w:t xml:space="preserve"> </w:t>
        </w:r>
        <w:r w:rsidR="00692C18">
          <w:rPr>
            <w:rFonts w:ascii="Times New Roman" w:hAnsi="Times New Roman" w:cs="Times New Roman"/>
            <w:sz w:val="24"/>
            <w:szCs w:val="24"/>
          </w:rPr>
          <w:t>d</w:t>
        </w:r>
      </w:ins>
      <w:del w:id="77" w:author="Lori Bonertz" w:date="2022-06-28T08:23:00Z">
        <w:r w:rsidRPr="004B0BE5" w:rsidDel="00692C18">
          <w:rPr>
            <w:rFonts w:ascii="Times New Roman" w:hAnsi="Times New Roman" w:cs="Times New Roman"/>
            <w:sz w:val="24"/>
            <w:szCs w:val="24"/>
          </w:rPr>
          <w:delText>D</w:delText>
        </w:r>
      </w:del>
      <w:r w:rsidRPr="004B0BE5">
        <w:rPr>
          <w:rFonts w:ascii="Times New Roman" w:hAnsi="Times New Roman" w:cs="Times New Roman"/>
          <w:sz w:val="24"/>
          <w:szCs w:val="24"/>
        </w:rPr>
        <w:t xml:space="preserve">ata </w:t>
      </w:r>
      <w:del w:id="78" w:author="Lori Bonertz" w:date="2022-06-28T08:23:00Z">
        <w:r w:rsidRPr="004B0BE5" w:rsidDel="00692C18">
          <w:rPr>
            <w:rFonts w:ascii="Times New Roman" w:hAnsi="Times New Roman" w:cs="Times New Roman"/>
            <w:sz w:val="24"/>
            <w:szCs w:val="24"/>
          </w:rPr>
          <w:delText xml:space="preserve">was collected by a qualified statistician as well as two clinical psychologists </w:delText>
        </w:r>
      </w:del>
      <w:r w:rsidRPr="004B0BE5">
        <w:rPr>
          <w:rFonts w:ascii="Times New Roman" w:hAnsi="Times New Roman" w:cs="Times New Roman"/>
          <w:sz w:val="24"/>
          <w:szCs w:val="24"/>
        </w:rPr>
        <w:t xml:space="preserve">on </w:t>
      </w:r>
      <w:del w:id="79" w:author="Lori Bonertz" w:date="2022-06-28T08:24:00Z">
        <w:r w:rsidRPr="004B0BE5" w:rsidDel="00D9301E">
          <w:rPr>
            <w:rFonts w:ascii="Times New Roman" w:hAnsi="Times New Roman" w:cs="Times New Roman"/>
            <w:sz w:val="24"/>
            <w:szCs w:val="24"/>
          </w:rPr>
          <w:delText xml:space="preserve"> </w:delText>
        </w:r>
      </w:del>
      <w:r w:rsidRPr="004B0BE5">
        <w:rPr>
          <w:rFonts w:ascii="Times New Roman" w:hAnsi="Times New Roman" w:cs="Times New Roman"/>
          <w:sz w:val="24"/>
          <w:szCs w:val="24"/>
        </w:rPr>
        <w:t>parental demographic</w:t>
      </w:r>
      <w:ins w:id="80" w:author="Lori Bonertz" w:date="2022-06-28T08:23:00Z">
        <w:r w:rsidR="00692C18">
          <w:rPr>
            <w:rFonts w:ascii="Times New Roman" w:hAnsi="Times New Roman" w:cs="Times New Roman"/>
            <w:sz w:val="24"/>
            <w:szCs w:val="24"/>
          </w:rPr>
          <w:t>s</w:t>
        </w:r>
      </w:ins>
      <w:del w:id="81" w:author="Lori Bonertz" w:date="2022-06-28T08:23:00Z">
        <w:r w:rsidRPr="004B0BE5" w:rsidDel="00692C18">
          <w:rPr>
            <w:rFonts w:ascii="Times New Roman" w:hAnsi="Times New Roman" w:cs="Times New Roman"/>
            <w:sz w:val="24"/>
            <w:szCs w:val="24"/>
          </w:rPr>
          <w:delText xml:space="preserve"> data</w:delText>
        </w:r>
      </w:del>
      <w:r w:rsidRPr="004B0BE5">
        <w:rPr>
          <w:rFonts w:ascii="Times New Roman" w:hAnsi="Times New Roman" w:cs="Times New Roman"/>
          <w:sz w:val="24"/>
          <w:szCs w:val="24"/>
        </w:rPr>
        <w:t xml:space="preserve">, twin addresses, birth weight, gestational age and placental chorionicity for the twins in the register. </w:t>
      </w:r>
      <w:del w:id="82" w:author="Lori Bonertz" w:date="2022-06-28T08:23:00Z">
        <w:r w:rsidRPr="004B0BE5" w:rsidDel="00692C18">
          <w:rPr>
            <w:rFonts w:ascii="Times New Roman" w:hAnsi="Times New Roman" w:cs="Times New Roman"/>
            <w:sz w:val="24"/>
            <w:szCs w:val="24"/>
          </w:rPr>
          <w:delText xml:space="preserve"> </w:delText>
        </w:r>
      </w:del>
      <w:r w:rsidRPr="004B0BE5">
        <w:rPr>
          <w:rFonts w:ascii="Times New Roman" w:hAnsi="Times New Roman" w:cs="Times New Roman"/>
          <w:sz w:val="24"/>
          <w:szCs w:val="24"/>
        </w:rPr>
        <w:t>These were reported i</w:t>
      </w:r>
      <w:r w:rsidR="000906D9" w:rsidRPr="004B0BE5">
        <w:rPr>
          <w:rFonts w:ascii="Times New Roman" w:hAnsi="Times New Roman" w:cs="Times New Roman"/>
          <w:sz w:val="24"/>
          <w:szCs w:val="24"/>
        </w:rPr>
        <w:t xml:space="preserve">n </w:t>
      </w:r>
      <w:ins w:id="83" w:author="Lori Bonertz" w:date="2022-06-28T08:23:00Z">
        <w:r w:rsidR="00692C18">
          <w:rPr>
            <w:rFonts w:ascii="Times New Roman" w:hAnsi="Times New Roman" w:cs="Times New Roman"/>
            <w:sz w:val="24"/>
            <w:szCs w:val="24"/>
          </w:rPr>
          <w:t xml:space="preserve">an </w:t>
        </w:r>
      </w:ins>
      <w:r w:rsidR="000906D9" w:rsidRPr="004B0BE5">
        <w:rPr>
          <w:rFonts w:ascii="Times New Roman" w:hAnsi="Times New Roman" w:cs="Times New Roman"/>
          <w:sz w:val="24"/>
          <w:szCs w:val="24"/>
        </w:rPr>
        <w:t xml:space="preserve">earlier retrospective study conducted in the institution looking at birth weight centiles </w:t>
      </w:r>
      <w:del w:id="84" w:author="Lori Bonertz" w:date="2022-06-28T08:23:00Z">
        <w:r w:rsidR="000906D9" w:rsidRPr="004B0BE5" w:rsidDel="00692C18">
          <w:rPr>
            <w:rFonts w:ascii="Times New Roman" w:hAnsi="Times New Roman" w:cs="Times New Roman"/>
            <w:sz w:val="24"/>
            <w:szCs w:val="24"/>
          </w:rPr>
          <w:delText xml:space="preserve"> </w:delText>
        </w:r>
      </w:del>
      <w:r w:rsidR="000906D9" w:rsidRPr="004B0BE5">
        <w:rPr>
          <w:rFonts w:ascii="Times New Roman" w:hAnsi="Times New Roman" w:cs="Times New Roman"/>
          <w:sz w:val="24"/>
          <w:szCs w:val="24"/>
        </w:rPr>
        <w:t xml:space="preserve">by gestational age among twins born between 1991 </w:t>
      </w:r>
      <w:ins w:id="85" w:author="Lori Bonertz" w:date="2022-06-28T08:23:00Z">
        <w:r w:rsidR="00692C18">
          <w:rPr>
            <w:rFonts w:ascii="Times New Roman" w:hAnsi="Times New Roman" w:cs="Times New Roman"/>
            <w:sz w:val="24"/>
            <w:szCs w:val="24"/>
          </w:rPr>
          <w:t>and</w:t>
        </w:r>
      </w:ins>
      <w:del w:id="86" w:author="Lori Bonertz" w:date="2022-06-28T08:23:00Z">
        <w:r w:rsidR="000906D9" w:rsidRPr="004B0BE5" w:rsidDel="00692C18">
          <w:rPr>
            <w:rFonts w:ascii="Times New Roman" w:hAnsi="Times New Roman" w:cs="Times New Roman"/>
            <w:sz w:val="24"/>
            <w:szCs w:val="24"/>
          </w:rPr>
          <w:delText>to</w:delText>
        </w:r>
      </w:del>
      <w:r w:rsidR="000906D9" w:rsidRPr="004B0BE5">
        <w:rPr>
          <w:rFonts w:ascii="Times New Roman" w:hAnsi="Times New Roman" w:cs="Times New Roman"/>
          <w:sz w:val="24"/>
          <w:szCs w:val="24"/>
        </w:rPr>
        <w:t xml:space="preserve"> 2005. </w:t>
      </w:r>
      <w:r w:rsidR="000906D9" w:rsidRPr="004B0BE5">
        <w:rPr>
          <w:rFonts w:ascii="Times New Roman" w:hAnsi="Times New Roman" w:cs="Times New Roman"/>
          <w:sz w:val="24"/>
          <w:szCs w:val="24"/>
        </w:rPr>
        <w:fldChar w:fldCharType="begin">
          <w:fldData xml:space="preserve">PEVuZE5vdGU+PENpdGU+PEF1dGhvcj5QcmVta3VtYXI8L0F1dGhvcj48UmVjTnVtPjY8L1JlY051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</w:fldData>
        </w:fldChar>
      </w:r>
      <w:r w:rsidR="00BB75DF" w:rsidRPr="004B0BE5">
        <w:rPr>
          <w:rFonts w:ascii="Times New Roman" w:hAnsi="Times New Roman" w:cs="Times New Roman"/>
          <w:sz w:val="24"/>
          <w:szCs w:val="24"/>
        </w:rPr>
        <w:instrText xml:space="preserve"> ADDIN EN.CITE </w:instrText>
      </w:r>
      <w:r w:rsidR="00BB75DF" w:rsidRPr="004B0BE5">
        <w:rPr>
          <w:rFonts w:ascii="Times New Roman" w:hAnsi="Times New Roman" w:cs="Times New Roman"/>
          <w:sz w:val="24"/>
          <w:szCs w:val="24"/>
        </w:rPr>
        <w:fldChar w:fldCharType="begin">
          <w:fldData xml:space="preserve">PEVuZE5vdGU+PENpdGU+PEF1dGhvcj5QcmVta3VtYXI8L0F1dGhvcj48UmVjTnVtPjY8L1JlY051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</w:fldData>
        </w:fldChar>
      </w:r>
      <w:r w:rsidR="00BB75DF" w:rsidRPr="004B0BE5">
        <w:rPr>
          <w:rFonts w:ascii="Times New Roman" w:hAnsi="Times New Roman" w:cs="Times New Roman"/>
          <w:sz w:val="24"/>
          <w:szCs w:val="24"/>
        </w:rPr>
        <w:instrText xml:space="preserve"> ADDIN EN.CITE.DATA </w:instrText>
      </w:r>
      <w:r w:rsidR="00BB75DF" w:rsidRPr="004B0BE5">
        <w:rPr>
          <w:rFonts w:ascii="Times New Roman" w:hAnsi="Times New Roman" w:cs="Times New Roman"/>
          <w:sz w:val="24"/>
          <w:szCs w:val="24"/>
        </w:rPr>
      </w:r>
      <w:r w:rsidR="00BB75DF" w:rsidRPr="004B0BE5">
        <w:rPr>
          <w:rFonts w:ascii="Times New Roman" w:hAnsi="Times New Roman" w:cs="Times New Roman"/>
          <w:sz w:val="24"/>
          <w:szCs w:val="24"/>
        </w:rPr>
        <w:fldChar w:fldCharType="end"/>
      </w:r>
      <w:r w:rsidR="000906D9" w:rsidRPr="004B0BE5">
        <w:rPr>
          <w:rFonts w:ascii="Times New Roman" w:hAnsi="Times New Roman" w:cs="Times New Roman"/>
          <w:sz w:val="24"/>
          <w:szCs w:val="24"/>
        </w:rPr>
      </w:r>
      <w:r w:rsidR="000906D9" w:rsidRPr="004B0BE5">
        <w:rPr>
          <w:rFonts w:ascii="Times New Roman" w:hAnsi="Times New Roman" w:cs="Times New Roman"/>
          <w:sz w:val="24"/>
          <w:szCs w:val="24"/>
        </w:rPr>
        <w:fldChar w:fldCharType="separate"/>
      </w:r>
      <w:r w:rsidR="000906D9" w:rsidRPr="004B0BE5">
        <w:rPr>
          <w:rFonts w:ascii="Times New Roman" w:hAnsi="Times New Roman" w:cs="Times New Roman"/>
          <w:sz w:val="24"/>
          <w:szCs w:val="24"/>
        </w:rPr>
        <w:t>(6)</w:t>
      </w:r>
      <w:r w:rsidR="000906D9" w:rsidRPr="004B0BE5">
        <w:rPr>
          <w:rFonts w:ascii="Times New Roman" w:hAnsi="Times New Roman" w:cs="Times New Roman"/>
          <w:sz w:val="24"/>
          <w:szCs w:val="24"/>
        </w:rPr>
        <w:fldChar w:fldCharType="end"/>
      </w:r>
      <w:r w:rsidR="000906D9" w:rsidRPr="004B0BE5">
        <w:rPr>
          <w:rFonts w:ascii="Times New Roman" w:hAnsi="Times New Roman" w:cs="Times New Roman"/>
          <w:sz w:val="24"/>
          <w:szCs w:val="24"/>
        </w:rPr>
        <w:t xml:space="preserve"> </w:t>
      </w:r>
    </w:p>
    <w:p w14:paraId="0B4DCA02" w14:textId="77777777" w:rsidR="008E3CB2" w:rsidRPr="004B0BE5" w:rsidRDefault="008E3CB2" w:rsidP="004B0BE5">
      <w:pPr>
        <w:spacing w:line="360" w:lineRule="auto"/>
        <w:jc w:val="both"/>
        <w:rPr>
          <w:rFonts w:ascii="Times New Roman" w:hAnsi="Times New Roman" w:cs="Times New Roman"/>
          <w:sz w:val="24"/>
          <w:szCs w:val="24"/>
          <w:lang w:val="en-US"/>
        </w:rPr>
      </w:pPr>
      <w:r w:rsidRPr="004B0BE5">
        <w:rPr>
          <w:rFonts w:ascii="Times New Roman" w:hAnsi="Times New Roman" w:cs="Times New Roman"/>
          <w:b/>
          <w:sz w:val="24"/>
          <w:szCs w:val="24"/>
        </w:rPr>
        <w:t>Current study</w:t>
      </w:r>
      <w:r w:rsidRPr="004B0BE5">
        <w:rPr>
          <w:rFonts w:ascii="Times New Roman" w:hAnsi="Times New Roman" w:cs="Times New Roman"/>
          <w:sz w:val="24"/>
          <w:szCs w:val="24"/>
        </w:rPr>
        <w:t>:</w:t>
      </w:r>
    </w:p>
    <w:p w14:paraId="424B668C" w14:textId="6AFFFC69" w:rsidR="002E7F66" w:rsidRPr="004B0BE5" w:rsidRDefault="008E3CB2" w:rsidP="004B0BE5">
      <w:pPr>
        <w:spacing w:line="360" w:lineRule="auto"/>
        <w:jc w:val="both"/>
        <w:rPr>
          <w:rFonts w:ascii="Times New Roman" w:hAnsi="Times New Roman" w:cs="Times New Roman"/>
          <w:sz w:val="24"/>
          <w:szCs w:val="24"/>
          <w:lang w:val="en-US"/>
        </w:rPr>
      </w:pPr>
      <w:r w:rsidRPr="004B0BE5">
        <w:rPr>
          <w:rFonts w:ascii="Times New Roman" w:hAnsi="Times New Roman" w:cs="Times New Roman"/>
          <w:sz w:val="24"/>
          <w:szCs w:val="24"/>
        </w:rPr>
        <w:t xml:space="preserve"> </w:t>
      </w:r>
      <w:r w:rsidR="000906D9" w:rsidRPr="004B0BE5">
        <w:rPr>
          <w:rFonts w:ascii="Times New Roman" w:hAnsi="Times New Roman" w:cs="Times New Roman"/>
          <w:sz w:val="24"/>
          <w:szCs w:val="24"/>
        </w:rPr>
        <w:t xml:space="preserve">For our </w:t>
      </w:r>
      <w:del w:id="87" w:author="Lori Bonertz" w:date="2022-06-28T08:41:00Z">
        <w:r w:rsidR="000906D9" w:rsidRPr="004B0BE5" w:rsidDel="00A22295">
          <w:rPr>
            <w:rFonts w:ascii="Times New Roman" w:hAnsi="Times New Roman" w:cs="Times New Roman"/>
            <w:sz w:val="24"/>
            <w:szCs w:val="24"/>
          </w:rPr>
          <w:delText xml:space="preserve"> </w:delText>
        </w:r>
      </w:del>
      <w:r w:rsidR="000906D9" w:rsidRPr="004B0BE5">
        <w:rPr>
          <w:rFonts w:ascii="Times New Roman" w:hAnsi="Times New Roman" w:cs="Times New Roman"/>
          <w:sz w:val="24"/>
          <w:szCs w:val="24"/>
        </w:rPr>
        <w:t>study</w:t>
      </w:r>
      <w:ins w:id="88" w:author="Lori Bonertz" w:date="2022-06-28T08:22:00Z">
        <w:r w:rsidR="00692C18">
          <w:rPr>
            <w:rFonts w:ascii="Times New Roman" w:hAnsi="Times New Roman" w:cs="Times New Roman"/>
            <w:sz w:val="24"/>
            <w:szCs w:val="24"/>
          </w:rPr>
          <w:t>,</w:t>
        </w:r>
      </w:ins>
      <w:r w:rsidR="000906D9" w:rsidRPr="004B0BE5">
        <w:rPr>
          <w:rFonts w:ascii="Times New Roman" w:hAnsi="Times New Roman" w:cs="Times New Roman"/>
          <w:sz w:val="24"/>
          <w:szCs w:val="24"/>
        </w:rPr>
        <w:t xml:space="preserve"> we chose to trace the oldest twins in the cohort (1991</w:t>
      </w:r>
      <w:ins w:id="89" w:author="Lori Bonertz" w:date="2022-06-28T08:24:00Z">
        <w:r w:rsidR="00D9301E">
          <w:rPr>
            <w:rFonts w:ascii="Times New Roman" w:hAnsi="Times New Roman" w:cs="Times New Roman"/>
            <w:sz w:val="24"/>
            <w:szCs w:val="24"/>
          </w:rPr>
          <w:t>–</w:t>
        </w:r>
      </w:ins>
      <w:del w:id="90" w:author="Lori Bonertz" w:date="2022-06-28T08:24:00Z">
        <w:r w:rsidR="000906D9" w:rsidRPr="004B0BE5" w:rsidDel="00D9301E">
          <w:rPr>
            <w:rFonts w:ascii="Times New Roman" w:hAnsi="Times New Roman" w:cs="Times New Roman"/>
            <w:sz w:val="24"/>
            <w:szCs w:val="24"/>
          </w:rPr>
          <w:delText>-</w:delText>
        </w:r>
      </w:del>
      <w:r w:rsidR="000906D9" w:rsidRPr="004B0BE5">
        <w:rPr>
          <w:rFonts w:ascii="Times New Roman" w:hAnsi="Times New Roman" w:cs="Times New Roman"/>
          <w:sz w:val="24"/>
          <w:szCs w:val="24"/>
        </w:rPr>
        <w:t xml:space="preserve">1995). </w:t>
      </w:r>
      <w:r w:rsidR="002D32B7" w:rsidRPr="004B0BE5">
        <w:rPr>
          <w:rFonts w:ascii="Times New Roman" w:hAnsi="Times New Roman" w:cs="Times New Roman"/>
          <w:sz w:val="24"/>
          <w:szCs w:val="24"/>
        </w:rPr>
        <w:t xml:space="preserve">The study followed the tenets of the declaration of Helsinki of 1975 as revised in 2008. It complied with the standards of the Indian Council for Medical Research Bioethics guidelines. </w:t>
      </w:r>
      <w:del w:id="91" w:author="Lori Bonertz" w:date="2022-06-28T08:24:00Z">
        <w:r w:rsidR="002D32B7" w:rsidRPr="004B0BE5" w:rsidDel="00D9301E">
          <w:rPr>
            <w:rFonts w:ascii="Times New Roman" w:hAnsi="Times New Roman" w:cs="Times New Roman"/>
            <w:sz w:val="24"/>
            <w:szCs w:val="24"/>
          </w:rPr>
          <w:delText xml:space="preserve"> </w:delText>
        </w:r>
      </w:del>
      <w:r w:rsidR="002D32B7" w:rsidRPr="004B0BE5">
        <w:rPr>
          <w:rFonts w:ascii="Times New Roman" w:hAnsi="Times New Roman" w:cs="Times New Roman"/>
          <w:sz w:val="24"/>
          <w:szCs w:val="24"/>
        </w:rPr>
        <w:t xml:space="preserve">Approval of the Institutional review board and </w:t>
      </w:r>
      <w:ins w:id="92" w:author="Lori Bonertz" w:date="2022-06-28T08:24:00Z">
        <w:r w:rsidR="00D9301E">
          <w:rPr>
            <w:rFonts w:ascii="Times New Roman" w:hAnsi="Times New Roman" w:cs="Times New Roman"/>
            <w:sz w:val="24"/>
            <w:szCs w:val="24"/>
          </w:rPr>
          <w:t xml:space="preserve">the </w:t>
        </w:r>
      </w:ins>
      <w:r w:rsidR="002D32B7" w:rsidRPr="004B0BE5">
        <w:rPr>
          <w:rFonts w:ascii="Times New Roman" w:hAnsi="Times New Roman" w:cs="Times New Roman"/>
          <w:sz w:val="24"/>
          <w:szCs w:val="24"/>
        </w:rPr>
        <w:t>Ethics committee of Christian Medical College and Hospital, Vellore</w:t>
      </w:r>
      <w:ins w:id="93" w:author="Lori Bonertz" w:date="2022-06-28T08:24:00Z">
        <w:r w:rsidR="00D9301E">
          <w:rPr>
            <w:rFonts w:ascii="Times New Roman" w:hAnsi="Times New Roman" w:cs="Times New Roman"/>
            <w:sz w:val="24"/>
            <w:szCs w:val="24"/>
          </w:rPr>
          <w:t>,</w:t>
        </w:r>
      </w:ins>
      <w:r w:rsidR="002D32B7" w:rsidRPr="004B0BE5">
        <w:rPr>
          <w:rFonts w:ascii="Times New Roman" w:hAnsi="Times New Roman" w:cs="Times New Roman"/>
          <w:sz w:val="24"/>
          <w:szCs w:val="24"/>
        </w:rPr>
        <w:t xml:space="preserve"> was sought and received (IRB 2011 Minute No.7441).</w:t>
      </w:r>
      <w:r w:rsidRPr="004B0BE5">
        <w:rPr>
          <w:rFonts w:ascii="Times New Roman" w:hAnsi="Times New Roman" w:cs="Times New Roman"/>
          <w:sz w:val="24"/>
          <w:szCs w:val="24"/>
        </w:rPr>
        <w:t xml:space="preserve"> </w:t>
      </w:r>
      <w:del w:id="94" w:author="Lori Bonertz" w:date="2022-06-28T08:24:00Z">
        <w:r w:rsidR="002E7F66" w:rsidRPr="004B0BE5" w:rsidDel="00D9301E">
          <w:rPr>
            <w:rFonts w:ascii="Times New Roman" w:hAnsi="Times New Roman" w:cs="Times New Roman"/>
            <w:bCs/>
            <w:sz w:val="24"/>
            <w:szCs w:val="24"/>
          </w:rPr>
          <w:delText xml:space="preserve"> </w:delText>
        </w:r>
      </w:del>
      <w:r w:rsidR="002E7F66" w:rsidRPr="004B0BE5">
        <w:rPr>
          <w:rFonts w:ascii="Times New Roman" w:hAnsi="Times New Roman" w:cs="Times New Roman"/>
          <w:bCs/>
          <w:sz w:val="24"/>
          <w:szCs w:val="24"/>
        </w:rPr>
        <w:t xml:space="preserve">This study was conducted from </w:t>
      </w:r>
      <w:r w:rsidR="002E7F66" w:rsidRPr="004B0BE5">
        <w:rPr>
          <w:rFonts w:ascii="Times New Roman" w:hAnsi="Times New Roman" w:cs="Times New Roman"/>
          <w:sz w:val="24"/>
          <w:szCs w:val="24"/>
          <w:lang w:val="en-US"/>
        </w:rPr>
        <w:t xml:space="preserve">from </w:t>
      </w:r>
      <w:del w:id="95" w:author="Lori Bonertz" w:date="2022-06-28T08:24:00Z">
        <w:r w:rsidR="002E7F66" w:rsidRPr="004B0BE5" w:rsidDel="00D9301E">
          <w:rPr>
            <w:rFonts w:ascii="Times New Roman" w:hAnsi="Times New Roman" w:cs="Times New Roman"/>
            <w:sz w:val="24"/>
            <w:szCs w:val="24"/>
            <w:lang w:val="en-US"/>
          </w:rPr>
          <w:delText xml:space="preserve"> </w:delText>
        </w:r>
      </w:del>
      <w:r w:rsidR="002E7F66" w:rsidRPr="004B0BE5">
        <w:rPr>
          <w:rFonts w:ascii="Times New Roman" w:hAnsi="Times New Roman" w:cs="Times New Roman"/>
          <w:sz w:val="24"/>
          <w:szCs w:val="24"/>
          <w:lang w:val="en-US"/>
        </w:rPr>
        <w:t>March 2011 to September 2013.</w:t>
      </w:r>
    </w:p>
    <w:p w14:paraId="61A9EF0F" w14:textId="77777777" w:rsidR="000906D9" w:rsidRPr="004B0BE5" w:rsidRDefault="000906D9" w:rsidP="004B0BE5">
      <w:pPr>
        <w:spacing w:line="360" w:lineRule="auto"/>
        <w:jc w:val="both"/>
        <w:rPr>
          <w:rFonts w:ascii="Times New Roman" w:hAnsi="Times New Roman" w:cs="Times New Roman"/>
          <w:sz w:val="24"/>
          <w:szCs w:val="24"/>
        </w:rPr>
      </w:pPr>
    </w:p>
    <w:p w14:paraId="4F45095C" w14:textId="77777777" w:rsidR="003A0EB0" w:rsidRPr="004B0BE5" w:rsidRDefault="003A0EB0" w:rsidP="004B0BE5">
      <w:pPr>
        <w:spacing w:line="360" w:lineRule="auto"/>
        <w:jc w:val="both"/>
        <w:rPr>
          <w:rFonts w:ascii="Times New Roman" w:hAnsi="Times New Roman" w:cs="Times New Roman"/>
          <w:sz w:val="24"/>
          <w:szCs w:val="24"/>
        </w:rPr>
      </w:pPr>
    </w:p>
    <w:p w14:paraId="2684F261" w14:textId="77777777" w:rsidR="00DF6F8F" w:rsidRPr="004B0BE5" w:rsidRDefault="00DF6F8F" w:rsidP="004B0BE5">
      <w:pPr>
        <w:pStyle w:val="ListParagraph"/>
        <w:spacing w:line="360" w:lineRule="auto"/>
        <w:ind w:left="360"/>
        <w:jc w:val="both"/>
        <w:rPr>
          <w:b/>
        </w:rPr>
      </w:pPr>
      <w:r w:rsidRPr="004B0BE5">
        <w:rPr>
          <w:b/>
        </w:rPr>
        <w:lastRenderedPageBreak/>
        <w:t>Tracing</w:t>
      </w:r>
    </w:p>
    <w:p w14:paraId="5553328D" w14:textId="77777777" w:rsidR="00955FC4" w:rsidRPr="004B0BE5" w:rsidRDefault="00955FC4" w:rsidP="004B0BE5">
      <w:pPr>
        <w:spacing w:line="360" w:lineRule="auto"/>
        <w:ind w:firstLine="360"/>
        <w:jc w:val="both"/>
        <w:rPr>
          <w:rFonts w:ascii="Times New Roman" w:hAnsi="Times New Roman" w:cs="Times New Roman"/>
          <w:b/>
          <w:bCs/>
          <w:sz w:val="24"/>
          <w:szCs w:val="24"/>
        </w:rPr>
      </w:pPr>
      <w:r w:rsidRPr="004B0BE5">
        <w:rPr>
          <w:rFonts w:ascii="Times New Roman" w:hAnsi="Times New Roman" w:cs="Times New Roman"/>
          <w:b/>
          <w:bCs/>
          <w:sz w:val="24"/>
          <w:szCs w:val="24"/>
        </w:rPr>
        <w:t>Contacting Participants</w:t>
      </w:r>
    </w:p>
    <w:p w14:paraId="73C737B7" w14:textId="6B5F652D" w:rsidR="00955FC4" w:rsidRPr="004B0BE5" w:rsidRDefault="00955FC4" w:rsidP="004B0BE5">
      <w:pPr>
        <w:pStyle w:val="ListParagraph"/>
        <w:spacing w:line="360" w:lineRule="auto"/>
        <w:ind w:left="360"/>
        <w:jc w:val="both"/>
        <w:rPr>
          <w:bCs/>
        </w:rPr>
      </w:pPr>
      <w:del w:id="96" w:author="Lori Bonertz" w:date="2022-06-28T08:25:00Z">
        <w:r w:rsidRPr="004B0BE5" w:rsidDel="00D9301E">
          <w:rPr>
            <w:bCs/>
          </w:rPr>
          <w:delText>Live</w:delText>
        </w:r>
      </w:del>
      <w:del w:id="97" w:author="Lori Bonertz" w:date="2022-06-28T08:24:00Z">
        <w:r w:rsidRPr="004B0BE5" w:rsidDel="00D9301E">
          <w:rPr>
            <w:bCs/>
          </w:rPr>
          <w:delText xml:space="preserve"> </w:delText>
        </w:r>
      </w:del>
      <w:del w:id="98" w:author="Lori Bonertz" w:date="2022-06-28T08:25:00Z">
        <w:r w:rsidRPr="004B0BE5" w:rsidDel="00D9301E">
          <w:rPr>
            <w:bCs/>
          </w:rPr>
          <w:delText xml:space="preserve">born </w:delText>
        </w:r>
      </w:del>
      <w:ins w:id="99" w:author="Lori Bonertz" w:date="2022-06-28T08:24:00Z">
        <w:r w:rsidR="00D9301E">
          <w:rPr>
            <w:bCs/>
          </w:rPr>
          <w:t>T</w:t>
        </w:r>
      </w:ins>
      <w:del w:id="100" w:author="Lori Bonertz" w:date="2022-06-28T08:24:00Z">
        <w:r w:rsidRPr="004B0BE5" w:rsidDel="00D9301E">
          <w:rPr>
            <w:bCs/>
          </w:rPr>
          <w:delText>t</w:delText>
        </w:r>
      </w:del>
      <w:r w:rsidRPr="004B0BE5">
        <w:rPr>
          <w:bCs/>
        </w:rPr>
        <w:t>wins from 24 to 42 weeks</w:t>
      </w:r>
      <w:ins w:id="101" w:author="Lori Bonertz" w:date="2022-06-28T08:25:00Z">
        <w:r w:rsidR="00D9301E">
          <w:rPr>
            <w:bCs/>
          </w:rPr>
          <w:t>’</w:t>
        </w:r>
      </w:ins>
      <w:r w:rsidRPr="004B0BE5">
        <w:rPr>
          <w:bCs/>
        </w:rPr>
        <w:t xml:space="preserve"> </w:t>
      </w:r>
      <w:del w:id="102" w:author="Lori Bonertz" w:date="2022-06-28T08:24:00Z">
        <w:r w:rsidRPr="004B0BE5" w:rsidDel="00D9301E">
          <w:rPr>
            <w:bCs/>
          </w:rPr>
          <w:delText xml:space="preserve"> of </w:delText>
        </w:r>
      </w:del>
      <w:r w:rsidRPr="004B0BE5">
        <w:rPr>
          <w:bCs/>
        </w:rPr>
        <w:t xml:space="preserve">gestational age </w:t>
      </w:r>
      <w:ins w:id="103" w:author="Lori Bonertz" w:date="2022-06-28T08:25:00Z">
        <w:r w:rsidR="00D9301E">
          <w:rPr>
            <w:bCs/>
          </w:rPr>
          <w:t xml:space="preserve">born live </w:t>
        </w:r>
      </w:ins>
      <w:r w:rsidRPr="004B0BE5">
        <w:rPr>
          <w:bCs/>
        </w:rPr>
        <w:t xml:space="preserve">to mothers from </w:t>
      </w:r>
      <w:ins w:id="104" w:author="Lori Bonertz" w:date="2022-06-28T08:25:00Z">
        <w:r w:rsidR="00D9301E">
          <w:rPr>
            <w:bCs/>
          </w:rPr>
          <w:t xml:space="preserve">the </w:t>
        </w:r>
      </w:ins>
      <w:r w:rsidRPr="004B0BE5">
        <w:rPr>
          <w:bCs/>
        </w:rPr>
        <w:t>Vellore district in the labor room of CMC Hospital, Vellore between 1991 and 1995</w:t>
      </w:r>
      <w:del w:id="105" w:author="Lori Bonertz" w:date="2022-06-28T08:25:00Z">
        <w:r w:rsidRPr="004B0BE5" w:rsidDel="00D9301E">
          <w:rPr>
            <w:bCs/>
          </w:rPr>
          <w:delText>,</w:delText>
        </w:r>
      </w:del>
      <w:r w:rsidRPr="004B0BE5">
        <w:rPr>
          <w:bCs/>
        </w:rPr>
        <w:t xml:space="preserve"> were included for this pilot attempt</w:t>
      </w:r>
      <w:del w:id="106" w:author="Lori Bonertz" w:date="2022-06-28T08:25:00Z">
        <w:r w:rsidRPr="004B0BE5" w:rsidDel="00D9301E">
          <w:rPr>
            <w:bCs/>
          </w:rPr>
          <w:delText xml:space="preserve"> </w:delText>
        </w:r>
      </w:del>
      <w:r w:rsidRPr="004B0BE5">
        <w:rPr>
          <w:bCs/>
        </w:rPr>
        <w:t xml:space="preserve"> to trace and recruit a hospital birth register</w:t>
      </w:r>
      <w:ins w:id="107" w:author="Lori Bonertz" w:date="2022-06-28T08:25:00Z">
        <w:r w:rsidR="00D9301E">
          <w:rPr>
            <w:bCs/>
          </w:rPr>
          <w:t>-</w:t>
        </w:r>
      </w:ins>
      <w:del w:id="108" w:author="Lori Bonertz" w:date="2022-06-28T08:25:00Z">
        <w:r w:rsidRPr="004B0BE5" w:rsidDel="00D9301E">
          <w:rPr>
            <w:bCs/>
          </w:rPr>
          <w:delText xml:space="preserve"> </w:delText>
        </w:r>
      </w:del>
      <w:r w:rsidRPr="004B0BE5">
        <w:rPr>
          <w:bCs/>
        </w:rPr>
        <w:t xml:space="preserve">based twin cohort. </w:t>
      </w:r>
    </w:p>
    <w:p w14:paraId="3CB16848" w14:textId="77777777" w:rsidR="00955FC4" w:rsidRPr="004B0BE5" w:rsidRDefault="00955FC4" w:rsidP="004B0BE5">
      <w:pPr>
        <w:spacing w:line="360" w:lineRule="auto"/>
        <w:ind w:firstLine="360"/>
        <w:jc w:val="both"/>
        <w:rPr>
          <w:rFonts w:ascii="Times New Roman" w:hAnsi="Times New Roman" w:cs="Times New Roman"/>
          <w:b/>
          <w:bCs/>
          <w:sz w:val="24"/>
          <w:szCs w:val="24"/>
        </w:rPr>
      </w:pPr>
      <w:r w:rsidRPr="004B0BE5">
        <w:rPr>
          <w:rFonts w:ascii="Times New Roman" w:hAnsi="Times New Roman" w:cs="Times New Roman"/>
          <w:b/>
          <w:bCs/>
          <w:sz w:val="24"/>
          <w:szCs w:val="24"/>
        </w:rPr>
        <w:t>Mail Survey</w:t>
      </w:r>
    </w:p>
    <w:p w14:paraId="7CFA7548" w14:textId="628C9D3A" w:rsidR="00955FC4" w:rsidRPr="004B0BE5" w:rsidRDefault="00955FC4" w:rsidP="004B0BE5">
      <w:pPr>
        <w:pStyle w:val="ListParagraph"/>
        <w:spacing w:line="360" w:lineRule="auto"/>
        <w:ind w:left="360"/>
        <w:jc w:val="both"/>
        <w:rPr>
          <w:bCs/>
        </w:rPr>
      </w:pPr>
      <w:r w:rsidRPr="004B0BE5">
        <w:rPr>
          <w:bCs/>
        </w:rPr>
        <w:t>The first contact was made by a postal mail survey. All twin pairs were mailed information sheets, questionnaires and forms to indicate consent to participate</w:t>
      </w:r>
      <w:r w:rsidR="002E7F66" w:rsidRPr="004B0BE5">
        <w:rPr>
          <w:bCs/>
        </w:rPr>
        <w:t xml:space="preserve"> (</w:t>
      </w:r>
      <w:r w:rsidRPr="004B0BE5">
        <w:rPr>
          <w:bCs/>
        </w:rPr>
        <w:t>translated into the local language</w:t>
      </w:r>
      <w:r w:rsidR="002E7F66" w:rsidRPr="004B0BE5">
        <w:rPr>
          <w:bCs/>
        </w:rPr>
        <w:t>)</w:t>
      </w:r>
      <w:r w:rsidRPr="004B0BE5">
        <w:rPr>
          <w:bCs/>
        </w:rPr>
        <w:t>. The information sheets provided basic explanations on heritability of traits, difference between races, how studying</w:t>
      </w:r>
      <w:del w:id="109" w:author="Lori Bonertz" w:date="2022-06-28T08:25:00Z">
        <w:r w:rsidRPr="004B0BE5" w:rsidDel="00D9301E">
          <w:rPr>
            <w:bCs/>
          </w:rPr>
          <w:delText xml:space="preserve"> of</w:delText>
        </w:r>
      </w:del>
      <w:r w:rsidRPr="004B0BE5">
        <w:rPr>
          <w:bCs/>
        </w:rPr>
        <w:t xml:space="preserve"> twins can help enhance the information base in this aspect and objectives of this study. The participants were asked to fill </w:t>
      </w:r>
      <w:ins w:id="110" w:author="Lori Bonertz" w:date="2022-06-28T08:25:00Z">
        <w:r w:rsidR="00D9301E">
          <w:rPr>
            <w:bCs/>
          </w:rPr>
          <w:t xml:space="preserve">out </w:t>
        </w:r>
      </w:ins>
      <w:r w:rsidRPr="004B0BE5">
        <w:rPr>
          <w:bCs/>
        </w:rPr>
        <w:t xml:space="preserve">a questionnaire regarding </w:t>
      </w:r>
      <w:del w:id="111" w:author="Lori Bonertz" w:date="2022-06-28T08:25:00Z">
        <w:r w:rsidRPr="004B0BE5" w:rsidDel="00D9301E">
          <w:rPr>
            <w:bCs/>
          </w:rPr>
          <w:delText xml:space="preserve"> gende</w:delText>
        </w:r>
      </w:del>
      <w:ins w:id="112" w:author="Lori Bonertz" w:date="2022-06-28T08:25:00Z">
        <w:r w:rsidR="00D9301E">
          <w:rPr>
            <w:bCs/>
          </w:rPr>
          <w:t>sex</w:t>
        </w:r>
      </w:ins>
      <w:del w:id="113" w:author="Lori Bonertz" w:date="2022-06-28T08:25:00Z">
        <w:r w:rsidRPr="004B0BE5" w:rsidDel="00D9301E">
          <w:rPr>
            <w:bCs/>
          </w:rPr>
          <w:delText>r</w:delText>
        </w:r>
      </w:del>
      <w:r w:rsidRPr="004B0BE5">
        <w:rPr>
          <w:bCs/>
        </w:rPr>
        <w:t xml:space="preserve"> of the twins, date of birth, </w:t>
      </w:r>
      <w:ins w:id="114" w:author="Lori Bonertz" w:date="2022-06-28T08:26:00Z">
        <w:r w:rsidR="00D9301E">
          <w:rPr>
            <w:bCs/>
          </w:rPr>
          <w:t xml:space="preserve">and </w:t>
        </w:r>
      </w:ins>
      <w:r w:rsidRPr="004B0BE5">
        <w:rPr>
          <w:bCs/>
        </w:rPr>
        <w:t>birth weight</w:t>
      </w:r>
      <w:ins w:id="115" w:author="Lori Bonertz" w:date="2022-06-28T08:26:00Z">
        <w:r w:rsidR="00D9301E">
          <w:rPr>
            <w:bCs/>
          </w:rPr>
          <w:t>.</w:t>
        </w:r>
      </w:ins>
      <w:del w:id="116" w:author="Lori Bonertz" w:date="2022-06-28T08:26:00Z">
        <w:r w:rsidRPr="004B0BE5" w:rsidDel="00D9301E">
          <w:rPr>
            <w:bCs/>
          </w:rPr>
          <w:delText xml:space="preserve"> </w:delText>
        </w:r>
      </w:del>
      <w:del w:id="117" w:author="Lori Bonertz" w:date="2022-06-28T08:25:00Z">
        <w:r w:rsidRPr="004B0BE5" w:rsidDel="00D9301E">
          <w:rPr>
            <w:bCs/>
          </w:rPr>
          <w:delText>.</w:delText>
        </w:r>
      </w:del>
      <w:r w:rsidRPr="004B0BE5">
        <w:rPr>
          <w:bCs/>
        </w:rPr>
        <w:t xml:space="preserve"> The</w:t>
      </w:r>
      <w:ins w:id="118" w:author="Lori Bonertz" w:date="2022-06-28T08:26:00Z">
        <w:r w:rsidR="00D9301E">
          <w:rPr>
            <w:bCs/>
          </w:rPr>
          <w:t>re</w:t>
        </w:r>
      </w:ins>
      <w:del w:id="119" w:author="Lori Bonertz" w:date="2022-06-28T08:26:00Z">
        <w:r w:rsidRPr="004B0BE5" w:rsidDel="00D9301E">
          <w:rPr>
            <w:bCs/>
          </w:rPr>
          <w:delText>y</w:delText>
        </w:r>
      </w:del>
      <w:r w:rsidRPr="004B0BE5">
        <w:rPr>
          <w:bCs/>
        </w:rPr>
        <w:t xml:space="preserve"> w</w:t>
      </w:r>
      <w:ins w:id="120" w:author="Lori Bonertz" w:date="2022-06-28T08:26:00Z">
        <w:r w:rsidR="00CE5E53">
          <w:rPr>
            <w:bCs/>
          </w:rPr>
          <w:t>as an</w:t>
        </w:r>
      </w:ins>
      <w:del w:id="121" w:author="Lori Bonertz" w:date="2022-06-28T08:26:00Z">
        <w:r w:rsidRPr="004B0BE5" w:rsidDel="00CE5E53">
          <w:rPr>
            <w:bCs/>
          </w:rPr>
          <w:delText>ere</w:delText>
        </w:r>
      </w:del>
      <w:r w:rsidRPr="004B0BE5">
        <w:rPr>
          <w:bCs/>
        </w:rPr>
        <w:t xml:space="preserve"> expla</w:t>
      </w:r>
      <w:ins w:id="122" w:author="Lori Bonertz" w:date="2022-06-28T08:26:00Z">
        <w:r w:rsidR="00CE5E53">
          <w:rPr>
            <w:bCs/>
          </w:rPr>
          <w:t>nation</w:t>
        </w:r>
      </w:ins>
      <w:del w:id="123" w:author="Lori Bonertz" w:date="2022-06-28T08:26:00Z">
        <w:r w:rsidRPr="004B0BE5" w:rsidDel="00CE5E53">
          <w:rPr>
            <w:bCs/>
          </w:rPr>
          <w:delText>ined</w:delText>
        </w:r>
      </w:del>
      <w:r w:rsidRPr="004B0BE5">
        <w:rPr>
          <w:bCs/>
        </w:rPr>
        <w:t xml:space="preserve"> that they would be required to visit the Department of Ophthalmology for a free</w:t>
      </w:r>
      <w:ins w:id="124" w:author="Lori Bonertz" w:date="2022-06-28T08:26:00Z">
        <w:r w:rsidR="00CE5E53">
          <w:rPr>
            <w:bCs/>
          </w:rPr>
          <w:t>-</w:t>
        </w:r>
      </w:ins>
      <w:del w:id="125" w:author="Lori Bonertz" w:date="2022-06-28T08:26:00Z">
        <w:r w:rsidRPr="004B0BE5" w:rsidDel="00CE5E53">
          <w:rPr>
            <w:bCs/>
          </w:rPr>
          <w:delText xml:space="preserve"> </w:delText>
        </w:r>
      </w:del>
      <w:r w:rsidRPr="004B0BE5">
        <w:rPr>
          <w:bCs/>
        </w:rPr>
        <w:t>of</w:t>
      </w:r>
      <w:ins w:id="126" w:author="Lori Bonertz" w:date="2022-06-28T08:26:00Z">
        <w:r w:rsidR="00CE5E53">
          <w:rPr>
            <w:bCs/>
          </w:rPr>
          <w:t>-</w:t>
        </w:r>
      </w:ins>
      <w:del w:id="127" w:author="Lori Bonertz" w:date="2022-06-28T08:26:00Z">
        <w:r w:rsidRPr="004B0BE5" w:rsidDel="00CE5E53">
          <w:rPr>
            <w:bCs/>
          </w:rPr>
          <w:delText xml:space="preserve"> </w:delText>
        </w:r>
      </w:del>
      <w:r w:rsidRPr="004B0BE5">
        <w:rPr>
          <w:bCs/>
        </w:rPr>
        <w:t xml:space="preserve">cost eye examination and  asked to convey their  willingness to participate. In case they were willing to participate they were requested to indicate so by signing on a letter, giving their telephonic contact details and  mailing the questionnaire </w:t>
      </w:r>
      <w:del w:id="128" w:author="Lori Bonertz" w:date="2022-06-28T08:26:00Z">
        <w:r w:rsidRPr="004B0BE5" w:rsidDel="00CE5E53">
          <w:rPr>
            <w:bCs/>
          </w:rPr>
          <w:delText xml:space="preserve">  </w:delText>
        </w:r>
      </w:del>
      <w:r w:rsidRPr="004B0BE5">
        <w:rPr>
          <w:bCs/>
        </w:rPr>
        <w:t>back to the investigators in a self</w:t>
      </w:r>
      <w:ins w:id="129" w:author="Lori Bonertz" w:date="2022-06-28T08:26:00Z">
        <w:r w:rsidR="00CE5E53">
          <w:rPr>
            <w:bCs/>
          </w:rPr>
          <w:t>-</w:t>
        </w:r>
      </w:ins>
      <w:del w:id="130" w:author="Lori Bonertz" w:date="2022-06-28T08:26:00Z">
        <w:r w:rsidRPr="004B0BE5" w:rsidDel="00CE5E53">
          <w:rPr>
            <w:bCs/>
          </w:rPr>
          <w:delText xml:space="preserve"> </w:delText>
        </w:r>
      </w:del>
      <w:r w:rsidRPr="004B0BE5">
        <w:rPr>
          <w:bCs/>
        </w:rPr>
        <w:t xml:space="preserve">addressed &amp; postage paid envelope. They were then contacted </w:t>
      </w:r>
      <w:ins w:id="131" w:author="Lori Bonertz" w:date="2022-06-28T08:27:00Z">
        <w:r w:rsidR="00CE5E53">
          <w:rPr>
            <w:bCs/>
          </w:rPr>
          <w:t>by t</w:t>
        </w:r>
      </w:ins>
      <w:del w:id="132" w:author="Lori Bonertz" w:date="2022-06-28T08:27:00Z">
        <w:r w:rsidRPr="004B0BE5" w:rsidDel="00CE5E53">
          <w:rPr>
            <w:bCs/>
          </w:rPr>
          <w:delText>t</w:delText>
        </w:r>
      </w:del>
      <w:r w:rsidRPr="004B0BE5">
        <w:rPr>
          <w:bCs/>
        </w:rPr>
        <w:t>elephon</w:t>
      </w:r>
      <w:ins w:id="133" w:author="Lori Bonertz" w:date="2022-06-28T08:27:00Z">
        <w:r w:rsidR="00CE5E53">
          <w:rPr>
            <w:bCs/>
          </w:rPr>
          <w:t>e</w:t>
        </w:r>
      </w:ins>
      <w:del w:id="134" w:author="Lori Bonertz" w:date="2022-06-28T08:27:00Z">
        <w:r w:rsidRPr="004B0BE5" w:rsidDel="00CE5E53">
          <w:rPr>
            <w:bCs/>
          </w:rPr>
          <w:delText>ically</w:delText>
        </w:r>
      </w:del>
      <w:r w:rsidRPr="004B0BE5">
        <w:rPr>
          <w:bCs/>
        </w:rPr>
        <w:t xml:space="preserve"> </w:t>
      </w:r>
      <w:del w:id="135" w:author="Lori Bonertz" w:date="2022-06-28T08:27:00Z">
        <w:r w:rsidRPr="004B0BE5" w:rsidDel="00CE5E53">
          <w:rPr>
            <w:bCs/>
          </w:rPr>
          <w:delText>for fixing</w:delText>
        </w:r>
      </w:del>
      <w:ins w:id="136" w:author="Lori Bonertz" w:date="2022-06-28T08:27:00Z">
        <w:r w:rsidR="00CE5E53">
          <w:rPr>
            <w:bCs/>
          </w:rPr>
          <w:t>to arrange a</w:t>
        </w:r>
      </w:ins>
      <w:r w:rsidRPr="004B0BE5">
        <w:rPr>
          <w:bCs/>
        </w:rPr>
        <w:t xml:space="preserve"> date</w:t>
      </w:r>
      <w:del w:id="137" w:author="Lori Bonertz" w:date="2022-06-28T08:27:00Z">
        <w:r w:rsidRPr="004B0BE5" w:rsidDel="00CE5E53">
          <w:rPr>
            <w:bCs/>
          </w:rPr>
          <w:delText>s</w:delText>
        </w:r>
      </w:del>
      <w:r w:rsidRPr="004B0BE5">
        <w:rPr>
          <w:bCs/>
        </w:rPr>
        <w:t xml:space="preserve"> for examination.</w:t>
      </w:r>
    </w:p>
    <w:p w14:paraId="2F725746" w14:textId="77777777" w:rsidR="00955FC4" w:rsidRPr="004B0BE5" w:rsidRDefault="00955FC4" w:rsidP="004B0BE5">
      <w:pPr>
        <w:spacing w:line="360" w:lineRule="auto"/>
        <w:ind w:firstLine="360"/>
        <w:jc w:val="both"/>
        <w:rPr>
          <w:rFonts w:ascii="Times New Roman" w:hAnsi="Times New Roman" w:cs="Times New Roman"/>
          <w:b/>
          <w:bCs/>
          <w:sz w:val="24"/>
          <w:szCs w:val="24"/>
        </w:rPr>
      </w:pPr>
      <w:r w:rsidRPr="004B0BE5">
        <w:rPr>
          <w:rFonts w:ascii="Times New Roman" w:hAnsi="Times New Roman" w:cs="Times New Roman"/>
          <w:b/>
          <w:bCs/>
          <w:sz w:val="24"/>
          <w:szCs w:val="24"/>
        </w:rPr>
        <w:t xml:space="preserve">Home Visits </w:t>
      </w:r>
    </w:p>
    <w:p w14:paraId="508AE5AE" w14:textId="6786DE0C" w:rsidR="00955FC4" w:rsidRPr="004B0BE5" w:rsidRDefault="00955FC4" w:rsidP="004B0BE5">
      <w:pPr>
        <w:pStyle w:val="ListParagraph"/>
        <w:spacing w:line="360" w:lineRule="auto"/>
        <w:ind w:left="360"/>
        <w:jc w:val="both"/>
        <w:rPr>
          <w:bCs/>
        </w:rPr>
      </w:pPr>
      <w:r w:rsidRPr="004B0BE5">
        <w:rPr>
          <w:bCs/>
        </w:rPr>
        <w:t>Subsequent to this,</w:t>
      </w:r>
      <w:r w:rsidRPr="004B0BE5">
        <w:rPr>
          <w:bCs/>
          <w:i/>
        </w:rPr>
        <w:t xml:space="preserve"> </w:t>
      </w:r>
      <w:r w:rsidRPr="004B0BE5">
        <w:rPr>
          <w:bCs/>
        </w:rPr>
        <w:t xml:space="preserve">all who did not reply to the mailed letter within one month and </w:t>
      </w:r>
      <w:ins w:id="138" w:author="Lori Bonertz" w:date="2022-06-28T08:42:00Z">
        <w:r w:rsidR="00AB7C63">
          <w:rPr>
            <w:bCs/>
          </w:rPr>
          <w:t>for</w:t>
        </w:r>
      </w:ins>
      <w:del w:id="139" w:author="Lori Bonertz" w:date="2022-06-28T08:42:00Z">
        <w:r w:rsidRPr="004B0BE5" w:rsidDel="00AB7C63">
          <w:rPr>
            <w:bCs/>
          </w:rPr>
          <w:delText>in</w:delText>
        </w:r>
      </w:del>
      <w:r w:rsidRPr="004B0BE5">
        <w:rPr>
          <w:bCs/>
        </w:rPr>
        <w:t xml:space="preserve"> whom letters were returned due to the wrong address were contacted through home visits. A trained field worker visited each address to gather the necessary information in the questionnaire, determine willingness to participate and to give an appointment for the free eye examination</w:t>
      </w:r>
      <w:r w:rsidRPr="004B0BE5">
        <w:rPr>
          <w:bCs/>
          <w:i/>
        </w:rPr>
        <w:t>.</w:t>
      </w:r>
      <w:r w:rsidRPr="004B0BE5">
        <w:rPr>
          <w:bCs/>
        </w:rPr>
        <w:t xml:space="preserve"> </w:t>
      </w:r>
    </w:p>
    <w:p w14:paraId="7B9A2876" w14:textId="77777777" w:rsidR="002E7F66" w:rsidRPr="004B0BE5" w:rsidRDefault="002E7F66" w:rsidP="004B0BE5">
      <w:pPr>
        <w:pStyle w:val="ListParagraph"/>
        <w:spacing w:line="360" w:lineRule="auto"/>
        <w:ind w:left="360"/>
        <w:jc w:val="both"/>
        <w:rPr>
          <w:b/>
          <w:bCs/>
        </w:rPr>
      </w:pPr>
      <w:r w:rsidRPr="004B0BE5">
        <w:rPr>
          <w:b/>
          <w:bCs/>
        </w:rPr>
        <w:t>Eligibility</w:t>
      </w:r>
    </w:p>
    <w:p w14:paraId="640F386B" w14:textId="1C6261EE" w:rsidR="00955FC4" w:rsidRPr="004B0BE5" w:rsidRDefault="00955FC4" w:rsidP="004B0BE5">
      <w:pPr>
        <w:pStyle w:val="ListParagraph"/>
        <w:spacing w:line="360" w:lineRule="auto"/>
        <w:ind w:left="360"/>
        <w:jc w:val="both"/>
        <w:rPr>
          <w:bCs/>
        </w:rPr>
      </w:pPr>
      <w:r w:rsidRPr="004B0BE5">
        <w:rPr>
          <w:bCs/>
        </w:rPr>
        <w:t xml:space="preserve">All twins whose addresses could be confirmed and were </w:t>
      </w:r>
      <w:del w:id="140" w:author="Lori Bonertz" w:date="2022-06-28T08:42:00Z">
        <w:r w:rsidRPr="004B0BE5" w:rsidDel="00AB7C63">
          <w:rPr>
            <w:bCs/>
          </w:rPr>
          <w:delText xml:space="preserve"> </w:delText>
        </w:r>
      </w:del>
      <w:r w:rsidRPr="004B0BE5">
        <w:rPr>
          <w:bCs/>
        </w:rPr>
        <w:t xml:space="preserve">physically and mentally able to give assent </w:t>
      </w:r>
      <w:del w:id="141" w:author="Lori Bonertz" w:date="2022-06-28T08:42:00Z">
        <w:r w:rsidRPr="004B0BE5" w:rsidDel="00AB7C63">
          <w:rPr>
            <w:bCs/>
          </w:rPr>
          <w:delText xml:space="preserve"> </w:delText>
        </w:r>
      </w:del>
      <w:r w:rsidRPr="004B0BE5">
        <w:rPr>
          <w:bCs/>
        </w:rPr>
        <w:t>/</w:t>
      </w:r>
      <w:del w:id="142" w:author="Lori Bonertz" w:date="2022-06-28T08:42:00Z">
        <w:r w:rsidRPr="004B0BE5" w:rsidDel="00AB7C63">
          <w:rPr>
            <w:bCs/>
          </w:rPr>
          <w:delText xml:space="preserve"> </w:delText>
        </w:r>
      </w:del>
      <w:r w:rsidRPr="004B0BE5">
        <w:rPr>
          <w:bCs/>
        </w:rPr>
        <w:t xml:space="preserve">sign the informed consent form, and whose parents were willing to allow participation (in the case of twins &lt;18 years of age) were recruited in the study and called for further evaluation. They were also reminded </w:t>
      </w:r>
      <w:ins w:id="143" w:author="Lori Bonertz" w:date="2022-06-28T08:43:00Z">
        <w:r w:rsidR="00AB7C63">
          <w:rPr>
            <w:bCs/>
          </w:rPr>
          <w:t xml:space="preserve">by </w:t>
        </w:r>
      </w:ins>
      <w:r w:rsidRPr="004B0BE5">
        <w:rPr>
          <w:bCs/>
        </w:rPr>
        <w:t>telephon</w:t>
      </w:r>
      <w:ins w:id="144" w:author="Lori Bonertz" w:date="2022-06-28T08:43:00Z">
        <w:r w:rsidR="00AB7C63">
          <w:rPr>
            <w:bCs/>
          </w:rPr>
          <w:t>e</w:t>
        </w:r>
      </w:ins>
      <w:del w:id="145" w:author="Lori Bonertz" w:date="2022-06-28T08:43:00Z">
        <w:r w:rsidRPr="004B0BE5" w:rsidDel="00AB7C63">
          <w:rPr>
            <w:bCs/>
          </w:rPr>
          <w:delText>ically</w:delText>
        </w:r>
      </w:del>
      <w:r w:rsidRPr="004B0BE5">
        <w:rPr>
          <w:bCs/>
        </w:rPr>
        <w:t xml:space="preserve"> to </w:t>
      </w:r>
      <w:ins w:id="146" w:author="Lori Bonertz" w:date="2022-06-28T08:43:00Z">
        <w:r w:rsidR="00AB7C63">
          <w:rPr>
            <w:bCs/>
          </w:rPr>
          <w:t>attend</w:t>
        </w:r>
      </w:ins>
      <w:del w:id="147" w:author="Lori Bonertz" w:date="2022-06-28T08:43:00Z">
        <w:r w:rsidRPr="004B0BE5" w:rsidDel="00AB7C63">
          <w:rPr>
            <w:bCs/>
          </w:rPr>
          <w:delText>keep</w:delText>
        </w:r>
      </w:del>
      <w:r w:rsidRPr="004B0BE5">
        <w:rPr>
          <w:bCs/>
        </w:rPr>
        <w:t xml:space="preserve"> the </w:t>
      </w:r>
      <w:ins w:id="148" w:author="Lori Bonertz" w:date="2022-06-28T08:43:00Z">
        <w:r w:rsidR="00AB7C63">
          <w:rPr>
            <w:bCs/>
          </w:rPr>
          <w:t>o</w:t>
        </w:r>
      </w:ins>
      <w:del w:id="149" w:author="Lori Bonertz" w:date="2022-06-28T08:43:00Z">
        <w:r w:rsidRPr="004B0BE5" w:rsidDel="00AB7C63">
          <w:rPr>
            <w:bCs/>
          </w:rPr>
          <w:delText>O</w:delText>
        </w:r>
      </w:del>
      <w:r w:rsidRPr="004B0BE5">
        <w:rPr>
          <w:bCs/>
        </w:rPr>
        <w:t xml:space="preserve">phthalmology appointments. </w:t>
      </w:r>
      <w:del w:id="150" w:author="Lori Bonertz" w:date="2022-06-28T08:43:00Z">
        <w:r w:rsidRPr="004B0BE5" w:rsidDel="00AB7C63">
          <w:rPr>
            <w:bCs/>
          </w:rPr>
          <w:delText xml:space="preserve"> </w:delText>
        </w:r>
      </w:del>
      <w:r w:rsidRPr="004B0BE5">
        <w:rPr>
          <w:bCs/>
        </w:rPr>
        <w:t>The evaluations were planned for weekends to optimize participation of twins.</w:t>
      </w:r>
    </w:p>
    <w:p w14:paraId="36F43CF5" w14:textId="77777777" w:rsidR="00733E0A" w:rsidRPr="004B0BE5" w:rsidRDefault="00733E0A" w:rsidP="004B0BE5">
      <w:pPr>
        <w:pStyle w:val="ListParagraph"/>
        <w:spacing w:line="360" w:lineRule="auto"/>
        <w:ind w:left="360"/>
        <w:jc w:val="both"/>
        <w:rPr>
          <w:b/>
          <w:bCs/>
        </w:rPr>
      </w:pPr>
      <w:r w:rsidRPr="004B0BE5">
        <w:rPr>
          <w:b/>
          <w:bCs/>
        </w:rPr>
        <w:t>Procedures in the base hospital</w:t>
      </w:r>
    </w:p>
    <w:p w14:paraId="52D365E9" w14:textId="77777777" w:rsidR="00733E0A" w:rsidRPr="004B0BE5" w:rsidRDefault="00733E0A" w:rsidP="004B0BE5">
      <w:pPr>
        <w:spacing w:line="360" w:lineRule="auto"/>
        <w:ind w:firstLine="360"/>
        <w:jc w:val="both"/>
        <w:rPr>
          <w:rFonts w:ascii="Times New Roman" w:hAnsi="Times New Roman" w:cs="Times New Roman"/>
          <w:bCs/>
          <w:sz w:val="24"/>
          <w:szCs w:val="24"/>
        </w:rPr>
      </w:pPr>
      <w:r w:rsidRPr="004B0BE5">
        <w:rPr>
          <w:rFonts w:ascii="Times New Roman" w:hAnsi="Times New Roman" w:cs="Times New Roman"/>
          <w:bCs/>
          <w:sz w:val="24"/>
          <w:szCs w:val="24"/>
        </w:rPr>
        <w:lastRenderedPageBreak/>
        <w:t xml:space="preserve">Informed consent </w:t>
      </w:r>
    </w:p>
    <w:p w14:paraId="12F96C7F" w14:textId="77777777" w:rsidR="00AA3CFD" w:rsidRPr="004B0BE5" w:rsidRDefault="00AA3CFD" w:rsidP="004B0BE5">
      <w:pPr>
        <w:spacing w:line="360" w:lineRule="auto"/>
        <w:ind w:firstLine="360"/>
        <w:jc w:val="both"/>
        <w:rPr>
          <w:rFonts w:ascii="Times New Roman" w:hAnsi="Times New Roman" w:cs="Times New Roman"/>
          <w:bCs/>
          <w:sz w:val="24"/>
          <w:szCs w:val="24"/>
        </w:rPr>
      </w:pPr>
      <w:r w:rsidRPr="004B0BE5">
        <w:rPr>
          <w:rFonts w:ascii="Times New Roman" w:hAnsi="Times New Roman" w:cs="Times New Roman"/>
          <w:bCs/>
          <w:sz w:val="24"/>
          <w:szCs w:val="24"/>
        </w:rPr>
        <w:t>Informed consent from parents and assent from participating twins were obtained in the local language.</w:t>
      </w:r>
    </w:p>
    <w:p w14:paraId="05C3F73E" w14:textId="77777777" w:rsidR="00BB75DF" w:rsidRPr="004B0BE5" w:rsidRDefault="00733E0A" w:rsidP="004B0BE5">
      <w:pPr>
        <w:spacing w:line="360" w:lineRule="auto"/>
        <w:ind w:firstLine="360"/>
        <w:jc w:val="both"/>
        <w:rPr>
          <w:rFonts w:ascii="Times New Roman" w:hAnsi="Times New Roman" w:cs="Times New Roman"/>
          <w:bCs/>
          <w:sz w:val="24"/>
          <w:szCs w:val="24"/>
        </w:rPr>
      </w:pPr>
      <w:r w:rsidRPr="004B0BE5">
        <w:rPr>
          <w:rFonts w:ascii="Times New Roman" w:hAnsi="Times New Roman" w:cs="Times New Roman"/>
          <w:bCs/>
          <w:sz w:val="24"/>
          <w:szCs w:val="24"/>
        </w:rPr>
        <w:t>Zygosity</w:t>
      </w:r>
      <w:r w:rsidR="00BB75DF" w:rsidRPr="004B0BE5">
        <w:rPr>
          <w:rFonts w:ascii="Times New Roman" w:hAnsi="Times New Roman" w:cs="Times New Roman"/>
          <w:bCs/>
          <w:sz w:val="24"/>
          <w:szCs w:val="24"/>
        </w:rPr>
        <w:t xml:space="preserve"> determination: </w:t>
      </w:r>
    </w:p>
    <w:p w14:paraId="49F0B45A" w14:textId="3175C144" w:rsidR="00733E0A" w:rsidRPr="004B0BE5" w:rsidRDefault="00BB75DF" w:rsidP="004B0BE5">
      <w:pPr>
        <w:spacing w:line="360" w:lineRule="auto"/>
        <w:jc w:val="both"/>
        <w:rPr>
          <w:rFonts w:ascii="Times New Roman" w:hAnsi="Times New Roman" w:cs="Times New Roman"/>
          <w:bCs/>
          <w:sz w:val="24"/>
          <w:szCs w:val="24"/>
        </w:rPr>
      </w:pPr>
      <w:r w:rsidRPr="004B0BE5">
        <w:rPr>
          <w:rFonts w:ascii="Times New Roman" w:hAnsi="Times New Roman" w:cs="Times New Roman"/>
          <w:sz w:val="24"/>
          <w:szCs w:val="24"/>
          <w:lang w:val="en-US"/>
        </w:rPr>
        <w:t xml:space="preserve">Consenting live twin pairs </w:t>
      </w:r>
      <w:ins w:id="151" w:author="Lori Bonertz" w:date="2022-06-28T08:43:00Z">
        <w:r w:rsidR="00AB7C63">
          <w:rPr>
            <w:rFonts w:ascii="Times New Roman" w:hAnsi="Times New Roman" w:cs="Times New Roman"/>
            <w:sz w:val="24"/>
            <w:szCs w:val="24"/>
            <w:lang w:val="en-US"/>
          </w:rPr>
          <w:t>who</w:t>
        </w:r>
      </w:ins>
      <w:del w:id="152" w:author="Lori Bonertz" w:date="2022-06-28T08:43:00Z">
        <w:r w:rsidRPr="004B0BE5" w:rsidDel="00AB7C63">
          <w:rPr>
            <w:rFonts w:ascii="Times New Roman" w:hAnsi="Times New Roman" w:cs="Times New Roman"/>
            <w:sz w:val="24"/>
            <w:szCs w:val="24"/>
            <w:lang w:val="en-US"/>
          </w:rPr>
          <w:delText>that</w:delText>
        </w:r>
      </w:del>
      <w:r w:rsidRPr="004B0BE5">
        <w:rPr>
          <w:rFonts w:ascii="Times New Roman" w:hAnsi="Times New Roman" w:cs="Times New Roman"/>
          <w:sz w:val="24"/>
          <w:szCs w:val="24"/>
          <w:lang w:val="en-US"/>
        </w:rPr>
        <w:t xml:space="preserve"> presented to the eye hospital were administered a questionnaire by a trained health worker wherein details regarding the birth of the twins, their parents, consanguinity of the marriage and</w:t>
      </w:r>
      <w:ins w:id="153" w:author="Lori Bonertz" w:date="2022-06-28T08:43:00Z">
        <w:r w:rsidR="00AB7C63">
          <w:rPr>
            <w:rFonts w:ascii="Times New Roman" w:hAnsi="Times New Roman" w:cs="Times New Roman"/>
            <w:sz w:val="24"/>
            <w:szCs w:val="24"/>
            <w:lang w:val="en-US"/>
          </w:rPr>
          <w:t>,</w:t>
        </w:r>
      </w:ins>
      <w:r w:rsidRPr="004B0BE5">
        <w:rPr>
          <w:rFonts w:ascii="Times New Roman" w:hAnsi="Times New Roman" w:cs="Times New Roman"/>
          <w:sz w:val="24"/>
          <w:szCs w:val="24"/>
          <w:lang w:val="en-US"/>
        </w:rPr>
        <w:t xml:space="preserve"> if present</w:t>
      </w:r>
      <w:ins w:id="154" w:author="Lori Bonertz" w:date="2022-06-28T08:43:00Z">
        <w:r w:rsidR="00AB7C63">
          <w:rPr>
            <w:rFonts w:ascii="Times New Roman" w:hAnsi="Times New Roman" w:cs="Times New Roman"/>
            <w:sz w:val="24"/>
            <w:szCs w:val="24"/>
            <w:lang w:val="en-US"/>
          </w:rPr>
          <w:t>,</w:t>
        </w:r>
      </w:ins>
      <w:r w:rsidRPr="004B0BE5">
        <w:rPr>
          <w:rFonts w:ascii="Times New Roman" w:hAnsi="Times New Roman" w:cs="Times New Roman"/>
          <w:sz w:val="24"/>
          <w:szCs w:val="24"/>
          <w:lang w:val="en-US"/>
        </w:rPr>
        <w:t xml:space="preserve"> nature of relationship were asked. </w:t>
      </w:r>
      <w:del w:id="155" w:author="Lori Bonertz" w:date="2022-06-28T08:43:00Z">
        <w:r w:rsidRPr="004B0BE5" w:rsidDel="00AB7C6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Zygosity was then determined by a validated zygosity questionnaire by Song et al</w:t>
      </w:r>
      <w:r w:rsidR="00AA3CFD" w:rsidRPr="004B0BE5">
        <w:rPr>
          <w:rFonts w:ascii="Times New Roman" w:hAnsi="Times New Roman" w:cs="Times New Roman"/>
          <w:bCs/>
          <w:sz w:val="24"/>
          <w:szCs w:val="24"/>
        </w:rPr>
        <w:t>.</w:t>
      </w:r>
      <w:r w:rsidRPr="004B0BE5">
        <w:rPr>
          <w:rFonts w:ascii="Times New Roman" w:hAnsi="Times New Roman" w:cs="Times New Roman"/>
          <w:bCs/>
          <w:sz w:val="24"/>
          <w:szCs w:val="24"/>
        </w:rPr>
        <w:fldChar w:fldCharType="begin"/>
      </w:r>
      <w:r w:rsidRPr="004B0BE5">
        <w:rPr>
          <w:rFonts w:ascii="Times New Roman" w:hAnsi="Times New Roman" w:cs="Times New Roman"/>
          <w:bCs/>
          <w:sz w:val="24"/>
          <w:szCs w:val="24"/>
        </w:rPr>
        <w:instrText xml:space="preserve"> ADDIN EN.CITE &lt;EndNote&gt;&lt;Cite&gt;&lt;Author&gt;Song&lt;/Author&gt;&lt;RecNum&gt;7&lt;/RecNum&gt;&lt;record&gt;&lt;rec-number&gt;7&lt;/rec-number&gt;&lt;foreign-keys&gt;&lt;key app="EN" db-id="wepaae9zsfa2e8e2tw6vf5pbzfepp5sf0zza"&gt;7&lt;/key&gt;&lt;/foreign-keys&gt;&lt;ref-type name="Journal Article"&gt;17&lt;/ref-type&gt;&lt;contributors&gt;&lt;authors&gt;&lt;author&gt;Song, Y. M.&lt;/author&gt;&lt;author&gt;Lee, D.&lt;/author&gt;&lt;author&gt;Lee, M. K.&lt;/author&gt;&lt;author&gt;Lee, K.&lt;/author&gt;&lt;author&gt;Lee, H. J.&lt;/author&gt;&lt;author&gt;Hong, E. J.&lt;/author&gt;&lt;author&gt;Han, B.&lt;/author&gt;&lt;author&gt;Sung, J.&lt;/author&gt;&lt;/authors&gt;&lt;/contributors&gt;&lt;auth-address&gt;Department of Family Medicine, Samsung Medical Center, Samsung Biomedical Research Institute, Sungkyunkwan University School of Medicine, Seoul, Korea.&lt;/auth-address&gt;&lt;titles&gt;&lt;title&gt;Validity of the zygosity questionnaire and characteristics of zygosity-misdiagnosed twin pairs in the Healthy Twin Study of Korea&lt;/title&gt;&lt;secondary-title&gt;Twin Res Hum Genet&lt;/secondary-title&gt;&lt;/titles&gt;&lt;periodical&gt;&lt;full-title&gt;Twin Res Hum Genet&lt;/full-title&gt;&lt;/periodical&gt;&lt;pages&gt;223-30&lt;/pages&gt;&lt;volume&gt;13&lt;/volume&gt;&lt;number&gt;3&lt;/number&gt;&lt;edition&gt;2010/05/19&lt;/edition&gt;&lt;keywords&gt;&lt;keyword&gt;Adult&lt;/keyword&gt;&lt;keyword&gt;Aged&lt;/keyword&gt;&lt;keyword&gt;Aged, 80 and over&lt;/keyword&gt;&lt;keyword&gt;Algorithms&lt;/keyword&gt;&lt;keyword&gt;Decision Trees&lt;/keyword&gt;&lt;keyword&gt;Female&lt;/keyword&gt;&lt;keyword&gt;Genotype&lt;/keyword&gt;&lt;keyword&gt;Humans&lt;/keyword&gt;&lt;keyword&gt;Korea&lt;/keyword&gt;&lt;keyword&gt;Male&lt;/keyword&gt;&lt;keyword&gt;Middle Aged&lt;/keyword&gt;&lt;keyword&gt;Predictive Value of Tests&lt;/keyword&gt;&lt;keyword&gt;Sensitivity and Specificity&lt;/keyword&gt;&lt;keyword&gt;*Surveys and Questionnaires&lt;/keyword&gt;&lt;keyword&gt;*Twins, Dizygotic&lt;/keyword&gt;&lt;keyword&gt;*Twins, Monozygotic&lt;/keyword&gt;&lt;/keywords&gt;&lt;dates&gt;&lt;pub-dates&gt;&lt;date&gt;Jun&lt;/date&gt;&lt;/pub-dates&gt;&lt;/dates&gt;&lt;isbn&gt;1832-4274 (Print)&amp;#xD;1832-4274 (Linking)&lt;/isbn&gt;&lt;accession-num&gt;20477720&lt;/accession-num&gt;&lt;urls&gt;&lt;related-urls&gt;&lt;url&gt;http://www.ncbi.nlm.nih.gov/entrez/query.fcgi?cmd=Retrieve&amp;amp;db=PubMed&amp;amp;dopt=Citation&amp;amp;list_uids=20477720&lt;/url&gt;&lt;/related-urls&gt;&lt;/urls&gt;&lt;electronic-resource-num&gt;10.1375/twin.13.3.223&amp;#xD;10.1375/twin.13.3.223 [pii]&lt;/electronic-resource-num&gt;&lt;language&gt;eng&lt;/language&gt;&lt;/record&gt;&lt;/Cite&gt;&lt;/EndNote&gt;</w:instrText>
      </w:r>
      <w:r w:rsidRPr="004B0BE5">
        <w:rPr>
          <w:rFonts w:ascii="Times New Roman" w:hAnsi="Times New Roman" w:cs="Times New Roman"/>
          <w:bCs/>
          <w:sz w:val="24"/>
          <w:szCs w:val="24"/>
        </w:rPr>
        <w:fldChar w:fldCharType="separate"/>
      </w:r>
      <w:r w:rsidRPr="004B0BE5">
        <w:rPr>
          <w:rFonts w:ascii="Times New Roman" w:hAnsi="Times New Roman" w:cs="Times New Roman"/>
          <w:bCs/>
          <w:sz w:val="24"/>
          <w:szCs w:val="24"/>
        </w:rPr>
        <w:t>(7)</w:t>
      </w:r>
      <w:r w:rsidRPr="004B0BE5">
        <w:rPr>
          <w:rFonts w:ascii="Times New Roman" w:hAnsi="Times New Roman" w:cs="Times New Roman"/>
          <w:bCs/>
          <w:sz w:val="24"/>
          <w:szCs w:val="24"/>
        </w:rPr>
        <w:fldChar w:fldCharType="end"/>
      </w:r>
    </w:p>
    <w:p w14:paraId="3243CEB1" w14:textId="77777777" w:rsidR="00733E0A" w:rsidRPr="004B0BE5" w:rsidRDefault="00733E0A" w:rsidP="004B0BE5">
      <w:pPr>
        <w:spacing w:line="360" w:lineRule="auto"/>
        <w:jc w:val="both"/>
        <w:rPr>
          <w:rFonts w:ascii="Times New Roman" w:hAnsi="Times New Roman" w:cs="Times New Roman"/>
          <w:bCs/>
          <w:sz w:val="24"/>
          <w:szCs w:val="24"/>
        </w:rPr>
      </w:pPr>
      <w:r w:rsidRPr="004B0BE5">
        <w:rPr>
          <w:rFonts w:ascii="Times New Roman" w:hAnsi="Times New Roman" w:cs="Times New Roman"/>
          <w:bCs/>
          <w:sz w:val="24"/>
          <w:szCs w:val="24"/>
        </w:rPr>
        <w:t>Ophthalmic Evaluation</w:t>
      </w:r>
      <w:r w:rsidR="00733857" w:rsidRPr="004B0BE5">
        <w:rPr>
          <w:rFonts w:ascii="Times New Roman" w:hAnsi="Times New Roman" w:cs="Times New Roman"/>
          <w:bCs/>
          <w:sz w:val="24"/>
          <w:szCs w:val="24"/>
        </w:rPr>
        <w:t xml:space="preserve">: </w:t>
      </w:r>
    </w:p>
    <w:p w14:paraId="6E5D28A6" w14:textId="2F428956" w:rsidR="00733857" w:rsidRPr="004B0BE5" w:rsidRDefault="00733857" w:rsidP="004B0BE5">
      <w:pPr>
        <w:spacing w:line="360" w:lineRule="auto"/>
        <w:jc w:val="both"/>
        <w:rPr>
          <w:rFonts w:ascii="Times New Roman" w:hAnsi="Times New Roman" w:cs="Times New Roman"/>
          <w:sz w:val="24"/>
          <w:szCs w:val="24"/>
          <w:lang w:val="en-US"/>
        </w:rPr>
      </w:pPr>
      <w:r w:rsidRPr="004B0BE5">
        <w:rPr>
          <w:rFonts w:ascii="Times New Roman" w:hAnsi="Times New Roman" w:cs="Times New Roman"/>
          <w:sz w:val="24"/>
          <w:szCs w:val="24"/>
          <w:lang w:val="en-US"/>
        </w:rPr>
        <w:t>Following this</w:t>
      </w:r>
      <w:ins w:id="156" w:author="Lori Bonertz" w:date="2022-06-28T08:43:00Z">
        <w:r w:rsidR="00AB7C63">
          <w:rPr>
            <w:rFonts w:ascii="Times New Roman" w:hAnsi="Times New Roman" w:cs="Times New Roman"/>
            <w:sz w:val="24"/>
            <w:szCs w:val="24"/>
            <w:lang w:val="en-US"/>
          </w:rPr>
          <w:t>,</w:t>
        </w:r>
      </w:ins>
      <w:r w:rsidRPr="004B0BE5">
        <w:rPr>
          <w:rFonts w:ascii="Times New Roman" w:hAnsi="Times New Roman" w:cs="Times New Roman"/>
          <w:sz w:val="24"/>
          <w:szCs w:val="24"/>
          <w:lang w:val="en-US"/>
        </w:rPr>
        <w:t xml:space="preserve"> each twin underwent a comprehensive ophthalmic examination, including best</w:t>
      </w:r>
      <w:ins w:id="157" w:author="Lori Bonertz" w:date="2022-06-28T08:44:00Z">
        <w:r w:rsidR="00AB7C63">
          <w:rPr>
            <w:rFonts w:ascii="Times New Roman" w:hAnsi="Times New Roman" w:cs="Times New Roman"/>
            <w:sz w:val="24"/>
            <w:szCs w:val="24"/>
            <w:lang w:val="en-US"/>
          </w:rPr>
          <w:t>-</w:t>
        </w:r>
      </w:ins>
      <w:del w:id="158" w:author="Lori Bonertz" w:date="2022-06-28T08:44:00Z">
        <w:r w:rsidRPr="004B0BE5" w:rsidDel="00AB7C6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xml:space="preserve">corrected visual acuity (BCVA), using a log MAR chart at a distance of </w:t>
      </w:r>
      <w:r w:rsidRPr="004B0BE5">
        <w:rPr>
          <w:rFonts w:ascii="Times New Roman" w:hAnsi="Times New Roman" w:cs="Times New Roman"/>
          <w:sz w:val="24"/>
          <w:szCs w:val="24"/>
          <w:highlight w:val="cyan"/>
          <w:lang w:val="en-US"/>
        </w:rPr>
        <w:t>…</w:t>
      </w:r>
      <w:r w:rsidRPr="004B0BE5">
        <w:rPr>
          <w:rFonts w:ascii="Times New Roman" w:hAnsi="Times New Roman" w:cs="Times New Roman"/>
          <w:sz w:val="24"/>
          <w:szCs w:val="24"/>
          <w:lang w:val="en-US"/>
        </w:rPr>
        <w:t xml:space="preserve"> m in a dimly illuminated room,  cycloplegic refraction (Heine beta 200 retinoscope), slit lamp examination, (HAAG STREIT), measurements of intraocular pressure (IOP) by Goldmann Applanation tonometry, axial length (AL) and anterior chamber depth (ACD)</w:t>
      </w:r>
      <w:del w:id="159" w:author="Lori Bonertz" w:date="2022-06-28T08:28: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(Ocuscan  ALCON) , central corneal thickness (CCT : Tomey AC-1000</w:t>
      </w:r>
      <w:del w:id="160" w:author="Lori Bonertz" w:date="2022-06-28T08:28: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xml:space="preserve">, specular microscopy for endothelial count (Topcon SP -2000P), </w:t>
      </w:r>
      <w:r w:rsidRPr="004B0BE5">
        <w:rPr>
          <w:rFonts w:ascii="Times New Roman" w:hAnsi="Times New Roman" w:cs="Times New Roman"/>
          <w:sz w:val="24"/>
          <w:szCs w:val="24"/>
        </w:rPr>
        <w:t>Spectral OCT</w:t>
      </w:r>
      <w:del w:id="161" w:author="Lori Bonertz" w:date="2022-06-28T08:28:00Z">
        <w:r w:rsidRPr="004B0BE5" w:rsidDel="00CE5E53">
          <w:rPr>
            <w:rFonts w:ascii="Times New Roman" w:hAnsi="Times New Roman" w:cs="Times New Roman"/>
            <w:sz w:val="24"/>
            <w:szCs w:val="24"/>
          </w:rPr>
          <w:delText xml:space="preserve"> </w:delText>
        </w:r>
      </w:del>
      <w:r w:rsidRPr="004B0BE5">
        <w:rPr>
          <w:rFonts w:ascii="Times New Roman" w:hAnsi="Times New Roman" w:cs="Times New Roman"/>
          <w:sz w:val="24"/>
          <w:szCs w:val="24"/>
        </w:rPr>
        <w:t>/</w:t>
      </w:r>
      <w:del w:id="162" w:author="Lori Bonertz" w:date="2022-06-28T08:28:00Z">
        <w:r w:rsidRPr="004B0BE5" w:rsidDel="00CE5E53">
          <w:rPr>
            <w:rFonts w:ascii="Times New Roman" w:hAnsi="Times New Roman" w:cs="Times New Roman"/>
            <w:sz w:val="24"/>
            <w:szCs w:val="24"/>
          </w:rPr>
          <w:delText xml:space="preserve"> </w:delText>
        </w:r>
      </w:del>
      <w:r w:rsidRPr="004B0BE5">
        <w:rPr>
          <w:rFonts w:ascii="Times New Roman" w:hAnsi="Times New Roman" w:cs="Times New Roman"/>
          <w:sz w:val="24"/>
          <w:szCs w:val="24"/>
        </w:rPr>
        <w:t xml:space="preserve">HRT III for </w:t>
      </w:r>
      <w:ins w:id="163" w:author="Lori Bonertz" w:date="2022-06-28T08:47:00Z">
        <w:r w:rsidR="000370DF">
          <w:rPr>
            <w:rFonts w:ascii="Times New Roman" w:hAnsi="Times New Roman" w:cs="Times New Roman"/>
            <w:sz w:val="24"/>
            <w:szCs w:val="24"/>
          </w:rPr>
          <w:t>r</w:t>
        </w:r>
      </w:ins>
      <w:del w:id="164" w:author="Lori Bonertz" w:date="2022-06-28T08:47:00Z">
        <w:r w:rsidRPr="004B0BE5" w:rsidDel="000370DF">
          <w:rPr>
            <w:rFonts w:ascii="Times New Roman" w:hAnsi="Times New Roman" w:cs="Times New Roman"/>
            <w:sz w:val="24"/>
            <w:szCs w:val="24"/>
          </w:rPr>
          <w:delText>R</w:delText>
        </w:r>
      </w:del>
      <w:r w:rsidRPr="004B0BE5">
        <w:rPr>
          <w:rFonts w:ascii="Times New Roman" w:hAnsi="Times New Roman" w:cs="Times New Roman"/>
          <w:sz w:val="24"/>
          <w:szCs w:val="24"/>
        </w:rPr>
        <w:t xml:space="preserve">etinal </w:t>
      </w:r>
      <w:ins w:id="165" w:author="Lori Bonertz" w:date="2022-06-28T08:47:00Z">
        <w:r w:rsidR="000370DF">
          <w:rPr>
            <w:rFonts w:ascii="Times New Roman" w:hAnsi="Times New Roman" w:cs="Times New Roman"/>
            <w:sz w:val="24"/>
            <w:szCs w:val="24"/>
          </w:rPr>
          <w:t>n</w:t>
        </w:r>
      </w:ins>
      <w:del w:id="166" w:author="Lori Bonertz" w:date="2022-06-28T08:47:00Z">
        <w:r w:rsidRPr="004B0BE5" w:rsidDel="000370DF">
          <w:rPr>
            <w:rFonts w:ascii="Times New Roman" w:hAnsi="Times New Roman" w:cs="Times New Roman"/>
            <w:sz w:val="24"/>
            <w:szCs w:val="24"/>
          </w:rPr>
          <w:delText>N</w:delText>
        </w:r>
      </w:del>
      <w:r w:rsidRPr="004B0BE5">
        <w:rPr>
          <w:rFonts w:ascii="Times New Roman" w:hAnsi="Times New Roman" w:cs="Times New Roman"/>
          <w:sz w:val="24"/>
          <w:szCs w:val="24"/>
        </w:rPr>
        <w:t>erve fiber layer thickness</w:t>
      </w:r>
      <w:r w:rsidRPr="004B0BE5">
        <w:rPr>
          <w:rFonts w:ascii="Times New Roman" w:hAnsi="Times New Roman" w:cs="Times New Roman"/>
          <w:sz w:val="24"/>
          <w:szCs w:val="24"/>
          <w:lang w:val="en-US"/>
        </w:rPr>
        <w:t xml:space="preserve"> and a dilated fundus examination using 90 D volk lens and slit lamp and indirect ophthalmoscopy where indicated.</w:t>
      </w:r>
    </w:p>
    <w:p w14:paraId="06ED6C08" w14:textId="77777777" w:rsidR="00733857" w:rsidRPr="004B0BE5" w:rsidRDefault="00733857" w:rsidP="004B0BE5">
      <w:pPr>
        <w:pStyle w:val="ListParagraph"/>
        <w:spacing w:line="360" w:lineRule="auto"/>
        <w:ind w:left="360" w:right="-765"/>
        <w:jc w:val="both"/>
      </w:pPr>
      <w:r w:rsidRPr="004B0BE5">
        <w:t>The height and weight was also recorded for correlation with the biometric findings.</w:t>
      </w:r>
    </w:p>
    <w:p w14:paraId="5D562EF8" w14:textId="77777777" w:rsidR="00733857" w:rsidRPr="004B0BE5" w:rsidRDefault="00733857" w:rsidP="004B0BE5">
      <w:pPr>
        <w:pStyle w:val="ListParagraph"/>
        <w:spacing w:line="360" w:lineRule="auto"/>
        <w:ind w:left="360" w:right="-765"/>
        <w:jc w:val="both"/>
      </w:pPr>
      <w:r w:rsidRPr="004B0BE5">
        <w:t>Twins requiring spectacles for correction or interventions were provided the same as indicated.</w:t>
      </w:r>
    </w:p>
    <w:p w14:paraId="4E54C58C" w14:textId="77777777" w:rsidR="002D32B7" w:rsidRPr="004B0BE5" w:rsidRDefault="002D32B7" w:rsidP="004B0BE5">
      <w:pPr>
        <w:pStyle w:val="ListParagraph"/>
        <w:spacing w:line="360" w:lineRule="auto"/>
        <w:ind w:left="360"/>
        <w:jc w:val="both"/>
      </w:pPr>
    </w:p>
    <w:p w14:paraId="252B6374" w14:textId="77777777" w:rsidR="002D32B7" w:rsidRPr="004B0BE5" w:rsidRDefault="002D32B7" w:rsidP="004B0BE5">
      <w:pPr>
        <w:pStyle w:val="ListParagraph"/>
        <w:spacing w:line="360" w:lineRule="auto"/>
        <w:ind w:left="360"/>
        <w:jc w:val="both"/>
        <w:rPr>
          <w:b/>
        </w:rPr>
      </w:pPr>
      <w:r w:rsidRPr="004B0BE5">
        <w:rPr>
          <w:b/>
        </w:rPr>
        <w:t>Statistical Methods</w:t>
      </w:r>
    </w:p>
    <w:p w14:paraId="0C931995" w14:textId="77777777" w:rsidR="003901DD" w:rsidRPr="004B0BE5" w:rsidRDefault="003901DD" w:rsidP="004B0BE5">
      <w:pPr>
        <w:pStyle w:val="ListParagraph"/>
        <w:numPr>
          <w:ilvl w:val="1"/>
          <w:numId w:val="9"/>
        </w:numPr>
        <w:autoSpaceDE w:val="0"/>
        <w:autoSpaceDN w:val="0"/>
        <w:adjustRightInd w:val="0"/>
        <w:spacing w:line="360" w:lineRule="auto"/>
        <w:jc w:val="both"/>
        <w:rPr>
          <w:lang w:val="en-GB" w:eastAsia="en-GB"/>
        </w:rPr>
      </w:pPr>
      <w:r w:rsidRPr="004B0BE5">
        <w:rPr>
          <w:b/>
        </w:rPr>
        <w:t xml:space="preserve"> Study variables : </w:t>
      </w:r>
      <w:r w:rsidRPr="004B0BE5">
        <w:rPr>
          <w:lang w:val="en-GB" w:eastAsia="en-GB"/>
        </w:rPr>
        <w:t xml:space="preserve">Response rates were calculated and descriptive statistics used to summarize all the study variables using SPSS version 16.0. </w:t>
      </w:r>
    </w:p>
    <w:p w14:paraId="024924B3" w14:textId="77777777" w:rsidR="003901DD" w:rsidRPr="004B0BE5" w:rsidRDefault="003901DD" w:rsidP="004B0BE5">
      <w:pPr>
        <w:pStyle w:val="ListParagraph"/>
        <w:spacing w:line="360" w:lineRule="auto"/>
        <w:ind w:left="360"/>
        <w:jc w:val="both"/>
        <w:rPr>
          <w:lang w:val="en-GB" w:eastAsia="en-GB"/>
        </w:rPr>
      </w:pPr>
    </w:p>
    <w:p w14:paraId="4B11AA03" w14:textId="77777777" w:rsidR="003901DD" w:rsidRPr="004B0BE5" w:rsidRDefault="003901DD" w:rsidP="004B0BE5">
      <w:pPr>
        <w:pStyle w:val="ListParagraph"/>
        <w:numPr>
          <w:ilvl w:val="1"/>
          <w:numId w:val="9"/>
        </w:numPr>
        <w:spacing w:line="360" w:lineRule="auto"/>
        <w:jc w:val="both"/>
        <w:rPr>
          <w:b/>
          <w:bCs/>
        </w:rPr>
      </w:pPr>
      <w:r w:rsidRPr="004B0BE5">
        <w:rPr>
          <w:b/>
          <w:bCs/>
        </w:rPr>
        <w:t>Determination of heritability</w:t>
      </w:r>
    </w:p>
    <w:p w14:paraId="7FB41DC3" w14:textId="77777777" w:rsidR="003901DD" w:rsidRPr="004B0BE5" w:rsidRDefault="003901DD" w:rsidP="004B0BE5">
      <w:pPr>
        <w:pStyle w:val="ListParagraph"/>
        <w:spacing w:line="360" w:lineRule="auto"/>
        <w:jc w:val="both"/>
        <w:rPr>
          <w:b/>
          <w:bCs/>
        </w:rPr>
      </w:pPr>
    </w:p>
    <w:p w14:paraId="3BE6CF88" w14:textId="5D1D2849" w:rsidR="003901DD" w:rsidRPr="004B0BE5" w:rsidRDefault="003901DD" w:rsidP="004B0BE5">
      <w:pPr>
        <w:pStyle w:val="ListParagraph"/>
        <w:spacing w:line="360" w:lineRule="auto"/>
        <w:ind w:left="360"/>
        <w:jc w:val="both"/>
        <w:rPr>
          <w:lang w:val="en-GB" w:eastAsia="en-GB"/>
        </w:rPr>
      </w:pPr>
      <w:r w:rsidRPr="004B0BE5">
        <w:rPr>
          <w:lang w:val="en-GB" w:eastAsia="en-GB"/>
        </w:rPr>
        <w:t xml:space="preserve">The classical twin model is based on the assumption that </w:t>
      </w:r>
      <w:ins w:id="167" w:author="Lori Bonertz" w:date="2022-06-28T08:44:00Z">
        <w:r w:rsidR="00AB7C63">
          <w:rPr>
            <w:lang w:val="en-GB" w:eastAsia="en-GB"/>
          </w:rPr>
          <w:t>monozygotic (</w:t>
        </w:r>
      </w:ins>
      <w:r w:rsidRPr="004B0BE5">
        <w:rPr>
          <w:lang w:val="en-GB" w:eastAsia="en-GB"/>
        </w:rPr>
        <w:t>MZ</w:t>
      </w:r>
      <w:ins w:id="168" w:author="Lori Bonertz" w:date="2022-06-28T08:44:00Z">
        <w:r w:rsidR="00AB7C63">
          <w:rPr>
            <w:lang w:val="en-GB" w:eastAsia="en-GB"/>
          </w:rPr>
          <w:t>)</w:t>
        </w:r>
      </w:ins>
      <w:r w:rsidRPr="004B0BE5">
        <w:rPr>
          <w:lang w:val="en-GB" w:eastAsia="en-GB"/>
        </w:rPr>
        <w:t xml:space="preserve"> twin</w:t>
      </w:r>
      <w:ins w:id="169" w:author="Lori Bonertz" w:date="2022-06-28T08:44:00Z">
        <w:r w:rsidR="00AB7C63">
          <w:rPr>
            <w:lang w:val="en-GB" w:eastAsia="en-GB"/>
          </w:rPr>
          <w:t>s</w:t>
        </w:r>
      </w:ins>
      <w:r w:rsidRPr="004B0BE5">
        <w:rPr>
          <w:lang w:val="en-GB" w:eastAsia="en-GB"/>
        </w:rPr>
        <w:t xml:space="preserve"> share 100% of their genes, while </w:t>
      </w:r>
      <w:ins w:id="170" w:author="Lori Bonertz" w:date="2022-06-28T08:44:00Z">
        <w:r w:rsidR="00AB7C63">
          <w:rPr>
            <w:lang w:val="en-GB" w:eastAsia="en-GB"/>
          </w:rPr>
          <w:t>dizygotic (</w:t>
        </w:r>
      </w:ins>
      <w:r w:rsidRPr="004B0BE5">
        <w:rPr>
          <w:lang w:val="en-GB" w:eastAsia="en-GB"/>
        </w:rPr>
        <w:t>DZ</w:t>
      </w:r>
      <w:ins w:id="171" w:author="Lori Bonertz" w:date="2022-06-28T08:44:00Z">
        <w:r w:rsidR="00AB7C63">
          <w:rPr>
            <w:lang w:val="en-GB" w:eastAsia="en-GB"/>
          </w:rPr>
          <w:t>) twins</w:t>
        </w:r>
      </w:ins>
      <w:r w:rsidRPr="004B0BE5">
        <w:rPr>
          <w:lang w:val="en-GB" w:eastAsia="en-GB"/>
        </w:rPr>
        <w:t xml:space="preserve"> are no more similar </w:t>
      </w:r>
      <w:ins w:id="172" w:author="Lori Bonertz" w:date="2022-06-28T08:29:00Z">
        <w:r w:rsidR="00CE5E53">
          <w:rPr>
            <w:lang w:val="en-GB" w:eastAsia="en-GB"/>
          </w:rPr>
          <w:t xml:space="preserve">genetically </w:t>
        </w:r>
      </w:ins>
      <w:r w:rsidRPr="004B0BE5">
        <w:rPr>
          <w:lang w:val="en-GB" w:eastAsia="en-GB"/>
        </w:rPr>
        <w:t xml:space="preserve">than </w:t>
      </w:r>
      <w:ins w:id="173" w:author="Lori Bonertz" w:date="2022-06-28T08:45:00Z">
        <w:r w:rsidR="000370DF">
          <w:rPr>
            <w:lang w:val="en-GB" w:eastAsia="en-GB"/>
          </w:rPr>
          <w:t xml:space="preserve">other </w:t>
        </w:r>
      </w:ins>
      <w:r w:rsidRPr="004B0BE5">
        <w:rPr>
          <w:lang w:val="en-GB" w:eastAsia="en-GB"/>
        </w:rPr>
        <w:t>siblings. Heritability of traits can be estimated by comparing the similarity in traits in MZ and DZ twins. Intra-class correlation coefficients (ICC) w</w:t>
      </w:r>
      <w:ins w:id="174" w:author="Lori Bonertz" w:date="2022-06-28T08:45:00Z">
        <w:r w:rsidR="000370DF">
          <w:rPr>
            <w:lang w:val="en-GB" w:eastAsia="en-GB"/>
          </w:rPr>
          <w:t>ere</w:t>
        </w:r>
      </w:ins>
      <w:del w:id="175" w:author="Lori Bonertz" w:date="2022-06-28T08:45:00Z">
        <w:r w:rsidRPr="004B0BE5" w:rsidDel="000370DF">
          <w:rPr>
            <w:lang w:val="en-GB" w:eastAsia="en-GB"/>
          </w:rPr>
          <w:delText>as</w:delText>
        </w:r>
      </w:del>
      <w:r w:rsidRPr="004B0BE5">
        <w:rPr>
          <w:lang w:val="en-GB" w:eastAsia="en-GB"/>
        </w:rPr>
        <w:t xml:space="preserve"> calculated as an index of similarity and compared between the MZ and DZ twins.</w:t>
      </w:r>
    </w:p>
    <w:p w14:paraId="20B45A77" w14:textId="77777777" w:rsidR="003901DD" w:rsidRPr="004B0BE5" w:rsidRDefault="003901DD" w:rsidP="004B0BE5">
      <w:pPr>
        <w:pStyle w:val="ListParagraph"/>
        <w:spacing w:line="360" w:lineRule="auto"/>
        <w:jc w:val="both"/>
        <w:rPr>
          <w:b/>
          <w:bCs/>
        </w:rPr>
      </w:pPr>
    </w:p>
    <w:p w14:paraId="41FF5AB3" w14:textId="70F826F5" w:rsidR="003901DD" w:rsidRPr="004B0BE5" w:rsidRDefault="003901DD" w:rsidP="004B0BE5">
      <w:pPr>
        <w:pStyle w:val="ListParagraph"/>
        <w:spacing w:line="360" w:lineRule="auto"/>
        <w:ind w:left="360"/>
        <w:jc w:val="both"/>
        <w:rPr>
          <w:b/>
          <w:bCs/>
        </w:rPr>
      </w:pPr>
      <w:r w:rsidRPr="004B0BE5">
        <w:rPr>
          <w:lang w:val="en-US"/>
        </w:rPr>
        <w:t>Falconer’s formula was then used to determine heritability for each of the biometric traits</w:t>
      </w:r>
      <w:ins w:id="176" w:author="Lori Bonertz" w:date="2022-06-28T08:45:00Z">
        <w:r w:rsidR="000370DF">
          <w:rPr>
            <w:lang w:val="en-US"/>
          </w:rPr>
          <w:t>,</w:t>
        </w:r>
      </w:ins>
      <w:r w:rsidRPr="004B0BE5">
        <w:rPr>
          <w:lang w:val="en-US"/>
        </w:rPr>
        <w:t xml:space="preserve"> which </w:t>
      </w:r>
      <w:r w:rsidRPr="004B0BE5">
        <w:t>gives an approximation of the variation due to additive genetic factors</w:t>
      </w:r>
      <w:r w:rsidRPr="004B0BE5">
        <w:rPr>
          <w:lang w:val="en-US"/>
        </w:rPr>
        <w:t xml:space="preserve"> (biometric values from right eye of each twin were taken as per convention): </w:t>
      </w:r>
      <w:r w:rsidRPr="004B0BE5">
        <w:rPr>
          <w:b/>
          <w:bCs/>
        </w:rPr>
        <w:t>h</w:t>
      </w:r>
      <w:r w:rsidRPr="004B0BE5">
        <w:rPr>
          <w:b/>
          <w:bCs/>
          <w:vertAlign w:val="superscript"/>
        </w:rPr>
        <w:t>2</w:t>
      </w:r>
      <w:r w:rsidRPr="004B0BE5">
        <w:rPr>
          <w:b/>
          <w:bCs/>
        </w:rPr>
        <w:t xml:space="preserve"> = 2(rMZ – rDZ) </w:t>
      </w:r>
    </w:p>
    <w:p w14:paraId="7C476C33" w14:textId="77777777" w:rsidR="003901DD" w:rsidRPr="004B0BE5" w:rsidRDefault="003901DD" w:rsidP="004B0BE5">
      <w:pPr>
        <w:pStyle w:val="ListParagraph"/>
        <w:spacing w:line="360" w:lineRule="auto"/>
        <w:ind w:left="360"/>
        <w:jc w:val="both"/>
      </w:pPr>
      <w:r w:rsidRPr="004B0BE5">
        <w:rPr>
          <w:b/>
          <w:bCs/>
        </w:rPr>
        <w:t>(</w:t>
      </w:r>
      <w:r w:rsidRPr="004B0BE5">
        <w:t>where r = intrapair correlation, MZ denotes Monozygotic Twins and DZ Dizygotic Twins)</w:t>
      </w:r>
    </w:p>
    <w:p w14:paraId="5B0EE54D" w14:textId="77777777" w:rsidR="002D32B7" w:rsidRPr="004B0BE5" w:rsidRDefault="002D32B7" w:rsidP="004B0BE5">
      <w:pPr>
        <w:pStyle w:val="ListParagraph"/>
        <w:spacing w:line="360" w:lineRule="auto"/>
        <w:jc w:val="both"/>
        <w:rPr>
          <w:b/>
        </w:rPr>
      </w:pPr>
    </w:p>
    <w:p w14:paraId="657F8FB7" w14:textId="77777777" w:rsidR="004B0BE5" w:rsidRPr="004B0BE5" w:rsidRDefault="004B0BE5" w:rsidP="004B0BE5">
      <w:pPr>
        <w:spacing w:line="360" w:lineRule="auto"/>
        <w:jc w:val="both"/>
        <w:rPr>
          <w:rFonts w:ascii="Times New Roman" w:hAnsi="Times New Roman" w:cs="Times New Roman"/>
          <w:sz w:val="24"/>
          <w:szCs w:val="24"/>
          <w:lang w:val="en-US"/>
        </w:rPr>
      </w:pPr>
      <w:r w:rsidRPr="004B0BE5">
        <w:rPr>
          <w:rFonts w:ascii="Times New Roman" w:hAnsi="Times New Roman" w:cs="Times New Roman"/>
          <w:sz w:val="24"/>
          <w:szCs w:val="24"/>
          <w:lang w:val="en-US"/>
        </w:rPr>
        <w:t xml:space="preserve">  RESULTS:</w:t>
      </w:r>
    </w:p>
    <w:p w14:paraId="69B94A07" w14:textId="77777777" w:rsidR="004B0BE5" w:rsidRPr="004B0BE5" w:rsidRDefault="004B0BE5" w:rsidP="004B0BE5">
      <w:pPr>
        <w:pStyle w:val="ListParagraph"/>
        <w:numPr>
          <w:ilvl w:val="0"/>
          <w:numId w:val="11"/>
        </w:numPr>
        <w:spacing w:line="360" w:lineRule="auto"/>
        <w:jc w:val="both"/>
      </w:pPr>
      <w:r w:rsidRPr="004B0BE5">
        <w:t>Traced Cohort :</w:t>
      </w:r>
    </w:p>
    <w:p w14:paraId="0459D3A0" w14:textId="0E403F85" w:rsidR="004B0BE5" w:rsidRPr="004B0BE5" w:rsidDel="000370DF" w:rsidRDefault="004B0BE5" w:rsidP="004B0BE5">
      <w:pPr>
        <w:pStyle w:val="ListParagraph"/>
        <w:spacing w:line="360" w:lineRule="auto"/>
        <w:ind w:left="360"/>
        <w:jc w:val="both"/>
        <w:rPr>
          <w:del w:id="177" w:author="Lori Bonertz" w:date="2022-06-28T08:46:00Z"/>
        </w:rPr>
      </w:pPr>
      <w:r w:rsidRPr="004B0BE5">
        <w:t>According to the hospital records</w:t>
      </w:r>
      <w:ins w:id="178" w:author="Lori Bonertz" w:date="2022-06-28T08:45:00Z">
        <w:r w:rsidR="000370DF">
          <w:t>,</w:t>
        </w:r>
      </w:ins>
      <w:r w:rsidRPr="004B0BE5">
        <w:t xml:space="preserve"> 28,758 births occurred at the CMC hospital Vellore from 1991</w:t>
      </w:r>
      <w:ins w:id="179" w:author="Lori Bonertz" w:date="2022-06-28T08:45:00Z">
        <w:r w:rsidR="000370DF">
          <w:t>–</w:t>
        </w:r>
      </w:ins>
      <w:del w:id="180" w:author="Lori Bonertz" w:date="2022-06-28T08:45:00Z">
        <w:r w:rsidRPr="004B0BE5" w:rsidDel="000370DF">
          <w:delText xml:space="preserve"> to </w:delText>
        </w:r>
      </w:del>
      <w:r w:rsidRPr="004B0BE5">
        <w:t>1995</w:t>
      </w:r>
      <w:ins w:id="181" w:author="Lori Bonertz" w:date="2022-06-28T08:45:00Z">
        <w:r w:rsidR="000370DF">
          <w:t xml:space="preserve">, </w:t>
        </w:r>
      </w:ins>
      <w:del w:id="182" w:author="Lori Bonertz" w:date="2022-06-28T08:45:00Z">
        <w:r w:rsidRPr="004B0BE5" w:rsidDel="000370DF">
          <w:delText xml:space="preserve"> out </w:delText>
        </w:r>
      </w:del>
      <w:r w:rsidRPr="004B0BE5">
        <w:t xml:space="preserve">of which 396 </w:t>
      </w:r>
      <w:del w:id="183" w:author="Lori Bonertz" w:date="2022-06-28T08:34:00Z">
        <w:r w:rsidRPr="004B0BE5" w:rsidDel="007759E5">
          <w:delText xml:space="preserve"> </w:delText>
        </w:r>
      </w:del>
      <w:r w:rsidRPr="004B0BE5">
        <w:t>were twin births</w:t>
      </w:r>
      <w:ins w:id="184" w:author="Lori Bonertz" w:date="2022-06-28T08:45:00Z">
        <w:r w:rsidR="000370DF">
          <w:t>,</w:t>
        </w:r>
      </w:ins>
      <w:r w:rsidRPr="004B0BE5">
        <w:t xml:space="preserve"> </w:t>
      </w:r>
      <w:del w:id="185" w:author="Lori Bonertz" w:date="2022-06-28T08:34:00Z">
        <w:r w:rsidRPr="004B0BE5" w:rsidDel="007759E5">
          <w:delText xml:space="preserve"> </w:delText>
        </w:r>
      </w:del>
      <w:r w:rsidRPr="004B0BE5">
        <w:t xml:space="preserve">giving a twinning rate of 13.8 </w:t>
      </w:r>
      <w:del w:id="186" w:author="Lori Bonertz" w:date="2022-06-28T08:34:00Z">
        <w:r w:rsidRPr="004B0BE5" w:rsidDel="007759E5">
          <w:delText xml:space="preserve"> </w:delText>
        </w:r>
      </w:del>
      <w:r w:rsidRPr="004B0BE5">
        <w:t xml:space="preserve">per 1000 deliveries. Of these, 272 twin pairs were from within the Vellore </w:t>
      </w:r>
      <w:del w:id="187" w:author="Lori Bonertz" w:date="2022-06-28T08:34:00Z">
        <w:r w:rsidRPr="004B0BE5" w:rsidDel="007759E5">
          <w:delText xml:space="preserve"> </w:delText>
        </w:r>
      </w:del>
      <w:r w:rsidRPr="004B0BE5">
        <w:t xml:space="preserve">district and chosen for tracing. The twinning rate among those from the Vellore district was therefore </w:t>
      </w:r>
    </w:p>
    <w:p w14:paraId="051855E1" w14:textId="4121D1F3" w:rsidR="002B0A2D" w:rsidRDefault="004B0BE5">
      <w:pPr>
        <w:pStyle w:val="ListParagraph"/>
        <w:spacing w:line="360" w:lineRule="auto"/>
        <w:ind w:left="360"/>
        <w:jc w:val="both"/>
        <w:pPrChange w:id="188" w:author="Lori Bonertz" w:date="2022-06-28T08:46:00Z">
          <w:pPr>
            <w:spacing w:line="360" w:lineRule="auto"/>
            <w:ind w:left="360"/>
            <w:jc w:val="both"/>
          </w:pPr>
        </w:pPrChange>
      </w:pPr>
      <w:r w:rsidRPr="004B0BE5">
        <w:t xml:space="preserve">9.5 per 1000 deliveries. Their mean age at the time of tracing was 17.9 years (1.4 SD). </w:t>
      </w:r>
      <w:del w:id="189" w:author="Lori Bonertz" w:date="2022-06-28T08:34:00Z">
        <w:r w:rsidRPr="004B0BE5" w:rsidDel="007759E5">
          <w:delText xml:space="preserve">  </w:delText>
        </w:r>
      </w:del>
      <w:r w:rsidRPr="004B0BE5">
        <w:t>The flow of this tracing exercise is as reflected in the flow chart (</w:t>
      </w:r>
      <w:del w:id="190" w:author="Lori Bonertz" w:date="2022-06-28T08:34:00Z">
        <w:r w:rsidRPr="004B0BE5" w:rsidDel="007759E5">
          <w:delText xml:space="preserve"> </w:delText>
        </w:r>
      </w:del>
      <w:r w:rsidRPr="004B0BE5">
        <w:t>Fig .1). All 272 pairs were mailed information sheets and surveys for tracing. We received 64 responses to the mailed letters. 38 (14%) families responded to the letters while 26 letters were returned due to invalid address. Among those who responded</w:t>
      </w:r>
      <w:ins w:id="191" w:author="Lori Bonertz" w:date="2022-06-28T08:34:00Z">
        <w:r w:rsidR="007759E5">
          <w:t>,</w:t>
        </w:r>
      </w:ins>
      <w:r w:rsidRPr="004B0BE5">
        <w:t xml:space="preserve"> both twins had died in 4 pairs and one of the twins had died in another 4 pairs, leaving 30 (11.02%) pairs of twins out of 272 for inclusion. </w:t>
      </w:r>
    </w:p>
    <w:p w14:paraId="11A3476C" w14:textId="79E64F6F" w:rsidR="004B0BE5" w:rsidRPr="004B0BE5" w:rsidRDefault="004B0BE5" w:rsidP="004B0BE5">
      <w:pPr>
        <w:spacing w:line="360" w:lineRule="auto"/>
        <w:ind w:left="360"/>
        <w:jc w:val="both"/>
        <w:rPr>
          <w:rFonts w:ascii="Times New Roman" w:hAnsi="Times New Roman" w:cs="Times New Roman"/>
          <w:sz w:val="24"/>
          <w:szCs w:val="24"/>
        </w:rPr>
      </w:pPr>
      <w:r w:rsidRPr="004B0BE5">
        <w:rPr>
          <w:rFonts w:ascii="Times New Roman" w:hAnsi="Times New Roman" w:cs="Times New Roman"/>
          <w:sz w:val="24"/>
          <w:szCs w:val="24"/>
        </w:rPr>
        <w:t xml:space="preserve">Of the remaining 234 twins, 26 letters were returned as </w:t>
      </w:r>
      <w:ins w:id="192" w:author="Lori Bonertz" w:date="2022-06-28T08:34:00Z">
        <w:r w:rsidR="007759E5">
          <w:rPr>
            <w:rFonts w:ascii="Times New Roman" w:hAnsi="Times New Roman" w:cs="Times New Roman"/>
            <w:sz w:val="24"/>
            <w:szCs w:val="24"/>
          </w:rPr>
          <w:t xml:space="preserve">having the </w:t>
        </w:r>
      </w:ins>
      <w:r w:rsidRPr="004B0BE5">
        <w:rPr>
          <w:rFonts w:ascii="Times New Roman" w:hAnsi="Times New Roman" w:cs="Times New Roman"/>
          <w:sz w:val="24"/>
          <w:szCs w:val="24"/>
        </w:rPr>
        <w:t>wrong address</w:t>
      </w:r>
      <w:del w:id="193" w:author="Lori Bonertz" w:date="2022-06-28T08:34:00Z">
        <w:r w:rsidRPr="004B0BE5" w:rsidDel="007759E5">
          <w:rPr>
            <w:rFonts w:ascii="Times New Roman" w:hAnsi="Times New Roman" w:cs="Times New Roman"/>
            <w:sz w:val="24"/>
            <w:szCs w:val="24"/>
          </w:rPr>
          <w:delText>es</w:delText>
        </w:r>
      </w:del>
      <w:r w:rsidRPr="004B0BE5">
        <w:rPr>
          <w:rFonts w:ascii="Times New Roman" w:hAnsi="Times New Roman" w:cs="Times New Roman"/>
          <w:sz w:val="24"/>
          <w:szCs w:val="24"/>
        </w:rPr>
        <w:t xml:space="preserve"> and there was no response from 208. Following home visits for contact, 63 pairs (23.2%) were further traced</w:t>
      </w:r>
      <w:ins w:id="194" w:author="Lori Bonertz" w:date="2022-06-28T08:34:00Z">
        <w:r w:rsidR="007759E5">
          <w:rPr>
            <w:rFonts w:ascii="Times New Roman" w:hAnsi="Times New Roman" w:cs="Times New Roman"/>
            <w:sz w:val="24"/>
            <w:szCs w:val="24"/>
          </w:rPr>
          <w:t xml:space="preserve">, </w:t>
        </w:r>
      </w:ins>
      <w:del w:id="195" w:author="Lori Bonertz" w:date="2022-06-28T08:34:00Z">
        <w:r w:rsidRPr="004B0BE5" w:rsidDel="007759E5">
          <w:rPr>
            <w:rFonts w:ascii="Times New Roman" w:hAnsi="Times New Roman" w:cs="Times New Roman"/>
            <w:sz w:val="24"/>
            <w:szCs w:val="24"/>
          </w:rPr>
          <w:delText xml:space="preserve"> </w:delText>
        </w:r>
      </w:del>
      <w:r w:rsidRPr="004B0BE5">
        <w:rPr>
          <w:rFonts w:ascii="Times New Roman" w:hAnsi="Times New Roman" w:cs="Times New Roman"/>
          <w:sz w:val="24"/>
          <w:szCs w:val="24"/>
        </w:rPr>
        <w:t>out of whom one o</w:t>
      </w:r>
      <w:ins w:id="196" w:author="Lori Bonertz" w:date="2022-06-28T08:35:00Z">
        <w:r w:rsidR="007759E5">
          <w:rPr>
            <w:rFonts w:ascii="Times New Roman" w:hAnsi="Times New Roman" w:cs="Times New Roman"/>
            <w:sz w:val="24"/>
            <w:szCs w:val="24"/>
          </w:rPr>
          <w:t>f</w:t>
        </w:r>
      </w:ins>
      <w:del w:id="197" w:author="Lori Bonertz" w:date="2022-06-28T08:35:00Z">
        <w:r w:rsidRPr="004B0BE5" w:rsidDel="007759E5">
          <w:rPr>
            <w:rFonts w:ascii="Times New Roman" w:hAnsi="Times New Roman" w:cs="Times New Roman"/>
            <w:sz w:val="24"/>
            <w:szCs w:val="24"/>
          </w:rPr>
          <w:delText>n</w:delText>
        </w:r>
      </w:del>
      <w:r w:rsidRPr="004B0BE5">
        <w:rPr>
          <w:rFonts w:ascii="Times New Roman" w:hAnsi="Times New Roman" w:cs="Times New Roman"/>
          <w:sz w:val="24"/>
          <w:szCs w:val="24"/>
        </w:rPr>
        <w:t xml:space="preserve"> the twins had died in 11 pairs and both in 7 pairs. </w:t>
      </w:r>
      <w:del w:id="198" w:author="Lori Bonertz" w:date="2022-06-28T08:35:00Z">
        <w:r w:rsidRPr="004B0BE5" w:rsidDel="007759E5">
          <w:rPr>
            <w:rFonts w:ascii="Times New Roman" w:hAnsi="Times New Roman" w:cs="Times New Roman"/>
            <w:sz w:val="24"/>
            <w:szCs w:val="24"/>
          </w:rPr>
          <w:delText xml:space="preserve"> </w:delText>
        </w:r>
      </w:del>
      <w:r w:rsidRPr="004B0BE5">
        <w:rPr>
          <w:rFonts w:ascii="Times New Roman" w:hAnsi="Times New Roman" w:cs="Times New Roman"/>
          <w:sz w:val="24"/>
          <w:szCs w:val="24"/>
        </w:rPr>
        <w:t>The reasons for inability to include the rest of the twin pairs is given in Fig.1.</w:t>
      </w:r>
    </w:p>
    <w:p w14:paraId="3FF7B3EE" w14:textId="2E8F7366" w:rsidR="00535D3E" w:rsidRPr="004B0BE5" w:rsidRDefault="00DF1662" w:rsidP="004B0BE5">
      <w:pPr>
        <w:spacing w:line="360" w:lineRule="auto"/>
        <w:jc w:val="both"/>
        <w:rPr>
          <w:rFonts w:ascii="Times New Roman" w:hAnsi="Times New Roman" w:cs="Times New Roman"/>
          <w:sz w:val="24"/>
          <w:szCs w:val="24"/>
          <w:lang w:val="en-US"/>
        </w:rPr>
      </w:pPr>
      <w:commentRangeStart w:id="199"/>
      <w:r w:rsidRPr="004B0BE5">
        <w:t>Therefore</w:t>
      </w:r>
      <w:commentRangeEnd w:id="199"/>
      <w:r w:rsidR="006E2FD5">
        <w:rPr>
          <w:rStyle w:val="CommentReference"/>
        </w:rPr>
        <w:commentReference w:id="199"/>
      </w:r>
      <w:ins w:id="200" w:author="Lori Bonertz" w:date="2022-06-28T08:33:00Z">
        <w:r w:rsidR="009A0292">
          <w:t>,</w:t>
        </w:r>
      </w:ins>
      <w:r w:rsidRPr="004B0BE5">
        <w:t xml:space="preserve"> 45(19.2%) twin pairs were </w:t>
      </w:r>
      <w:del w:id="201" w:author="Lori Bonertz" w:date="2022-06-28T08:33:00Z">
        <w:r w:rsidRPr="004B0BE5" w:rsidDel="009A0292">
          <w:delText xml:space="preserve">finally </w:delText>
        </w:r>
      </w:del>
      <w:r w:rsidRPr="004B0BE5">
        <w:t xml:space="preserve">included from the home visits. Of the 75 twin pairs traced, 37  pairs (49.3%) </w:t>
      </w:r>
      <w:ins w:id="202" w:author="Lori Bonertz" w:date="2022-06-28T08:33:00Z">
        <w:r w:rsidR="009A0292">
          <w:t xml:space="preserve">were </w:t>
        </w:r>
      </w:ins>
      <w:del w:id="203" w:author="Lori Bonertz" w:date="2022-06-28T08:33:00Z">
        <w:r w:rsidRPr="004B0BE5" w:rsidDel="009A0292">
          <w:delText xml:space="preserve"> </w:delText>
        </w:r>
      </w:del>
      <w:r w:rsidRPr="004B0BE5">
        <w:t>followed up for examination. Only one of the twin</w:t>
      </w:r>
      <w:ins w:id="204" w:author="Lori Bonertz" w:date="2022-06-28T08:33:00Z">
        <w:r w:rsidR="009A0292">
          <w:t>s</w:t>
        </w:r>
      </w:ins>
      <w:r w:rsidRPr="004B0BE5">
        <w:t xml:space="preserve"> was examined in 2 pairs and 36 pairs (44%) could not be examined as they were unable to </w:t>
      </w:r>
      <w:del w:id="205" w:author="Lori Bonertz" w:date="2022-06-28T08:46:00Z">
        <w:r w:rsidRPr="004B0BE5" w:rsidDel="000370DF">
          <w:delText>come in</w:delText>
        </w:r>
      </w:del>
      <w:ins w:id="206" w:author="Lori Bonertz" w:date="2022-06-28T08:46:00Z">
        <w:r w:rsidR="000370DF">
          <w:t>attend</w:t>
        </w:r>
      </w:ins>
      <w:r w:rsidRPr="004B0BE5">
        <w:t xml:space="preserve"> </w:t>
      </w:r>
      <w:ins w:id="207" w:author="Lori Bonertz" w:date="2022-06-28T08:46:00Z">
        <w:r w:rsidR="000370DF">
          <w:t>de</w:t>
        </w:r>
      </w:ins>
      <w:r w:rsidRPr="004B0BE5">
        <w:t>spite of repeated reminders.</w:t>
      </w:r>
      <w:del w:id="208" w:author="Lori Bonertz" w:date="2022-06-28T08:33:00Z">
        <w:r w:rsidRPr="004B0BE5" w:rsidDel="009A0292">
          <w:delText xml:space="preserve"> </w:delText>
        </w:r>
      </w:del>
      <w:r w:rsidRPr="004B0BE5">
        <w:t xml:space="preserve"> All factors (parental educational status, birth weight of twins, consanguinity and </w:t>
      </w:r>
      <w:ins w:id="209" w:author="Lori Bonertz" w:date="2022-06-28T08:33:00Z">
        <w:r w:rsidR="009A0292">
          <w:t>sex</w:t>
        </w:r>
      </w:ins>
      <w:del w:id="210" w:author="Lori Bonertz" w:date="2022-06-28T08:33:00Z">
        <w:r w:rsidRPr="004B0BE5" w:rsidDel="009A0292">
          <w:delText>gender</w:delText>
        </w:r>
      </w:del>
      <w:r w:rsidRPr="004B0BE5">
        <w:t xml:space="preserve">) </w:t>
      </w:r>
      <w:ins w:id="211" w:author="Lori Bonertz" w:date="2022-06-28T08:34:00Z">
        <w:r w:rsidR="009A0292" w:rsidRPr="004B0BE5">
          <w:t xml:space="preserve">except maternal education </w:t>
        </w:r>
      </w:ins>
      <w:r w:rsidRPr="004B0BE5">
        <w:t>were similar (</w:t>
      </w:r>
      <w:ins w:id="212" w:author="Lori Bonertz" w:date="2022-06-28T08:34:00Z">
        <w:r w:rsidR="009A0292">
          <w:t>T</w:t>
        </w:r>
      </w:ins>
      <w:del w:id="213" w:author="Lori Bonertz" w:date="2022-06-28T08:34:00Z">
        <w:r w:rsidRPr="004B0BE5" w:rsidDel="009A0292">
          <w:delText>t</w:delText>
        </w:r>
      </w:del>
      <w:r w:rsidRPr="004B0BE5">
        <w:t xml:space="preserve">able1) between traced and untraced twins </w:t>
      </w:r>
      <w:del w:id="214" w:author="Lori Bonertz" w:date="2022-06-28T08:33:00Z">
        <w:r w:rsidRPr="004B0BE5" w:rsidDel="009A0292">
          <w:delText xml:space="preserve">except  maternal education </w:delText>
        </w:r>
      </w:del>
      <w:r w:rsidRPr="004B0BE5">
        <w:t>(Table 1 )</w:t>
      </w:r>
    </w:p>
    <w:p w14:paraId="1CBE860F" w14:textId="77777777" w:rsidR="004B0BE5" w:rsidRPr="004B0BE5" w:rsidRDefault="004B0BE5" w:rsidP="004B0BE5">
      <w:pPr>
        <w:spacing w:line="360" w:lineRule="auto"/>
        <w:rPr>
          <w:rFonts w:ascii="Times New Roman" w:hAnsi="Times New Roman" w:cs="Times New Roman"/>
          <w:b/>
          <w:sz w:val="24"/>
          <w:szCs w:val="24"/>
        </w:rPr>
      </w:pPr>
      <w:r w:rsidRPr="004B0BE5">
        <w:rPr>
          <w:rFonts w:ascii="Times New Roman" w:hAnsi="Times New Roman" w:cs="Times New Roman"/>
          <w:sz w:val="24"/>
          <w:szCs w:val="24"/>
          <w:lang w:val="en-US"/>
        </w:rPr>
        <w:br w:type="page"/>
      </w:r>
      <w:r w:rsidR="005F4558">
        <w:rPr>
          <w:rFonts w:ascii="Times New Roman" w:hAnsi="Times New Roman" w:cs="Times New Roman"/>
          <w:noProof/>
          <w:sz w:val="24"/>
          <w:szCs w:val="24"/>
        </w:rPr>
        <w:lastRenderedPageBreak/>
        <mc:AlternateContent>
          <mc:Choice Requires="wps">
            <w:drawing>
              <wp:anchor distT="0" distB="0" distL="114300" distR="114300" simplePos="0" relativeHeight="251701248" behindDoc="0" locked="0" layoutInCell="1" allowOverlap="1" wp14:anchorId="106B279B" wp14:editId="79DB0C45">
                <wp:simplePos x="0" y="0"/>
                <wp:positionH relativeFrom="column">
                  <wp:posOffset>3117215</wp:posOffset>
                </wp:positionH>
                <wp:positionV relativeFrom="paragraph">
                  <wp:posOffset>1581150</wp:posOffset>
                </wp:positionV>
                <wp:extent cx="1550035" cy="527050"/>
                <wp:effectExtent l="0" t="0" r="0" b="6350"/>
                <wp:wrapNone/>
                <wp:docPr id="4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0035" cy="527050"/>
                        </a:xfrm>
                        <a:prstGeom prst="rect">
                          <a:avLst/>
                        </a:prstGeom>
                        <a:solidFill>
                          <a:srgbClr val="FFFFFF"/>
                        </a:solidFill>
                        <a:ln w="9525">
                          <a:solidFill>
                            <a:srgbClr val="000000"/>
                          </a:solidFill>
                          <a:miter lim="800000"/>
                          <a:headEnd/>
                          <a:tailEnd/>
                        </a:ln>
                      </wps:spPr>
                      <wps:txbx>
                        <w:txbxContent>
                          <w:p w14:paraId="2B0923FF" w14:textId="77777777" w:rsidR="000B531F" w:rsidRDefault="000B531F" w:rsidP="004B0BE5">
                            <w:r>
                              <w:t xml:space="preserve">234 to be contacted by home visits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6B279B" id="Rectangle 44" o:spid="_x0000_s1026" style="position:absolute;margin-left:245.45pt;margin-top:124.5pt;width:122.05pt;height:4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">
                <v:path arrowok="t"/>
                <v:textbox>
                  <w:txbxContent>
                    <w:p w14:paraId="2B0923FF" w14:textId="77777777" w:rsidR="000B531F" w:rsidRDefault="000B531F" w:rsidP="004B0BE5">
                      <w:r>
                        <w:t xml:space="preserve">234 to be contacted by home visits </w:t>
                      </w:r>
                    </w:p>
                  </w:txbxContent>
                </v:textbox>
              </v:rect>
            </w:pict>
          </mc:Fallback>
        </mc:AlternateContent>
      </w:r>
      <w:r w:rsidR="005F4558">
        <w:rPr>
          <w:rFonts w:ascii="Times New Roman" w:hAnsi="Times New Roman" w:cs="Times New Roman"/>
          <w:noProof/>
          <w:sz w:val="24"/>
          <w:szCs w:val="24"/>
        </w:rPr>
        <mc:AlternateContent>
          <mc:Choice Requires="wps">
            <w:drawing>
              <wp:anchor distT="0" distB="0" distL="114299" distR="114299" simplePos="0" relativeHeight="251703296" behindDoc="0" locked="0" layoutInCell="1" allowOverlap="1" wp14:anchorId="63729E49" wp14:editId="3F2F5406">
                <wp:simplePos x="0" y="0"/>
                <wp:positionH relativeFrom="column">
                  <wp:posOffset>4400549</wp:posOffset>
                </wp:positionH>
                <wp:positionV relativeFrom="paragraph">
                  <wp:posOffset>1211580</wp:posOffset>
                </wp:positionV>
                <wp:extent cx="0" cy="369570"/>
                <wp:effectExtent l="63500" t="0" r="25400" b="24130"/>
                <wp:wrapNone/>
                <wp:docPr id="47"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9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23738A" id="_x0000_t32" coordsize="21600,21600" o:spt="32" o:oned="t" path="m,l21600,21600e" filled="f">
                <v:path arrowok="t" fillok="f" o:connecttype="none"/>
                <o:lock v:ext="edit" shapetype="t"/>
              </v:shapetype>
              <v:shape id="AutoShape 46" o:spid="_x0000_s1026" type="#_x0000_t32" style="position:absolute;margin-left:346.5pt;margin-top:95.4pt;width:0;height:29.1pt;z-index:251703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">
                <v:stroke endarrow="block"/>
                <o:lock v:ext="edit" shapetype="f"/>
              </v:shape>
            </w:pict>
          </mc:Fallback>
        </mc:AlternateContent>
      </w:r>
      <w:r w:rsidR="005F4558">
        <w:rPr>
          <w:rFonts w:ascii="Times New Roman" w:hAnsi="Times New Roman" w:cs="Times New Roman"/>
          <w:noProof/>
          <w:sz w:val="24"/>
          <w:szCs w:val="24"/>
        </w:rPr>
        <mc:AlternateContent>
          <mc:Choice Requires="wps">
            <w:drawing>
              <wp:anchor distT="4294967295" distB="4294967295" distL="114300" distR="114300" simplePos="0" relativeHeight="251702272" behindDoc="0" locked="0" layoutInCell="1" allowOverlap="1" wp14:anchorId="15B74D8A" wp14:editId="34265511">
                <wp:simplePos x="0" y="0"/>
                <wp:positionH relativeFrom="column">
                  <wp:posOffset>2413635</wp:posOffset>
                </wp:positionH>
                <wp:positionV relativeFrom="paragraph">
                  <wp:posOffset>1724659</wp:posOffset>
                </wp:positionV>
                <wp:extent cx="703580" cy="0"/>
                <wp:effectExtent l="0" t="63500" r="0" b="63500"/>
                <wp:wrapNone/>
                <wp:docPr id="4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35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C7B6FA" id="AutoShape 45" o:spid="_x0000_s1026" type="#_x0000_t32" style="position:absolute;margin-left:190.05pt;margin-top:135.8pt;width:55.4pt;height:0;z-index:25170227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">
                <v:stroke endarrow="block"/>
                <o:lock v:ext="edit" shapetype="f"/>
              </v:shape>
            </w:pict>
          </mc:Fallback>
        </mc:AlternateContent>
      </w:r>
      <w:r w:rsidR="005F455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D9A2DEA" wp14:editId="5EE04173">
                <wp:simplePos x="0" y="0"/>
                <wp:positionH relativeFrom="column">
                  <wp:posOffset>1036955</wp:posOffset>
                </wp:positionH>
                <wp:positionV relativeFrom="paragraph">
                  <wp:posOffset>1724025</wp:posOffset>
                </wp:positionV>
                <wp:extent cx="499110" cy="635"/>
                <wp:effectExtent l="0" t="63500" r="0" b="62865"/>
                <wp:wrapNone/>
                <wp:docPr id="4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91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4DD6DB" id="AutoShape 11" o:spid="_x0000_s1026" type="#_x0000_t32" style="position:absolute;margin-left:81.65pt;margin-top:135.75pt;width:39.3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">
                <v:stroke endarrow="block"/>
                <o:lock v:ext="edit" shapetype="f"/>
              </v:shape>
            </w:pict>
          </mc:Fallback>
        </mc:AlternateContent>
      </w:r>
      <w:r w:rsidR="005F4558">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C3BB1A4" wp14:editId="791ACAC0">
                <wp:simplePos x="0" y="0"/>
                <wp:positionH relativeFrom="column">
                  <wp:posOffset>1536065</wp:posOffset>
                </wp:positionH>
                <wp:positionV relativeFrom="paragraph">
                  <wp:posOffset>1466850</wp:posOffset>
                </wp:positionV>
                <wp:extent cx="877570" cy="641350"/>
                <wp:effectExtent l="0" t="0" r="0" b="6350"/>
                <wp:wrapNone/>
                <wp:docPr id="4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7570" cy="641350"/>
                        </a:xfrm>
                        <a:prstGeom prst="rect">
                          <a:avLst/>
                        </a:prstGeom>
                        <a:solidFill>
                          <a:srgbClr val="FFFFFF"/>
                        </a:solidFill>
                        <a:ln w="9525">
                          <a:solidFill>
                            <a:srgbClr val="000000"/>
                          </a:solidFill>
                          <a:miter lim="800000"/>
                          <a:headEnd/>
                          <a:tailEnd/>
                        </a:ln>
                      </wps:spPr>
                      <wps:txbx>
                        <w:txbxContent>
                          <w:p w14:paraId="349CC130" w14:textId="77777777" w:rsidR="000B531F" w:rsidRDefault="000B531F" w:rsidP="004B0BE5">
                            <w:r>
                              <w:t xml:space="preserve">26 returned as wrong address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3BB1A4" id="Rectangle 14" o:spid="_x0000_s1027" style="position:absolute;margin-left:120.95pt;margin-top:115.5pt;width:69.1pt;height:5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">
                <v:path arrowok="t"/>
                <v:textbox>
                  <w:txbxContent>
                    <w:p w14:paraId="349CC130" w14:textId="77777777" w:rsidR="000B531F" w:rsidRDefault="000B531F" w:rsidP="004B0BE5">
                      <w:r>
                        <w:t xml:space="preserve">26 returned as wrong address  </w:t>
                      </w:r>
                    </w:p>
                  </w:txbxContent>
                </v:textbox>
              </v:rect>
            </w:pict>
          </mc:Fallback>
        </mc:AlternateContent>
      </w:r>
      <w:r w:rsidR="005F455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3E1105A" wp14:editId="3C3D160D">
                <wp:simplePos x="0" y="0"/>
                <wp:positionH relativeFrom="column">
                  <wp:posOffset>493395</wp:posOffset>
                </wp:positionH>
                <wp:positionV relativeFrom="paragraph">
                  <wp:posOffset>891540</wp:posOffset>
                </wp:positionV>
                <wp:extent cx="1154430" cy="320040"/>
                <wp:effectExtent l="0" t="0" r="1270" b="0"/>
                <wp:wrapNone/>
                <wp:docPr id="4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4430" cy="320040"/>
                        </a:xfrm>
                        <a:prstGeom prst="rect">
                          <a:avLst/>
                        </a:prstGeom>
                        <a:solidFill>
                          <a:srgbClr val="FFFFFF"/>
                        </a:solidFill>
                        <a:ln w="9525">
                          <a:solidFill>
                            <a:srgbClr val="000000"/>
                          </a:solidFill>
                          <a:miter lim="800000"/>
                          <a:headEnd/>
                          <a:tailEnd/>
                        </a:ln>
                      </wps:spPr>
                      <wps:txbx>
                        <w:txbxContent>
                          <w:p w14:paraId="702824C7" w14:textId="77777777" w:rsidR="000B531F" w:rsidRDefault="000B531F" w:rsidP="004B0BE5">
                            <w:r>
                              <w:t xml:space="preserve"> 64 responses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1105A" id="Rectangle 3" o:spid="_x0000_s1028" style="position:absolute;margin-left:38.85pt;margin-top:70.2pt;width:90.9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">
                <v:path arrowok="t"/>
                <v:textbox>
                  <w:txbxContent>
                    <w:p w14:paraId="702824C7" w14:textId="77777777" w:rsidR="000B531F" w:rsidRDefault="000B531F" w:rsidP="004B0BE5">
                      <w:r>
                        <w:t xml:space="preserve"> 64 responses </w:t>
                      </w:r>
                    </w:p>
                  </w:txbxContent>
                </v:textbox>
              </v:rect>
            </w:pict>
          </mc:Fallback>
        </mc:AlternateContent>
      </w:r>
      <w:r w:rsidR="005F455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E83C3E5" wp14:editId="6FFEF37E">
                <wp:simplePos x="0" y="0"/>
                <wp:positionH relativeFrom="column">
                  <wp:posOffset>4113530</wp:posOffset>
                </wp:positionH>
                <wp:positionV relativeFrom="paragraph">
                  <wp:posOffset>891540</wp:posOffset>
                </wp:positionV>
                <wp:extent cx="1287145" cy="320040"/>
                <wp:effectExtent l="0" t="0" r="0" b="0"/>
                <wp:wrapNone/>
                <wp:docPr id="4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7145" cy="320040"/>
                        </a:xfrm>
                        <a:prstGeom prst="rect">
                          <a:avLst/>
                        </a:prstGeom>
                        <a:solidFill>
                          <a:srgbClr val="FFFFFF"/>
                        </a:solidFill>
                        <a:ln w="9525">
                          <a:solidFill>
                            <a:srgbClr val="000000"/>
                          </a:solidFill>
                          <a:miter lim="800000"/>
                          <a:headEnd/>
                          <a:tailEnd/>
                        </a:ln>
                      </wps:spPr>
                      <wps:txbx>
                        <w:txbxContent>
                          <w:p w14:paraId="60ECFF29" w14:textId="77777777" w:rsidR="000B531F" w:rsidRDefault="000B531F" w:rsidP="004B0BE5">
                            <w:r>
                              <w:t xml:space="preserve">208 non responses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83C3E5" id="Rectangle 4" o:spid="_x0000_s1029" style="position:absolute;margin-left:323.9pt;margin-top:70.2pt;width:101.35pt;height:2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">
                <v:path arrowok="t"/>
                <v:textbox>
                  <w:txbxContent>
                    <w:p w14:paraId="60ECFF29" w14:textId="77777777" w:rsidR="000B531F" w:rsidRDefault="000B531F" w:rsidP="004B0BE5">
                      <w:r>
                        <w:t xml:space="preserve">208 non responses </w:t>
                      </w:r>
                    </w:p>
                  </w:txbxContent>
                </v:textbox>
              </v:rect>
            </w:pict>
          </mc:Fallback>
        </mc:AlternateContent>
      </w:r>
      <w:r w:rsidR="005F4558">
        <w:rPr>
          <w:rFonts w:ascii="Times New Roman" w:hAnsi="Times New Roman" w:cs="Times New Roman"/>
          <w:noProof/>
          <w:sz w:val="24"/>
          <w:szCs w:val="24"/>
        </w:rPr>
        <mc:AlternateContent>
          <mc:Choice Requires="wps">
            <w:drawing>
              <wp:anchor distT="0" distB="0" distL="114299" distR="114299" simplePos="0" relativeHeight="251700224" behindDoc="0" locked="0" layoutInCell="1" allowOverlap="1" wp14:anchorId="22D017AB" wp14:editId="2428CE5E">
                <wp:simplePos x="0" y="0"/>
                <wp:positionH relativeFrom="column">
                  <wp:posOffset>4886324</wp:posOffset>
                </wp:positionH>
                <wp:positionV relativeFrom="paragraph">
                  <wp:posOffset>581660</wp:posOffset>
                </wp:positionV>
                <wp:extent cx="0" cy="309880"/>
                <wp:effectExtent l="63500" t="0" r="25400" b="20320"/>
                <wp:wrapNone/>
                <wp:docPr id="4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9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D7DA3E" id="AutoShape 43" o:spid="_x0000_s1026" type="#_x0000_t32" style="position:absolute;margin-left:384.75pt;margin-top:45.8pt;width:0;height:24.4pt;z-index:251700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">
                <v:stroke endarrow="block"/>
                <o:lock v:ext="edit" shapetype="f"/>
              </v:shape>
            </w:pict>
          </mc:Fallback>
        </mc:AlternateContent>
      </w:r>
      <w:r w:rsidR="005F4558">
        <w:rPr>
          <w:rFonts w:ascii="Times New Roman" w:hAnsi="Times New Roman" w:cs="Times New Roman"/>
          <w:noProof/>
          <w:sz w:val="24"/>
          <w:szCs w:val="24"/>
        </w:rPr>
        <mc:AlternateContent>
          <mc:Choice Requires="wps">
            <w:drawing>
              <wp:anchor distT="4294967295" distB="4294967295" distL="114300" distR="114300" simplePos="0" relativeHeight="251699200" behindDoc="0" locked="0" layoutInCell="1" allowOverlap="1" wp14:anchorId="4C81BE6B" wp14:editId="2872F9A5">
                <wp:simplePos x="0" y="0"/>
                <wp:positionH relativeFrom="column">
                  <wp:posOffset>3920490</wp:posOffset>
                </wp:positionH>
                <wp:positionV relativeFrom="paragraph">
                  <wp:posOffset>581659</wp:posOffset>
                </wp:positionV>
                <wp:extent cx="965835" cy="0"/>
                <wp:effectExtent l="0" t="0" r="0" b="0"/>
                <wp:wrapNone/>
                <wp:docPr id="40"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65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61283D" id="AutoShape 42" o:spid="_x0000_s1026" type="#_x0000_t32" style="position:absolute;margin-left:308.7pt;margin-top:45.8pt;width:76.05pt;height:0;z-index:25169920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">
                <o:lock v:ext="edit" shapetype="f"/>
              </v:shape>
            </w:pict>
          </mc:Fallback>
        </mc:AlternateContent>
      </w:r>
      <w:r w:rsidR="005F4558">
        <w:rPr>
          <w:rFonts w:ascii="Times New Roman" w:hAnsi="Times New Roman" w:cs="Times New Roman"/>
          <w:noProof/>
          <w:sz w:val="24"/>
          <w:szCs w:val="24"/>
        </w:rPr>
        <mc:AlternateContent>
          <mc:Choice Requires="wps">
            <w:drawing>
              <wp:anchor distT="0" distB="0" distL="114299" distR="114299" simplePos="0" relativeHeight="251663360" behindDoc="0" locked="0" layoutInCell="1" allowOverlap="1" wp14:anchorId="5DE0028F" wp14:editId="75CF1D0F">
                <wp:simplePos x="0" y="0"/>
                <wp:positionH relativeFrom="column">
                  <wp:posOffset>1036954</wp:posOffset>
                </wp:positionH>
                <wp:positionV relativeFrom="paragraph">
                  <wp:posOffset>581660</wp:posOffset>
                </wp:positionV>
                <wp:extent cx="0" cy="309880"/>
                <wp:effectExtent l="63500" t="0" r="25400" b="20320"/>
                <wp:wrapNone/>
                <wp:docPr id="3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9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68D772" id="AutoShape 6" o:spid="_x0000_s1026" type="#_x0000_t32" style="position:absolute;margin-left:81.65pt;margin-top:45.8pt;width:0;height:24.4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">
                <v:stroke endarrow="block"/>
                <o:lock v:ext="edit" shapetype="f"/>
              </v:shape>
            </w:pict>
          </mc:Fallback>
        </mc:AlternateContent>
      </w:r>
      <w:r w:rsidR="005F4558">
        <w:rPr>
          <w:rFonts w:ascii="Times New Roman" w:hAnsi="Times New Roman" w:cs="Times New Roman"/>
          <w:noProof/>
          <w:sz w:val="24"/>
          <w:szCs w:val="24"/>
        </w:rPr>
        <mc:AlternateContent>
          <mc:Choice Requires="wps">
            <w:drawing>
              <wp:anchor distT="4294967295" distB="4294967295" distL="114300" distR="114300" simplePos="0" relativeHeight="251662336" behindDoc="0" locked="0" layoutInCell="1" allowOverlap="1" wp14:anchorId="259AC4FB" wp14:editId="3D83A6D4">
                <wp:simplePos x="0" y="0"/>
                <wp:positionH relativeFrom="column">
                  <wp:posOffset>1036955</wp:posOffset>
                </wp:positionH>
                <wp:positionV relativeFrom="paragraph">
                  <wp:posOffset>571499</wp:posOffset>
                </wp:positionV>
                <wp:extent cx="863600" cy="0"/>
                <wp:effectExtent l="0" t="0" r="0" b="0"/>
                <wp:wrapNone/>
                <wp:docPr id="3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86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8DAB08" id="AutoShape 5" o:spid="_x0000_s1026" type="#_x0000_t32" style="position:absolute;margin-left:81.65pt;margin-top:45pt;width:68pt;height:0;flip:x;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">
                <o:lock v:ext="edit" shapetype="f"/>
              </v:shape>
            </w:pict>
          </mc:Fallback>
        </mc:AlternateContent>
      </w:r>
      <w:r w:rsidR="005F455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EA3DE17" wp14:editId="6F8C18B4">
                <wp:simplePos x="0" y="0"/>
                <wp:positionH relativeFrom="column">
                  <wp:posOffset>1900555</wp:posOffset>
                </wp:positionH>
                <wp:positionV relativeFrom="paragraph">
                  <wp:posOffset>342900</wp:posOffset>
                </wp:positionV>
                <wp:extent cx="2019935" cy="548640"/>
                <wp:effectExtent l="0" t="0" r="0" b="0"/>
                <wp:wrapNone/>
                <wp:docPr id="3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19935" cy="548640"/>
                        </a:xfrm>
                        <a:prstGeom prst="rect">
                          <a:avLst/>
                        </a:prstGeom>
                        <a:solidFill>
                          <a:srgbClr val="FFFFFF"/>
                        </a:solidFill>
                        <a:ln w="9525">
                          <a:solidFill>
                            <a:srgbClr val="000000"/>
                          </a:solidFill>
                          <a:miter lim="800000"/>
                          <a:headEnd/>
                          <a:tailEnd/>
                        </a:ln>
                      </wps:spPr>
                      <wps:txbx>
                        <w:txbxContent>
                          <w:p w14:paraId="1902F97A" w14:textId="77777777" w:rsidR="000B531F" w:rsidRDefault="000B531F" w:rsidP="004B0BE5">
                            <w:pPr>
                              <w:jc w:val="center"/>
                            </w:pPr>
                            <w:r>
                              <w:t>272 twin pairs for Mail Survey Tracing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3DE17" id="Rectangle 2" o:spid="_x0000_s1030" style="position:absolute;margin-left:149.65pt;margin-top:27pt;width:159.05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">
                <v:path arrowok="t"/>
                <v:textbox>
                  <w:txbxContent>
                    <w:p w14:paraId="1902F97A" w14:textId="77777777" w:rsidR="000B531F" w:rsidRDefault="000B531F" w:rsidP="004B0BE5">
                      <w:pPr>
                        <w:jc w:val="center"/>
                      </w:pPr>
                      <w:r>
                        <w:t>272 twin pairs for Mail Survey Tracing</w:t>
                      </w:r>
                    </w:p>
                  </w:txbxContent>
                </v:textbox>
              </v:rect>
            </w:pict>
          </mc:Fallback>
        </mc:AlternateContent>
      </w:r>
      <w:r w:rsidR="005F4558">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C9CB76F" wp14:editId="53361BE1">
                <wp:simplePos x="0" y="0"/>
                <wp:positionH relativeFrom="column">
                  <wp:posOffset>-563245</wp:posOffset>
                </wp:positionH>
                <wp:positionV relativeFrom="paragraph">
                  <wp:posOffset>3371215</wp:posOffset>
                </wp:positionV>
                <wp:extent cx="877570" cy="490855"/>
                <wp:effectExtent l="0" t="0" r="0" b="4445"/>
                <wp:wrapNone/>
                <wp:docPr id="3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7570" cy="490855"/>
                        </a:xfrm>
                        <a:prstGeom prst="rect">
                          <a:avLst/>
                        </a:prstGeom>
                        <a:solidFill>
                          <a:srgbClr val="FFFFFF"/>
                        </a:solidFill>
                        <a:ln w="9525">
                          <a:solidFill>
                            <a:srgbClr val="000000"/>
                          </a:solidFill>
                          <a:miter lim="800000"/>
                          <a:headEnd/>
                          <a:tailEnd/>
                        </a:ln>
                      </wps:spPr>
                      <wps:txbx>
                        <w:txbxContent>
                          <w:p w14:paraId="2BD048A9" w14:textId="77777777" w:rsidR="000B531F" w:rsidRDefault="000B531F" w:rsidP="004B0BE5">
                            <w:r>
                              <w:t xml:space="preserve">4 pairs  one twin died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9CB76F" id="Rectangle 13" o:spid="_x0000_s1031" style="position:absolute;margin-left:-44.35pt;margin-top:265.45pt;width:69.1pt;height:3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">
                <v:path arrowok="t"/>
                <v:textbox>
                  <w:txbxContent>
                    <w:p w14:paraId="2BD048A9" w14:textId="77777777" w:rsidR="000B531F" w:rsidRDefault="000B531F" w:rsidP="004B0BE5">
                      <w:r>
                        <w:t xml:space="preserve">4 pairs  one twin died </w:t>
                      </w:r>
                    </w:p>
                  </w:txbxContent>
                </v:textbox>
              </v:rect>
            </w:pict>
          </mc:Fallback>
        </mc:AlternateContent>
      </w:r>
      <w:r w:rsidR="005F455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DD858A2" wp14:editId="4FCD2D25">
                <wp:simplePos x="0" y="0"/>
                <wp:positionH relativeFrom="column">
                  <wp:posOffset>-563245</wp:posOffset>
                </wp:positionH>
                <wp:positionV relativeFrom="paragraph">
                  <wp:posOffset>2511425</wp:posOffset>
                </wp:positionV>
                <wp:extent cx="877570" cy="490855"/>
                <wp:effectExtent l="0" t="0" r="0" b="4445"/>
                <wp:wrapNone/>
                <wp:docPr id="3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7570" cy="490855"/>
                        </a:xfrm>
                        <a:prstGeom prst="rect">
                          <a:avLst/>
                        </a:prstGeom>
                        <a:solidFill>
                          <a:srgbClr val="FFFFFF"/>
                        </a:solidFill>
                        <a:ln w="9525">
                          <a:solidFill>
                            <a:srgbClr val="000000"/>
                          </a:solidFill>
                          <a:miter lim="800000"/>
                          <a:headEnd/>
                          <a:tailEnd/>
                        </a:ln>
                      </wps:spPr>
                      <wps:txbx>
                        <w:txbxContent>
                          <w:p w14:paraId="04E2C107" w14:textId="77777777" w:rsidR="000B531F" w:rsidRDefault="000B531F" w:rsidP="004B0BE5">
                            <w:r>
                              <w:t xml:space="preserve">4 pairs both twins died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858A2" id="Rectangle 12" o:spid="_x0000_s1032" style="position:absolute;margin-left:-44.35pt;margin-top:197.75pt;width:69.1pt;height:3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">
                <v:path arrowok="t"/>
                <v:textbox>
                  <w:txbxContent>
                    <w:p w14:paraId="04E2C107" w14:textId="77777777" w:rsidR="000B531F" w:rsidRDefault="000B531F" w:rsidP="004B0BE5">
                      <w:r>
                        <w:t xml:space="preserve">4 pairs both twins died </w:t>
                      </w:r>
                    </w:p>
                  </w:txbxContent>
                </v:textbox>
              </v:rect>
            </w:pict>
          </mc:Fallback>
        </mc:AlternateContent>
      </w:r>
      <w:r w:rsidR="005F4558">
        <w:rPr>
          <w:rFonts w:ascii="Times New Roman" w:hAnsi="Times New Roman" w:cs="Times New Roman"/>
          <w:noProof/>
          <w:sz w:val="24"/>
          <w:szCs w:val="24"/>
        </w:rPr>
        <mc:AlternateContent>
          <mc:Choice Requires="wps">
            <w:drawing>
              <wp:anchor distT="4294967295" distB="4294967295" distL="114300" distR="114300" simplePos="0" relativeHeight="251667456" behindDoc="0" locked="0" layoutInCell="1" allowOverlap="1" wp14:anchorId="0D49CCAC" wp14:editId="633D88FF">
                <wp:simplePos x="0" y="0"/>
                <wp:positionH relativeFrom="column">
                  <wp:posOffset>314325</wp:posOffset>
                </wp:positionH>
                <wp:positionV relativeFrom="paragraph">
                  <wp:posOffset>3616959</wp:posOffset>
                </wp:positionV>
                <wp:extent cx="722630" cy="0"/>
                <wp:effectExtent l="25400" t="63500" r="0" b="63500"/>
                <wp:wrapNone/>
                <wp:docPr id="3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22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C9DA02" id="AutoShape 10" o:spid="_x0000_s1026" type="#_x0000_t32" style="position:absolute;margin-left:24.75pt;margin-top:284.8pt;width:56.9pt;height:0;flip:x;z-index:25166745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">
                <v:stroke endarrow="block"/>
                <o:lock v:ext="edit" shapetype="f"/>
              </v:shape>
            </w:pict>
          </mc:Fallback>
        </mc:AlternateContent>
      </w:r>
      <w:r w:rsidR="005F4558">
        <w:rPr>
          <w:rFonts w:ascii="Times New Roman" w:hAnsi="Times New Roman" w:cs="Times New Roman"/>
          <w:noProof/>
          <w:sz w:val="24"/>
          <w:szCs w:val="24"/>
        </w:rPr>
        <mc:AlternateContent>
          <mc:Choice Requires="wps">
            <w:drawing>
              <wp:anchor distT="4294967295" distB="4294967295" distL="114300" distR="114300" simplePos="0" relativeHeight="251666432" behindDoc="0" locked="0" layoutInCell="1" allowOverlap="1" wp14:anchorId="4ABD8669" wp14:editId="63DA59F0">
                <wp:simplePos x="0" y="0"/>
                <wp:positionH relativeFrom="column">
                  <wp:posOffset>314325</wp:posOffset>
                </wp:positionH>
                <wp:positionV relativeFrom="paragraph">
                  <wp:posOffset>2756534</wp:posOffset>
                </wp:positionV>
                <wp:extent cx="722630" cy="0"/>
                <wp:effectExtent l="25400" t="63500" r="0" b="63500"/>
                <wp:wrapNone/>
                <wp:docPr id="3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22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395214" id="AutoShape 9" o:spid="_x0000_s1026" type="#_x0000_t32" style="position:absolute;margin-left:24.75pt;margin-top:217.05pt;width:56.9pt;height:0;flip:x;z-index:2516664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">
                <v:stroke endarrow="block"/>
                <o:lock v:ext="edit" shapetype="f"/>
              </v:shape>
            </w:pict>
          </mc:Fallback>
        </mc:AlternateContent>
      </w:r>
      <w:r w:rsidRPr="004B0BE5">
        <w:rPr>
          <w:rFonts w:ascii="Times New Roman" w:hAnsi="Times New Roman" w:cs="Times New Roman"/>
          <w:b/>
          <w:sz w:val="24"/>
          <w:szCs w:val="24"/>
        </w:rPr>
        <w:t xml:space="preserve">Fig 1. Flow chart of twin cohort tracing </w:t>
      </w:r>
    </w:p>
    <w:p w14:paraId="5429A3B2" w14:textId="77777777" w:rsidR="004B0BE5" w:rsidRPr="004B0BE5" w:rsidRDefault="004B0BE5" w:rsidP="004B0BE5">
      <w:pPr>
        <w:spacing w:line="360" w:lineRule="auto"/>
        <w:rPr>
          <w:rFonts w:ascii="Times New Roman" w:hAnsi="Times New Roman" w:cs="Times New Roman"/>
          <w:b/>
          <w:sz w:val="24"/>
          <w:szCs w:val="24"/>
        </w:rPr>
      </w:pPr>
    </w:p>
    <w:p w14:paraId="5C79D0FC" w14:textId="77777777" w:rsidR="004B0BE5" w:rsidRPr="004B0BE5" w:rsidRDefault="004B0BE5" w:rsidP="004B0BE5">
      <w:pPr>
        <w:spacing w:line="360" w:lineRule="auto"/>
        <w:rPr>
          <w:rFonts w:ascii="Times New Roman" w:hAnsi="Times New Roman" w:cs="Times New Roman"/>
          <w:b/>
          <w:sz w:val="24"/>
          <w:szCs w:val="24"/>
        </w:rPr>
      </w:pPr>
    </w:p>
    <w:p w14:paraId="48532DE9"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AB92653" wp14:editId="3C002BB3">
                <wp:simplePos x="0" y="0"/>
                <wp:positionH relativeFrom="column">
                  <wp:posOffset>1036955</wp:posOffset>
                </wp:positionH>
                <wp:positionV relativeFrom="paragraph">
                  <wp:posOffset>203835</wp:posOffset>
                </wp:positionV>
                <wp:extent cx="635" cy="4816475"/>
                <wp:effectExtent l="63500" t="0" r="37465" b="22225"/>
                <wp:wrapNone/>
                <wp:docPr id="3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35" cy="4816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CB6051" id="AutoShape 7" o:spid="_x0000_s1026" type="#_x0000_t32" style="position:absolute;margin-left:81.65pt;margin-top:16.05pt;width:.05pt;height:379.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">
                <v:stroke endarrow="block"/>
                <o:lock v:ext="edit" shapetype="f"/>
              </v:shape>
            </w:pict>
          </mc:Fallback>
        </mc:AlternateContent>
      </w:r>
    </w:p>
    <w:p w14:paraId="3A151FBB" w14:textId="77777777" w:rsidR="004B0BE5" w:rsidRPr="004B0BE5" w:rsidRDefault="004B0BE5" w:rsidP="004B0BE5">
      <w:pPr>
        <w:spacing w:line="360" w:lineRule="auto"/>
        <w:rPr>
          <w:rFonts w:ascii="Times New Roman" w:hAnsi="Times New Roman" w:cs="Times New Roman"/>
          <w:b/>
          <w:sz w:val="24"/>
          <w:szCs w:val="24"/>
        </w:rPr>
      </w:pPr>
    </w:p>
    <w:p w14:paraId="576F2BD6" w14:textId="77777777" w:rsidR="004B0BE5" w:rsidRPr="004B0BE5" w:rsidRDefault="004B0BE5" w:rsidP="004B0BE5">
      <w:pPr>
        <w:spacing w:line="360" w:lineRule="auto"/>
        <w:rPr>
          <w:rFonts w:ascii="Times New Roman" w:hAnsi="Times New Roman" w:cs="Times New Roman"/>
          <w:b/>
          <w:sz w:val="24"/>
          <w:szCs w:val="24"/>
        </w:rPr>
      </w:pPr>
    </w:p>
    <w:p w14:paraId="5EF1A7F4"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299" distR="114299" simplePos="0" relativeHeight="251672576" behindDoc="0" locked="0" layoutInCell="1" allowOverlap="1" wp14:anchorId="6D993AEE" wp14:editId="2A76B28D">
                <wp:simplePos x="0" y="0"/>
                <wp:positionH relativeFrom="column">
                  <wp:posOffset>3773169</wp:posOffset>
                </wp:positionH>
                <wp:positionV relativeFrom="paragraph">
                  <wp:posOffset>93345</wp:posOffset>
                </wp:positionV>
                <wp:extent cx="0" cy="1684655"/>
                <wp:effectExtent l="63500" t="0" r="50800" b="17145"/>
                <wp:wrapNone/>
                <wp:docPr id="3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84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FF9A82" id="AutoShape 15" o:spid="_x0000_s1026" type="#_x0000_t32" style="position:absolute;margin-left:297.1pt;margin-top:7.35pt;width:0;height:132.65pt;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">
                <v:stroke endarrow="block"/>
                <o:lock v:ext="edit" shapetype="f"/>
              </v:shape>
            </w:pict>
          </mc:Fallback>
        </mc:AlternateContent>
      </w:r>
    </w:p>
    <w:p w14:paraId="77C5151A"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6AC88E4" wp14:editId="440C591C">
                <wp:simplePos x="0" y="0"/>
                <wp:positionH relativeFrom="column">
                  <wp:posOffset>1900555</wp:posOffset>
                </wp:positionH>
                <wp:positionV relativeFrom="paragraph">
                  <wp:posOffset>53975</wp:posOffset>
                </wp:positionV>
                <wp:extent cx="1458595" cy="534035"/>
                <wp:effectExtent l="0" t="0" r="1905" b="0"/>
                <wp:wrapNone/>
                <wp:docPr id="3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58595" cy="534035"/>
                        </a:xfrm>
                        <a:prstGeom prst="rect">
                          <a:avLst/>
                        </a:prstGeom>
                        <a:solidFill>
                          <a:srgbClr val="FFFFFF"/>
                        </a:solidFill>
                        <a:ln w="9525">
                          <a:solidFill>
                            <a:srgbClr val="000000"/>
                          </a:solidFill>
                          <a:miter lim="800000"/>
                          <a:headEnd/>
                          <a:tailEnd/>
                        </a:ln>
                      </wps:spPr>
                      <wps:txbx>
                        <w:txbxContent>
                          <w:p w14:paraId="35976B8F" w14:textId="77777777" w:rsidR="000B531F" w:rsidRDefault="000B531F" w:rsidP="004B0BE5">
                            <w:r>
                              <w:t>162 wrong/</w:t>
                            </w:r>
                          </w:p>
                          <w:p w14:paraId="0D062D3C" w14:textId="77777777" w:rsidR="000B531F" w:rsidRDefault="000B531F" w:rsidP="004B0BE5">
                            <w:r>
                              <w:t>incomplete addresses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AC88E4" id="Rectangle 22" o:spid="_x0000_s1033" style="position:absolute;margin-left:149.65pt;margin-top:4.25pt;width:114.85pt;height:42.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">
                <v:path arrowok="t"/>
                <v:textbox>
                  <w:txbxContent>
                    <w:p w14:paraId="35976B8F" w14:textId="77777777" w:rsidR="000B531F" w:rsidRDefault="000B531F" w:rsidP="004B0BE5">
                      <w:r>
                        <w:t>162 wrong/</w:t>
                      </w:r>
                    </w:p>
                    <w:p w14:paraId="0D062D3C" w14:textId="77777777" w:rsidR="000B531F" w:rsidRDefault="000B531F" w:rsidP="004B0BE5">
                      <w:r>
                        <w:t>incomplete addresses</w:t>
                      </w:r>
                    </w:p>
                  </w:txbxContent>
                </v:textbox>
              </v:rect>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704320" behindDoc="0" locked="0" layoutInCell="1" allowOverlap="1" wp14:anchorId="28C36F8C" wp14:editId="6C9B28AC">
                <wp:simplePos x="0" y="0"/>
                <wp:positionH relativeFrom="column">
                  <wp:posOffset>3359150</wp:posOffset>
                </wp:positionH>
                <wp:positionV relativeFrom="paragraph">
                  <wp:posOffset>269874</wp:posOffset>
                </wp:positionV>
                <wp:extent cx="414020" cy="0"/>
                <wp:effectExtent l="25400" t="63500" r="0" b="63500"/>
                <wp:wrapNone/>
                <wp:docPr id="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140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8DFD95" id="AutoShape 47" o:spid="_x0000_s1026" type="#_x0000_t32" style="position:absolute;margin-left:264.5pt;margin-top:21.25pt;width:32.6pt;height:0;flip:x;z-index:25170432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">
                <v:stroke endarrow="block"/>
                <o:lock v:ext="edit" shapetype="f"/>
              </v:shape>
            </w:pict>
          </mc:Fallback>
        </mc:AlternateContent>
      </w:r>
    </w:p>
    <w:p w14:paraId="5EC78200"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7742E05" wp14:editId="5F164012">
                <wp:simplePos x="0" y="0"/>
                <wp:positionH relativeFrom="column">
                  <wp:posOffset>4214495</wp:posOffset>
                </wp:positionH>
                <wp:positionV relativeFrom="paragraph">
                  <wp:posOffset>69850</wp:posOffset>
                </wp:positionV>
                <wp:extent cx="1374140" cy="381635"/>
                <wp:effectExtent l="0" t="0" r="0" b="0"/>
                <wp:wrapNone/>
                <wp:docPr id="2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4140" cy="381635"/>
                        </a:xfrm>
                        <a:prstGeom prst="rect">
                          <a:avLst/>
                        </a:prstGeom>
                        <a:solidFill>
                          <a:srgbClr val="FFFFFF"/>
                        </a:solidFill>
                        <a:ln w="9525">
                          <a:solidFill>
                            <a:srgbClr val="000000"/>
                          </a:solidFill>
                          <a:miter lim="800000"/>
                          <a:headEnd/>
                          <a:tailEnd/>
                        </a:ln>
                      </wps:spPr>
                      <wps:txbx>
                        <w:txbxContent>
                          <w:p w14:paraId="08A9B613" w14:textId="77777777" w:rsidR="000B531F" w:rsidRDefault="000B531F" w:rsidP="004B0BE5">
                            <w:r>
                              <w:t xml:space="preserve">2 door locked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42E05" id="Rectangle 23" o:spid="_x0000_s1034" style="position:absolute;margin-left:331.85pt;margin-top:5.5pt;width:108.2pt;height:3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">
                <v:path arrowok="t"/>
                <v:textbox>
                  <w:txbxContent>
                    <w:p w14:paraId="08A9B613" w14:textId="77777777" w:rsidR="000B531F" w:rsidRDefault="000B531F" w:rsidP="004B0BE5">
                      <w:r>
                        <w:t xml:space="preserve">2 door locked </w:t>
                      </w:r>
                    </w:p>
                  </w:txbxContent>
                </v:textbox>
              </v:rect>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74624" behindDoc="0" locked="0" layoutInCell="1" allowOverlap="1" wp14:anchorId="73A4CC9A" wp14:editId="144A1686">
                <wp:simplePos x="0" y="0"/>
                <wp:positionH relativeFrom="column">
                  <wp:posOffset>3773170</wp:posOffset>
                </wp:positionH>
                <wp:positionV relativeFrom="paragraph">
                  <wp:posOffset>252094</wp:posOffset>
                </wp:positionV>
                <wp:extent cx="441325" cy="0"/>
                <wp:effectExtent l="0" t="63500" r="0" b="63500"/>
                <wp:wrapNone/>
                <wp:docPr id="2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1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85F876" id="AutoShape 17" o:spid="_x0000_s1026" type="#_x0000_t32" style="position:absolute;margin-left:297.1pt;margin-top:19.85pt;width:34.75pt;height:0;z-index:2516746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">
                <v:stroke endarrow="block"/>
                <o:lock v:ext="edit" shapetype="f"/>
              </v:shape>
            </w:pict>
          </mc:Fallback>
        </mc:AlternateContent>
      </w:r>
    </w:p>
    <w:p w14:paraId="26D32812"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75648" behindDoc="0" locked="0" layoutInCell="1" allowOverlap="1" wp14:anchorId="794EDFC7" wp14:editId="61EBD1F9">
                <wp:simplePos x="0" y="0"/>
                <wp:positionH relativeFrom="column">
                  <wp:posOffset>3312795</wp:posOffset>
                </wp:positionH>
                <wp:positionV relativeFrom="paragraph">
                  <wp:posOffset>241299</wp:posOffset>
                </wp:positionV>
                <wp:extent cx="460375" cy="0"/>
                <wp:effectExtent l="25400" t="63500" r="0" b="63500"/>
                <wp:wrapNone/>
                <wp:docPr id="2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60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A7F8B" id="AutoShape 18" o:spid="_x0000_s1026" type="#_x0000_t32" style="position:absolute;margin-left:260.85pt;margin-top:19pt;width:36.25pt;height:0;flip:x;z-index:25167564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">
                <v:stroke endarrow="block"/>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EE320E3" wp14:editId="5A717FBA">
                <wp:simplePos x="0" y="0"/>
                <wp:positionH relativeFrom="column">
                  <wp:posOffset>1938655</wp:posOffset>
                </wp:positionH>
                <wp:positionV relativeFrom="paragraph">
                  <wp:posOffset>104140</wp:posOffset>
                </wp:positionV>
                <wp:extent cx="1374140" cy="381635"/>
                <wp:effectExtent l="0" t="0" r="0" b="0"/>
                <wp:wrapNone/>
                <wp:docPr id="2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4140" cy="381635"/>
                        </a:xfrm>
                        <a:prstGeom prst="rect">
                          <a:avLst/>
                        </a:prstGeom>
                        <a:solidFill>
                          <a:srgbClr val="FFFFFF"/>
                        </a:solidFill>
                        <a:ln w="9525">
                          <a:solidFill>
                            <a:srgbClr val="000000"/>
                          </a:solidFill>
                          <a:miter lim="800000"/>
                          <a:headEnd/>
                          <a:tailEnd/>
                        </a:ln>
                      </wps:spPr>
                      <wps:txbx>
                        <w:txbxContent>
                          <w:p w14:paraId="243D9959" w14:textId="77777777" w:rsidR="000B531F" w:rsidRDefault="000B531F" w:rsidP="004B0BE5">
                            <w:r>
                              <w:t>6 moved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E320E3" id="Rectangle 27" o:spid="_x0000_s1035" style="position:absolute;margin-left:152.65pt;margin-top:8.2pt;width:108.2pt;height:30.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">
                <v:path arrowok="t"/>
                <v:textbox>
                  <w:txbxContent>
                    <w:p w14:paraId="243D9959" w14:textId="77777777" w:rsidR="000B531F" w:rsidRDefault="000B531F" w:rsidP="004B0BE5">
                      <w:r>
                        <w:t>6 moved</w:t>
                      </w:r>
                    </w:p>
                  </w:txbxContent>
                </v:textbox>
              </v:rect>
            </w:pict>
          </mc:Fallback>
        </mc:AlternateContent>
      </w:r>
    </w:p>
    <w:p w14:paraId="0DB50DDD" w14:textId="77777777" w:rsidR="004B0BE5" w:rsidRPr="004B0BE5" w:rsidRDefault="004B0BE5" w:rsidP="004B0BE5">
      <w:pPr>
        <w:spacing w:line="360" w:lineRule="auto"/>
        <w:rPr>
          <w:rFonts w:ascii="Times New Roman" w:hAnsi="Times New Roman" w:cs="Times New Roman"/>
          <w:b/>
          <w:sz w:val="24"/>
          <w:szCs w:val="24"/>
        </w:rPr>
      </w:pPr>
    </w:p>
    <w:p w14:paraId="75E18A29"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4F3DE58D" wp14:editId="149C2A0B">
                <wp:simplePos x="0" y="0"/>
                <wp:positionH relativeFrom="column">
                  <wp:posOffset>3117215</wp:posOffset>
                </wp:positionH>
                <wp:positionV relativeFrom="paragraph">
                  <wp:posOffset>99060</wp:posOffset>
                </wp:positionV>
                <wp:extent cx="1469390" cy="581660"/>
                <wp:effectExtent l="0" t="0" r="3810" b="2540"/>
                <wp:wrapNone/>
                <wp:docPr id="2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9390" cy="581660"/>
                        </a:xfrm>
                        <a:prstGeom prst="rect">
                          <a:avLst/>
                        </a:prstGeom>
                        <a:solidFill>
                          <a:srgbClr val="FFFFFF"/>
                        </a:solidFill>
                        <a:ln w="9525">
                          <a:solidFill>
                            <a:srgbClr val="000000"/>
                          </a:solidFill>
                          <a:miter lim="800000"/>
                          <a:headEnd/>
                          <a:tailEnd/>
                        </a:ln>
                      </wps:spPr>
                      <wps:txbx>
                        <w:txbxContent>
                          <w:p w14:paraId="68DE5F20" w14:textId="77777777" w:rsidR="000B531F" w:rsidRDefault="000B531F" w:rsidP="004B0BE5">
                            <w:r>
                              <w:t>64 pairs traced correctly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3DE58D" id="Rectangle 48" o:spid="_x0000_s1036" style="position:absolute;margin-left:245.45pt;margin-top:7.8pt;width:115.7pt;height:45.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">
                <v:path arrowok="t"/>
                <v:textbox>
                  <w:txbxContent>
                    <w:p w14:paraId="68DE5F20" w14:textId="77777777" w:rsidR="000B531F" w:rsidRDefault="000B531F" w:rsidP="004B0BE5">
                      <w:r>
                        <w:t>64 pairs traced correctly</w:t>
                      </w:r>
                    </w:p>
                  </w:txbxContent>
                </v:textbox>
              </v:rect>
            </w:pict>
          </mc:Fallback>
        </mc:AlternateContent>
      </w:r>
    </w:p>
    <w:p w14:paraId="687E2D8B"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76672" behindDoc="0" locked="0" layoutInCell="1" allowOverlap="1" wp14:anchorId="460596FA" wp14:editId="5F7DCA63">
                <wp:simplePos x="0" y="0"/>
                <wp:positionH relativeFrom="column">
                  <wp:posOffset>3920490</wp:posOffset>
                </wp:positionH>
                <wp:positionV relativeFrom="paragraph">
                  <wp:posOffset>327659</wp:posOffset>
                </wp:positionV>
                <wp:extent cx="378460" cy="0"/>
                <wp:effectExtent l="0" t="63500" r="0" b="63500"/>
                <wp:wrapNone/>
                <wp:docPr id="2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84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FACCB" id="AutoShape 19" o:spid="_x0000_s1026" type="#_x0000_t32" style="position:absolute;margin-left:308.7pt;margin-top:25.8pt;width:29.8pt;height:0;z-index:25167667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">
                <v:stroke endarrow="block"/>
                <o:lock v:ext="edit" shapetype="f"/>
              </v:shape>
            </w:pict>
          </mc:Fallback>
        </mc:AlternateContent>
      </w:r>
    </w:p>
    <w:p w14:paraId="4BA62801"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299" distR="114299" simplePos="0" relativeHeight="251706368" behindDoc="0" locked="0" layoutInCell="1" allowOverlap="1" wp14:anchorId="77CA226F" wp14:editId="209800CD">
                <wp:simplePos x="0" y="0"/>
                <wp:positionH relativeFrom="column">
                  <wp:posOffset>3544569</wp:posOffset>
                </wp:positionH>
                <wp:positionV relativeFrom="paragraph">
                  <wp:posOffset>8890</wp:posOffset>
                </wp:positionV>
                <wp:extent cx="0" cy="1653540"/>
                <wp:effectExtent l="63500" t="0" r="38100" b="22860"/>
                <wp:wrapNone/>
                <wp:docPr id="22"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53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0BC0DC" id="AutoShape 49" o:spid="_x0000_s1026" type="#_x0000_t32" style="position:absolute;margin-left:279.1pt;margin-top:.7pt;width:0;height:130.2pt;z-index:251706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">
                <v:stroke endarrow="block"/>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2637159" wp14:editId="3C0011A3">
                <wp:simplePos x="0" y="0"/>
                <wp:positionH relativeFrom="column">
                  <wp:posOffset>4298950</wp:posOffset>
                </wp:positionH>
                <wp:positionV relativeFrom="paragraph">
                  <wp:posOffset>229235</wp:posOffset>
                </wp:positionV>
                <wp:extent cx="1374140" cy="381635"/>
                <wp:effectExtent l="0" t="0" r="0" b="0"/>
                <wp:wrapNone/>
                <wp:docPr id="2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4140" cy="381635"/>
                        </a:xfrm>
                        <a:prstGeom prst="rect">
                          <a:avLst/>
                        </a:prstGeom>
                        <a:solidFill>
                          <a:srgbClr val="FFFFFF"/>
                        </a:solidFill>
                        <a:ln w="9525">
                          <a:solidFill>
                            <a:srgbClr val="000000"/>
                          </a:solidFill>
                          <a:miter lim="800000"/>
                          <a:headEnd/>
                          <a:tailEnd/>
                        </a:ln>
                      </wps:spPr>
                      <wps:txbx>
                        <w:txbxContent>
                          <w:p w14:paraId="745F1C47" w14:textId="77777777" w:rsidR="000B531F" w:rsidRPr="00317D30" w:rsidRDefault="000B531F" w:rsidP="004B0BE5">
                            <w:r>
                              <w:t xml:space="preserve">11 one twin died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637159" id="Rectangle 24" o:spid="_x0000_s1037" style="position:absolute;margin-left:338.5pt;margin-top:18.05pt;width:108.2pt;height:3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">
                <v:path arrowok="t"/>
                <v:textbox>
                  <w:txbxContent>
                    <w:p w14:paraId="745F1C47" w14:textId="77777777" w:rsidR="000B531F" w:rsidRPr="00317D30" w:rsidRDefault="000B531F" w:rsidP="004B0BE5">
                      <w:r>
                        <w:t xml:space="preserve">11 one twin died </w:t>
                      </w:r>
                    </w:p>
                  </w:txbxContent>
                </v:textbox>
              </v:rect>
            </w:pict>
          </mc:Fallback>
        </mc:AlternateContent>
      </w:r>
    </w:p>
    <w:p w14:paraId="40598787"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69B17DCB" wp14:editId="5933D4F2">
                <wp:simplePos x="0" y="0"/>
                <wp:positionH relativeFrom="column">
                  <wp:posOffset>1797685</wp:posOffset>
                </wp:positionH>
                <wp:positionV relativeFrom="paragraph">
                  <wp:posOffset>177165</wp:posOffset>
                </wp:positionV>
                <wp:extent cx="1289685" cy="381635"/>
                <wp:effectExtent l="0" t="0" r="5715" b="0"/>
                <wp:wrapNone/>
                <wp:docPr id="20"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9685" cy="381635"/>
                        </a:xfrm>
                        <a:prstGeom prst="rect">
                          <a:avLst/>
                        </a:prstGeom>
                        <a:solidFill>
                          <a:srgbClr val="FFFFFF"/>
                        </a:solidFill>
                        <a:ln w="9525">
                          <a:solidFill>
                            <a:srgbClr val="000000"/>
                          </a:solidFill>
                          <a:miter lim="800000"/>
                          <a:headEnd/>
                          <a:tailEnd/>
                        </a:ln>
                      </wps:spPr>
                      <wps:txbx>
                        <w:txbxContent>
                          <w:p w14:paraId="6C911B32" w14:textId="77777777" w:rsidR="000B531F" w:rsidRDefault="000B531F" w:rsidP="004B0BE5">
                            <w:r>
                              <w:t xml:space="preserve">1 refused consent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17DCB" id="Rectangle 51" o:spid="_x0000_s1038" style="position:absolute;margin-left:141.55pt;margin-top:13.95pt;width:101.55pt;height:30.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">
                <v:path arrowok="t"/>
                <v:textbox>
                  <w:txbxContent>
                    <w:p w14:paraId="6C911B32" w14:textId="77777777" w:rsidR="000B531F" w:rsidRDefault="000B531F" w:rsidP="004B0BE5">
                      <w:r>
                        <w:t xml:space="preserve">1 refused consent </w:t>
                      </w:r>
                    </w:p>
                  </w:txbxContent>
                </v:textbox>
              </v:rect>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77696" behindDoc="0" locked="0" layoutInCell="1" allowOverlap="1" wp14:anchorId="347D3FF3" wp14:editId="440B26AB">
                <wp:simplePos x="0" y="0"/>
                <wp:positionH relativeFrom="column">
                  <wp:posOffset>3544570</wp:posOffset>
                </wp:positionH>
                <wp:positionV relativeFrom="paragraph">
                  <wp:posOffset>80009</wp:posOffset>
                </wp:positionV>
                <wp:extent cx="754380" cy="0"/>
                <wp:effectExtent l="0" t="63500" r="0" b="63500"/>
                <wp:wrapNone/>
                <wp:docPr id="19"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43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03C211" id="AutoShape 20" o:spid="_x0000_s1026" type="#_x0000_t32" style="position:absolute;margin-left:279.1pt;margin-top:6.3pt;width:59.4pt;height:0;z-index:25167769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">
                <v:stroke endarrow="block"/>
                <o:lock v:ext="edit" shapetype="f"/>
              </v:shape>
            </w:pict>
          </mc:Fallback>
        </mc:AlternateContent>
      </w:r>
    </w:p>
    <w:p w14:paraId="45B125BA"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AD73C58" wp14:editId="2E32EE16">
                <wp:simplePos x="0" y="0"/>
                <wp:positionH relativeFrom="column">
                  <wp:posOffset>3117215</wp:posOffset>
                </wp:positionH>
                <wp:positionV relativeFrom="paragraph">
                  <wp:posOffset>29845</wp:posOffset>
                </wp:positionV>
                <wp:extent cx="419100" cy="635"/>
                <wp:effectExtent l="25400" t="63500" r="0" b="6286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191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5746B" id="AutoShape 16" o:spid="_x0000_s1026" type="#_x0000_t32" style="position:absolute;margin-left:245.45pt;margin-top:2.35pt;width:33pt;height:.0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">
                <v:stroke endarrow="block"/>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2E48E0B" wp14:editId="452A23D9">
                <wp:simplePos x="0" y="0"/>
                <wp:positionH relativeFrom="column">
                  <wp:posOffset>4298950</wp:posOffset>
                </wp:positionH>
                <wp:positionV relativeFrom="paragraph">
                  <wp:posOffset>222885</wp:posOffset>
                </wp:positionV>
                <wp:extent cx="1374140" cy="381635"/>
                <wp:effectExtent l="0" t="0" r="0" b="0"/>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4140" cy="381635"/>
                        </a:xfrm>
                        <a:prstGeom prst="rect">
                          <a:avLst/>
                        </a:prstGeom>
                        <a:solidFill>
                          <a:srgbClr val="FFFFFF"/>
                        </a:solidFill>
                        <a:ln w="9525">
                          <a:solidFill>
                            <a:srgbClr val="000000"/>
                          </a:solidFill>
                          <a:miter lim="800000"/>
                          <a:headEnd/>
                          <a:tailEnd/>
                        </a:ln>
                      </wps:spPr>
                      <wps:txbx>
                        <w:txbxContent>
                          <w:p w14:paraId="7DCDBB88" w14:textId="77777777" w:rsidR="000B531F" w:rsidRPr="00317D30" w:rsidRDefault="000B531F" w:rsidP="004B0BE5">
                            <w:r>
                              <w:t>7 both twins died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48E0B" id="Rectangle 25" o:spid="_x0000_s1039" style="position:absolute;margin-left:338.5pt;margin-top:17.55pt;width:108.2pt;height:30.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">
                <v:path arrowok="t"/>
                <v:textbox>
                  <w:txbxContent>
                    <w:p w14:paraId="7DCDBB88" w14:textId="77777777" w:rsidR="000B531F" w:rsidRPr="00317D30" w:rsidRDefault="000B531F" w:rsidP="004B0BE5">
                      <w:r>
                        <w:t>7 both twins died</w:t>
                      </w:r>
                    </w:p>
                  </w:txbxContent>
                </v:textbox>
              </v:rect>
            </w:pict>
          </mc:Fallback>
        </mc:AlternateContent>
      </w:r>
    </w:p>
    <w:p w14:paraId="380128B0"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CAE0C60" wp14:editId="3C1DC931">
                <wp:simplePos x="0" y="0"/>
                <wp:positionH relativeFrom="column">
                  <wp:posOffset>3544570</wp:posOffset>
                </wp:positionH>
                <wp:positionV relativeFrom="paragraph">
                  <wp:posOffset>57150</wp:posOffset>
                </wp:positionV>
                <wp:extent cx="754380" cy="635"/>
                <wp:effectExtent l="0" t="63500" r="0" b="62865"/>
                <wp:wrapNone/>
                <wp:docPr id="1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43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EC15DB" id="AutoShape 21" o:spid="_x0000_s1026" type="#_x0000_t32" style="position:absolute;margin-left:279.1pt;margin-top:4.5pt;width:59.4pt;height:.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">
                <v:stroke endarrow="block"/>
                <o:lock v:ext="edit" shapetype="f"/>
              </v:shape>
            </w:pict>
          </mc:Fallback>
        </mc:AlternateContent>
      </w:r>
    </w:p>
    <w:p w14:paraId="1F82B2CB"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DBC42A0" wp14:editId="1A54EE8F">
                <wp:simplePos x="0" y="0"/>
                <wp:positionH relativeFrom="column">
                  <wp:posOffset>211455</wp:posOffset>
                </wp:positionH>
                <wp:positionV relativeFrom="paragraph">
                  <wp:posOffset>318770</wp:posOffset>
                </wp:positionV>
                <wp:extent cx="1586230" cy="423545"/>
                <wp:effectExtent l="0" t="0" r="127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86230" cy="423545"/>
                        </a:xfrm>
                        <a:prstGeom prst="rect">
                          <a:avLst/>
                        </a:prstGeom>
                        <a:solidFill>
                          <a:srgbClr val="FFFFFF"/>
                        </a:solidFill>
                        <a:ln w="9525">
                          <a:solidFill>
                            <a:srgbClr val="000000"/>
                          </a:solidFill>
                          <a:miter lim="800000"/>
                          <a:headEnd/>
                          <a:tailEnd/>
                        </a:ln>
                      </wps:spPr>
                      <wps:txbx>
                        <w:txbxContent>
                          <w:p w14:paraId="1AF90E8F" w14:textId="77777777" w:rsidR="000B531F" w:rsidRDefault="000B531F" w:rsidP="004B0BE5">
                            <w:r>
                              <w:t xml:space="preserve"> 30 pairs for inclusion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BC42A0" id="Rectangle 8" o:spid="_x0000_s1040" style="position:absolute;margin-left:16.65pt;margin-top:25.1pt;width:124.9pt;height:3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">
                <v:path arrowok="t"/>
                <v:textbox>
                  <w:txbxContent>
                    <w:p w14:paraId="1AF90E8F" w14:textId="77777777" w:rsidR="000B531F" w:rsidRDefault="000B531F" w:rsidP="004B0BE5">
                      <w:r>
                        <w:t xml:space="preserve"> 30 pairs for inclusion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750B625" wp14:editId="7E688D3E">
                <wp:simplePos x="0" y="0"/>
                <wp:positionH relativeFrom="column">
                  <wp:posOffset>2814320</wp:posOffset>
                </wp:positionH>
                <wp:positionV relativeFrom="paragraph">
                  <wp:posOffset>318770</wp:posOffset>
                </wp:positionV>
                <wp:extent cx="1586230" cy="423545"/>
                <wp:effectExtent l="0" t="0" r="1270" b="0"/>
                <wp:wrapNone/>
                <wp:docPr id="1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86230" cy="423545"/>
                        </a:xfrm>
                        <a:prstGeom prst="rect">
                          <a:avLst/>
                        </a:prstGeom>
                        <a:solidFill>
                          <a:srgbClr val="FFFFFF"/>
                        </a:solidFill>
                        <a:ln w="9525">
                          <a:solidFill>
                            <a:srgbClr val="000000"/>
                          </a:solidFill>
                          <a:miter lim="800000"/>
                          <a:headEnd/>
                          <a:tailEnd/>
                        </a:ln>
                      </wps:spPr>
                      <wps:txbx>
                        <w:txbxContent>
                          <w:p w14:paraId="09789DAD" w14:textId="77777777" w:rsidR="000B531F" w:rsidRDefault="000B531F" w:rsidP="004B0BE5">
                            <w:r>
                              <w:t xml:space="preserve"> 45  pairs for inclusion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50B625" id="Rectangle 28" o:spid="_x0000_s1041" style="position:absolute;margin-left:221.6pt;margin-top:25.1pt;width:124.9pt;height:33.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">
                <v:path arrowok="t"/>
                <v:textbox>
                  <w:txbxContent>
                    <w:p w14:paraId="09789DAD" w14:textId="77777777" w:rsidR="000B531F" w:rsidRDefault="000B531F" w:rsidP="004B0BE5">
                      <w:r>
                        <w:t xml:space="preserve"> 45  pairs for inclusion</w:t>
                      </w:r>
                    </w:p>
                  </w:txbxContent>
                </v:textbox>
              </v:rect>
            </w:pict>
          </mc:Fallback>
        </mc:AlternateContent>
      </w:r>
    </w:p>
    <w:p w14:paraId="7411DAD4" w14:textId="77777777" w:rsidR="004B0BE5" w:rsidRPr="004B0BE5" w:rsidRDefault="004B0BE5" w:rsidP="004B0BE5">
      <w:pPr>
        <w:spacing w:line="360" w:lineRule="auto"/>
        <w:rPr>
          <w:rFonts w:ascii="Times New Roman" w:hAnsi="Times New Roman" w:cs="Times New Roman"/>
          <w:b/>
          <w:sz w:val="24"/>
          <w:szCs w:val="24"/>
        </w:rPr>
      </w:pPr>
    </w:p>
    <w:p w14:paraId="6C04E2FC"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BFF81A2" wp14:editId="641CCBF0">
                <wp:simplePos x="0" y="0"/>
                <wp:positionH relativeFrom="column">
                  <wp:posOffset>3359150</wp:posOffset>
                </wp:positionH>
                <wp:positionV relativeFrom="paragraph">
                  <wp:posOffset>71120</wp:posOffset>
                </wp:positionV>
                <wp:extent cx="635" cy="318135"/>
                <wp:effectExtent l="0" t="0" r="12065" b="12065"/>
                <wp:wrapNone/>
                <wp:docPr id="1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318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40744C" id="AutoShape 30" o:spid="_x0000_s1026" type="#_x0000_t32" style="position:absolute;margin-left:264.5pt;margin-top:5.6pt;width:.05pt;height:25.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">
                <o:lock v:ext="edit" shapetype="f"/>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685888" behindDoc="0" locked="0" layoutInCell="1" allowOverlap="1" wp14:anchorId="3FC896D8" wp14:editId="0D4FC273">
                <wp:simplePos x="0" y="0"/>
                <wp:positionH relativeFrom="column">
                  <wp:posOffset>1037589</wp:posOffset>
                </wp:positionH>
                <wp:positionV relativeFrom="paragraph">
                  <wp:posOffset>71120</wp:posOffset>
                </wp:positionV>
                <wp:extent cx="0" cy="318770"/>
                <wp:effectExtent l="0" t="0" r="0" b="0"/>
                <wp:wrapNone/>
                <wp:docPr id="1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8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955EC2" id="AutoShape 29" o:spid="_x0000_s1026" type="#_x0000_t32" style="position:absolute;margin-left:81.7pt;margin-top:5.6pt;width:0;height:25.1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">
                <o:lock v:ext="edit" shapetype="f"/>
              </v:shape>
            </w:pict>
          </mc:Fallback>
        </mc:AlternateContent>
      </w:r>
    </w:p>
    <w:p w14:paraId="1284D403"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7E3716C" wp14:editId="7B83062F">
                <wp:simplePos x="0" y="0"/>
                <wp:positionH relativeFrom="column">
                  <wp:posOffset>1419225</wp:posOffset>
                </wp:positionH>
                <wp:positionV relativeFrom="paragraph">
                  <wp:posOffset>231140</wp:posOffset>
                </wp:positionV>
                <wp:extent cx="1556385" cy="368300"/>
                <wp:effectExtent l="0" t="0" r="5715" b="0"/>
                <wp:wrapNone/>
                <wp:docPr id="1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6385" cy="368300"/>
                        </a:xfrm>
                        <a:prstGeom prst="rect">
                          <a:avLst/>
                        </a:prstGeom>
                        <a:solidFill>
                          <a:srgbClr val="FFFFFF"/>
                        </a:solidFill>
                        <a:ln w="9525">
                          <a:solidFill>
                            <a:srgbClr val="000000"/>
                          </a:solidFill>
                          <a:miter lim="800000"/>
                          <a:headEnd/>
                          <a:tailEnd/>
                        </a:ln>
                      </wps:spPr>
                      <wps:txbx>
                        <w:txbxContent>
                          <w:p w14:paraId="501F221C" w14:textId="77777777" w:rsidR="000B531F" w:rsidRPr="000F0DC2" w:rsidRDefault="000B531F" w:rsidP="004B0BE5">
                            <w:r>
                              <w:t xml:space="preserve">   75 pairs for inclusion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E3716C" id="Rectangle 33" o:spid="_x0000_s1042" style="position:absolute;margin-left:111.75pt;margin-top:18.2pt;width:122.55pt;height: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">
                <v:path arrowok="t"/>
                <v:textbox>
                  <w:txbxContent>
                    <w:p w14:paraId="501F221C" w14:textId="77777777" w:rsidR="000B531F" w:rsidRPr="000F0DC2" w:rsidRDefault="000B531F" w:rsidP="004B0BE5">
                      <w:r>
                        <w:t xml:space="preserve">   75 pairs for inclusion</w:t>
                      </w:r>
                    </w:p>
                  </w:txbxContent>
                </v:textbox>
              </v:rect>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688960" behindDoc="0" locked="0" layoutInCell="1" allowOverlap="1" wp14:anchorId="6C9143FD" wp14:editId="1BEA3820">
                <wp:simplePos x="0" y="0"/>
                <wp:positionH relativeFrom="column">
                  <wp:posOffset>2190114</wp:posOffset>
                </wp:positionH>
                <wp:positionV relativeFrom="paragraph">
                  <wp:posOffset>53340</wp:posOffset>
                </wp:positionV>
                <wp:extent cx="0" cy="177800"/>
                <wp:effectExtent l="0" t="0" r="0" b="0"/>
                <wp:wrapNone/>
                <wp:docPr id="1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7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2F26CB" id="AutoShape 32" o:spid="_x0000_s1026" type="#_x0000_t32" style="position:absolute;margin-left:172.45pt;margin-top:4.2pt;width:0;height:14pt;z-index:251688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">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377D6CE" wp14:editId="277852A3">
                <wp:simplePos x="0" y="0"/>
                <wp:positionH relativeFrom="column">
                  <wp:posOffset>1036955</wp:posOffset>
                </wp:positionH>
                <wp:positionV relativeFrom="paragraph">
                  <wp:posOffset>53340</wp:posOffset>
                </wp:positionV>
                <wp:extent cx="2322195" cy="635"/>
                <wp:effectExtent l="0" t="0" r="0" b="0"/>
                <wp:wrapNone/>
                <wp:docPr id="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221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013BCC" id="AutoShape 31" o:spid="_x0000_s1026" type="#_x0000_t32" style="position:absolute;margin-left:81.65pt;margin-top:4.2pt;width:182.85pt;height:.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">
                <o:lock v:ext="edit" shapetype="f"/>
              </v:shape>
            </w:pict>
          </mc:Fallback>
        </mc:AlternateContent>
      </w:r>
    </w:p>
    <w:p w14:paraId="0CC63150"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299" distR="114299" simplePos="0" relativeHeight="251691008" behindDoc="0" locked="0" layoutInCell="1" allowOverlap="1" wp14:anchorId="4E06FABA" wp14:editId="7CCD7E4B">
                <wp:simplePos x="0" y="0"/>
                <wp:positionH relativeFrom="column">
                  <wp:posOffset>2190114</wp:posOffset>
                </wp:positionH>
                <wp:positionV relativeFrom="paragraph">
                  <wp:posOffset>263525</wp:posOffset>
                </wp:positionV>
                <wp:extent cx="0" cy="177165"/>
                <wp:effectExtent l="0" t="0" r="0" b="635"/>
                <wp:wrapNone/>
                <wp:docPr id="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7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0D0A35" id="AutoShape 34" o:spid="_x0000_s1026" type="#_x0000_t32" style="position:absolute;margin-left:172.45pt;margin-top:20.75pt;width:0;height:13.95pt;z-index:251691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">
                <o:lock v:ext="edit" shapetype="f"/>
              </v:shape>
            </w:pict>
          </mc:Fallback>
        </mc:AlternateContent>
      </w:r>
    </w:p>
    <w:p w14:paraId="2A5E82B6"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72730372" wp14:editId="41582486">
                <wp:simplePos x="0" y="0"/>
                <wp:positionH relativeFrom="column">
                  <wp:posOffset>3295015</wp:posOffset>
                </wp:positionH>
                <wp:positionV relativeFrom="paragraph">
                  <wp:posOffset>323215</wp:posOffset>
                </wp:positionV>
                <wp:extent cx="1105535" cy="518795"/>
                <wp:effectExtent l="0" t="0" r="0" b="1905"/>
                <wp:wrapNone/>
                <wp:docPr id="4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05535" cy="518795"/>
                        </a:xfrm>
                        <a:prstGeom prst="rect">
                          <a:avLst/>
                        </a:prstGeom>
                        <a:solidFill>
                          <a:srgbClr val="FFFFFF"/>
                        </a:solidFill>
                        <a:ln w="9525">
                          <a:solidFill>
                            <a:srgbClr val="000000"/>
                          </a:solidFill>
                          <a:miter lim="800000"/>
                          <a:headEnd/>
                          <a:tailEnd/>
                        </a:ln>
                      </wps:spPr>
                      <wps:txbx>
                        <w:txbxContent>
                          <w:p w14:paraId="3E58274F" w14:textId="77777777" w:rsidR="000B531F" w:rsidRPr="000F0DC2" w:rsidRDefault="000B531F" w:rsidP="004B0BE5">
                            <w:r>
                              <w:t xml:space="preserve">36 pairs not seen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730372" id="Rectangle 41" o:spid="_x0000_s1043" style="position:absolute;margin-left:259.45pt;margin-top:25.45pt;width:87.05pt;height:40.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">
                <v:path arrowok="t"/>
                <v:textbox>
                  <w:txbxContent>
                    <w:p w14:paraId="3E58274F" w14:textId="77777777" w:rsidR="000B531F" w:rsidRPr="000F0DC2" w:rsidRDefault="000B531F" w:rsidP="004B0BE5">
                      <w:r>
                        <w:t xml:space="preserve">36 pairs not seen </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6D7E091C" wp14:editId="17306E9C">
                <wp:simplePos x="0" y="0"/>
                <wp:positionH relativeFrom="column">
                  <wp:posOffset>1536065</wp:posOffset>
                </wp:positionH>
                <wp:positionV relativeFrom="paragraph">
                  <wp:posOffset>323215</wp:posOffset>
                </wp:positionV>
                <wp:extent cx="1187450" cy="668655"/>
                <wp:effectExtent l="0" t="0" r="6350" b="4445"/>
                <wp:wrapNone/>
                <wp:docPr id="5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0" cy="668655"/>
                        </a:xfrm>
                        <a:prstGeom prst="rect">
                          <a:avLst/>
                        </a:prstGeom>
                        <a:solidFill>
                          <a:srgbClr val="FFFFFF"/>
                        </a:solidFill>
                        <a:ln w="9525">
                          <a:solidFill>
                            <a:srgbClr val="000000"/>
                          </a:solidFill>
                          <a:miter lim="800000"/>
                          <a:headEnd/>
                          <a:tailEnd/>
                        </a:ln>
                      </wps:spPr>
                      <wps:txbx>
                        <w:txbxContent>
                          <w:p w14:paraId="3D9FD5CA" w14:textId="77777777" w:rsidR="000B531F" w:rsidRDefault="000B531F" w:rsidP="004B0BE5">
                            <w:r>
                              <w:t>Both twins examined  in 37 pairs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7E091C" id="Rectangle 40" o:spid="_x0000_s1044" style="position:absolute;margin-left:120.95pt;margin-top:25.45pt;width:93.5pt;height:5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">
                <v:path arrowok="t"/>
                <v:textbox>
                  <w:txbxContent>
                    <w:p w14:paraId="3D9FD5CA" w14:textId="77777777" w:rsidR="000B531F" w:rsidRDefault="000B531F" w:rsidP="004B0BE5">
                      <w:r>
                        <w:t>Both twins examined  in 37 pairs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8101ED4" wp14:editId="5D7B81C8">
                <wp:simplePos x="0" y="0"/>
                <wp:positionH relativeFrom="column">
                  <wp:posOffset>-67945</wp:posOffset>
                </wp:positionH>
                <wp:positionV relativeFrom="paragraph">
                  <wp:posOffset>323215</wp:posOffset>
                </wp:positionV>
                <wp:extent cx="1105535" cy="668655"/>
                <wp:effectExtent l="0" t="0" r="0" b="4445"/>
                <wp:wrapNone/>
                <wp:docPr id="51"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05535" cy="668655"/>
                        </a:xfrm>
                        <a:prstGeom prst="rect">
                          <a:avLst/>
                        </a:prstGeom>
                        <a:solidFill>
                          <a:srgbClr val="FFFFFF"/>
                        </a:solidFill>
                        <a:ln w="9525">
                          <a:solidFill>
                            <a:srgbClr val="000000"/>
                          </a:solidFill>
                          <a:miter lim="800000"/>
                          <a:headEnd/>
                          <a:tailEnd/>
                        </a:ln>
                      </wps:spPr>
                      <wps:txbx>
                        <w:txbxContent>
                          <w:p w14:paraId="2CE26A59" w14:textId="77777777" w:rsidR="000B531F" w:rsidRDefault="000B531F" w:rsidP="004B0BE5">
                            <w:r>
                              <w:t>One of twins examined  in 2 pairs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101ED4" id="Rectangle 39" o:spid="_x0000_s1045" style="position:absolute;margin-left:-5.35pt;margin-top:25.45pt;width:87.05pt;height:5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">
                <v:path arrowok="t"/>
                <v:textbox>
                  <w:txbxContent>
                    <w:p w14:paraId="2CE26A59" w14:textId="77777777" w:rsidR="000B531F" w:rsidRDefault="000B531F" w:rsidP="004B0BE5">
                      <w:r>
                        <w:t>One of twins examined  in 2 pairs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662EBC88" wp14:editId="2A03964F">
                <wp:simplePos x="0" y="0"/>
                <wp:positionH relativeFrom="column">
                  <wp:posOffset>2190115</wp:posOffset>
                </wp:positionH>
                <wp:positionV relativeFrom="paragraph">
                  <wp:posOffset>104775</wp:posOffset>
                </wp:positionV>
                <wp:extent cx="635" cy="218440"/>
                <wp:effectExtent l="63500" t="0" r="37465" b="22860"/>
                <wp:wrapNone/>
                <wp:docPr id="5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218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03BEFB" id="AutoShape 37" o:spid="_x0000_s1026" type="#_x0000_t32" style="position:absolute;margin-left:172.45pt;margin-top:8.25pt;width:.05pt;height:17.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">
                <v:stroke endarrow="block"/>
                <o:lock v:ext="edit" shapetype="f"/>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693056" behindDoc="0" locked="0" layoutInCell="1" allowOverlap="1" wp14:anchorId="66AA1390" wp14:editId="25BD645D">
                <wp:simplePos x="0" y="0"/>
                <wp:positionH relativeFrom="column">
                  <wp:posOffset>493394</wp:posOffset>
                </wp:positionH>
                <wp:positionV relativeFrom="paragraph">
                  <wp:posOffset>104775</wp:posOffset>
                </wp:positionV>
                <wp:extent cx="0" cy="218440"/>
                <wp:effectExtent l="63500" t="0" r="38100" b="22860"/>
                <wp:wrapNone/>
                <wp:docPr id="53"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8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C15738" id="AutoShape 36" o:spid="_x0000_s1026" type="#_x0000_t32" style="position:absolute;margin-left:38.85pt;margin-top:8.25pt;width:0;height:17.2pt;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">
                <v:stroke endarrow="block"/>
                <o:lock v:ext="edit" shapetype="f"/>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695104" behindDoc="0" locked="0" layoutInCell="1" allowOverlap="1" wp14:anchorId="6DC01096" wp14:editId="7C492B4C">
                <wp:simplePos x="0" y="0"/>
                <wp:positionH relativeFrom="column">
                  <wp:posOffset>3884294</wp:posOffset>
                </wp:positionH>
                <wp:positionV relativeFrom="paragraph">
                  <wp:posOffset>104775</wp:posOffset>
                </wp:positionV>
                <wp:extent cx="0" cy="218440"/>
                <wp:effectExtent l="63500" t="0" r="38100" b="22860"/>
                <wp:wrapNone/>
                <wp:docPr id="54"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8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9660DA" id="AutoShape 38" o:spid="_x0000_s1026" type="#_x0000_t32" style="position:absolute;margin-left:305.85pt;margin-top:8.25pt;width:0;height:17.2pt;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">
                <v:stroke endarrow="block"/>
                <o:lock v:ext="edit" shapetype="f"/>
              </v:shap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92032" behindDoc="0" locked="0" layoutInCell="1" allowOverlap="1" wp14:anchorId="1E0EF687" wp14:editId="3F144C85">
                <wp:simplePos x="0" y="0"/>
                <wp:positionH relativeFrom="column">
                  <wp:posOffset>493395</wp:posOffset>
                </wp:positionH>
                <wp:positionV relativeFrom="paragraph">
                  <wp:posOffset>104774</wp:posOffset>
                </wp:positionV>
                <wp:extent cx="3390900" cy="0"/>
                <wp:effectExtent l="0" t="0" r="0" b="0"/>
                <wp:wrapNone/>
                <wp:docPr id="5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390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D8612B" id="AutoShape 35" o:spid="_x0000_s1026" type="#_x0000_t32" style="position:absolute;margin-left:38.85pt;margin-top:8.25pt;width:267pt;height:0;z-index:2516920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">
                <o:lock v:ext="edit" shapetype="f"/>
              </v:shape>
            </w:pict>
          </mc:Fallback>
        </mc:AlternateContent>
      </w:r>
    </w:p>
    <w:p w14:paraId="06C93FE3" w14:textId="77777777" w:rsidR="003A0EB0" w:rsidRPr="004B0BE5" w:rsidRDefault="003A0EB0" w:rsidP="004B0BE5">
      <w:pPr>
        <w:spacing w:line="360" w:lineRule="auto"/>
        <w:jc w:val="both"/>
        <w:rPr>
          <w:rFonts w:ascii="Times New Roman" w:hAnsi="Times New Roman" w:cs="Times New Roman"/>
          <w:sz w:val="24"/>
          <w:szCs w:val="24"/>
          <w:lang w:val="en-US"/>
        </w:rPr>
      </w:pPr>
    </w:p>
    <w:p w14:paraId="71A48AAE" w14:textId="77777777" w:rsidR="00BE181E" w:rsidRPr="004B0BE5" w:rsidRDefault="00BE181E" w:rsidP="004B0BE5">
      <w:pPr>
        <w:pStyle w:val="ListParagraph"/>
        <w:spacing w:line="360" w:lineRule="auto"/>
        <w:ind w:left="360"/>
        <w:jc w:val="both"/>
      </w:pPr>
    </w:p>
    <w:tbl>
      <w:tblPr>
        <w:tblStyle w:val="TableGrid"/>
        <w:tblpPr w:leftFromText="180" w:rightFromText="180" w:vertAnchor="page" w:horzAnchor="margin" w:tblpXSpec="center" w:tblpY="841"/>
        <w:tblOverlap w:val="never"/>
        <w:tblW w:w="10583" w:type="dxa"/>
        <w:tblLook w:val="04A0" w:firstRow="1" w:lastRow="0" w:firstColumn="1" w:lastColumn="0" w:noHBand="0" w:noVBand="1"/>
      </w:tblPr>
      <w:tblGrid>
        <w:gridCol w:w="2031"/>
        <w:gridCol w:w="2375"/>
        <w:gridCol w:w="1147"/>
        <w:gridCol w:w="1035"/>
        <w:gridCol w:w="900"/>
        <w:gridCol w:w="1205"/>
        <w:gridCol w:w="1074"/>
        <w:gridCol w:w="816"/>
      </w:tblGrid>
      <w:tr w:rsidR="00DF1662" w:rsidRPr="007B36FB" w14:paraId="6B955EE5" w14:textId="77777777" w:rsidTr="000B531F">
        <w:trPr>
          <w:trHeight w:val="977"/>
        </w:trPr>
        <w:tc>
          <w:tcPr>
            <w:tcW w:w="10583" w:type="dxa"/>
            <w:gridSpan w:val="8"/>
          </w:tcPr>
          <w:p w14:paraId="50691D49" w14:textId="77777777" w:rsidR="00DF1662" w:rsidRPr="0086121C" w:rsidRDefault="00DF1662" w:rsidP="000B531F">
            <w:pPr>
              <w:spacing w:after="200" w:line="276" w:lineRule="auto"/>
              <w:rPr>
                <w:rFonts w:eastAsiaTheme="minorEastAsia"/>
                <w:b/>
                <w:lang w:val="en-IN" w:eastAsia="en-IN"/>
              </w:rPr>
            </w:pPr>
            <w:r w:rsidRPr="0086121C">
              <w:rPr>
                <w:rFonts w:eastAsiaTheme="minorEastAsia"/>
                <w:b/>
                <w:lang w:val="en-IN" w:eastAsia="en-IN"/>
              </w:rPr>
              <w:t>Table 1. Distribution of baseline characteristics between traced and not traced, (Total N=272, Traced N=102, Not traced= 170) and seen and not seen (N=76, Seen=39, Not seen=37)</w:t>
            </w:r>
          </w:p>
        </w:tc>
      </w:tr>
      <w:tr w:rsidR="00DF1662" w:rsidRPr="007B36FB" w14:paraId="683D00C1" w14:textId="77777777" w:rsidTr="000B531F">
        <w:trPr>
          <w:trHeight w:val="1793"/>
        </w:trPr>
        <w:tc>
          <w:tcPr>
            <w:tcW w:w="2031" w:type="dxa"/>
          </w:tcPr>
          <w:p w14:paraId="5C666E2D"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Variable</w:t>
            </w:r>
          </w:p>
        </w:tc>
        <w:tc>
          <w:tcPr>
            <w:tcW w:w="2375" w:type="dxa"/>
          </w:tcPr>
          <w:p w14:paraId="609D9F45"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Categories</w:t>
            </w:r>
          </w:p>
        </w:tc>
        <w:tc>
          <w:tcPr>
            <w:tcW w:w="1147" w:type="dxa"/>
          </w:tcPr>
          <w:p w14:paraId="19F3FBA0"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N</w:t>
            </w:r>
          </w:p>
          <w:p w14:paraId="4008EFA2"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w:t>
            </w:r>
          </w:p>
          <w:p w14:paraId="31DDF0C5"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Among seen</w:t>
            </w:r>
          </w:p>
        </w:tc>
        <w:tc>
          <w:tcPr>
            <w:tcW w:w="1035" w:type="dxa"/>
          </w:tcPr>
          <w:p w14:paraId="2A6A8405"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xml:space="preserve">N </w:t>
            </w:r>
          </w:p>
          <w:p w14:paraId="53576E1C"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xml:space="preserve">(%) </w:t>
            </w:r>
          </w:p>
          <w:p w14:paraId="5C280E26"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Among not seen</w:t>
            </w:r>
          </w:p>
        </w:tc>
        <w:tc>
          <w:tcPr>
            <w:tcW w:w="900" w:type="dxa"/>
          </w:tcPr>
          <w:p w14:paraId="07B3A9D1"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xml:space="preserve">p </w:t>
            </w:r>
          </w:p>
          <w:p w14:paraId="12865A85"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value</w:t>
            </w:r>
          </w:p>
        </w:tc>
        <w:tc>
          <w:tcPr>
            <w:tcW w:w="1205" w:type="dxa"/>
          </w:tcPr>
          <w:p w14:paraId="474B5E82"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N</w:t>
            </w:r>
          </w:p>
          <w:p w14:paraId="317571ED"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w:t>
            </w:r>
          </w:p>
          <w:p w14:paraId="01A05CA1"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Among traced</w:t>
            </w:r>
          </w:p>
        </w:tc>
        <w:tc>
          <w:tcPr>
            <w:tcW w:w="1074" w:type="dxa"/>
          </w:tcPr>
          <w:p w14:paraId="000E4391"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xml:space="preserve">N </w:t>
            </w:r>
          </w:p>
          <w:p w14:paraId="3E42B232"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xml:space="preserve">(%) </w:t>
            </w:r>
          </w:p>
          <w:p w14:paraId="1FBB0710"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Among not traced</w:t>
            </w:r>
          </w:p>
        </w:tc>
        <w:tc>
          <w:tcPr>
            <w:tcW w:w="816" w:type="dxa"/>
          </w:tcPr>
          <w:p w14:paraId="650AA470"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xml:space="preserve">p </w:t>
            </w:r>
          </w:p>
          <w:p w14:paraId="64533C4B"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value</w:t>
            </w:r>
          </w:p>
        </w:tc>
      </w:tr>
      <w:tr w:rsidR="00DF1662" w:rsidRPr="007B36FB" w14:paraId="3CD2BC7B" w14:textId="77777777" w:rsidTr="000B531F">
        <w:trPr>
          <w:trHeight w:val="676"/>
        </w:trPr>
        <w:tc>
          <w:tcPr>
            <w:tcW w:w="2031" w:type="dxa"/>
            <w:vMerge w:val="restart"/>
          </w:tcPr>
          <w:p w14:paraId="0752E174"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xml:space="preserve">Maternal Education </w:t>
            </w:r>
          </w:p>
        </w:tc>
        <w:tc>
          <w:tcPr>
            <w:tcW w:w="2375" w:type="dxa"/>
          </w:tcPr>
          <w:p w14:paraId="119FE3D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Up to middle school </w:t>
            </w:r>
          </w:p>
        </w:tc>
        <w:tc>
          <w:tcPr>
            <w:tcW w:w="1147" w:type="dxa"/>
          </w:tcPr>
          <w:p w14:paraId="3DF4EB53"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23</w:t>
            </w:r>
          </w:p>
          <w:p w14:paraId="77F4B3C7"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(59%)</w:t>
            </w:r>
          </w:p>
        </w:tc>
        <w:tc>
          <w:tcPr>
            <w:tcW w:w="1035" w:type="dxa"/>
          </w:tcPr>
          <w:p w14:paraId="01A1D754"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13 </w:t>
            </w:r>
          </w:p>
          <w:p w14:paraId="38CE52B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(35.1%)</w:t>
            </w:r>
          </w:p>
        </w:tc>
        <w:tc>
          <w:tcPr>
            <w:tcW w:w="900" w:type="dxa"/>
            <w:vMerge w:val="restart"/>
          </w:tcPr>
          <w:p w14:paraId="5E47D580" w14:textId="77777777" w:rsidR="00DF1662" w:rsidRPr="007B36FB" w:rsidRDefault="00DF1662" w:rsidP="000B531F">
            <w:pPr>
              <w:spacing w:after="200" w:line="276" w:lineRule="auto"/>
              <w:rPr>
                <w:rFonts w:eastAsiaTheme="minorEastAsia"/>
                <w:sz w:val="20"/>
                <w:szCs w:val="20"/>
                <w:lang w:val="en-IN" w:eastAsia="en-IN"/>
              </w:rPr>
            </w:pPr>
          </w:p>
          <w:p w14:paraId="04D67C73"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0.04</w:t>
            </w:r>
          </w:p>
        </w:tc>
        <w:tc>
          <w:tcPr>
            <w:tcW w:w="1205" w:type="dxa"/>
          </w:tcPr>
          <w:p w14:paraId="3370FF4D"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55 </w:t>
            </w:r>
          </w:p>
          <w:p w14:paraId="10FEF74E"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(53.9%)</w:t>
            </w:r>
          </w:p>
        </w:tc>
        <w:tc>
          <w:tcPr>
            <w:tcW w:w="1074" w:type="dxa"/>
          </w:tcPr>
          <w:p w14:paraId="2062260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69 </w:t>
            </w:r>
          </w:p>
          <w:p w14:paraId="7058D6D1"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(40.6%)</w:t>
            </w:r>
          </w:p>
        </w:tc>
        <w:tc>
          <w:tcPr>
            <w:tcW w:w="816" w:type="dxa"/>
            <w:vMerge w:val="restart"/>
          </w:tcPr>
          <w:p w14:paraId="1B3603B1" w14:textId="77777777" w:rsidR="00DF1662" w:rsidRPr="007B36FB" w:rsidRDefault="00DF1662" w:rsidP="000B531F">
            <w:pPr>
              <w:spacing w:after="200" w:line="276" w:lineRule="auto"/>
              <w:rPr>
                <w:rFonts w:eastAsiaTheme="minorEastAsia"/>
                <w:sz w:val="20"/>
                <w:szCs w:val="20"/>
                <w:lang w:val="en-IN" w:eastAsia="en-IN"/>
              </w:rPr>
            </w:pPr>
          </w:p>
          <w:p w14:paraId="02386935" w14:textId="77777777" w:rsidR="00DF1662" w:rsidRPr="007B36FB" w:rsidRDefault="00DF1662" w:rsidP="000B531F">
            <w:pPr>
              <w:spacing w:after="200" w:line="276" w:lineRule="auto"/>
              <w:rPr>
                <w:rFonts w:eastAsiaTheme="minorEastAsia"/>
                <w:sz w:val="20"/>
                <w:szCs w:val="20"/>
                <w:lang w:val="en-IN" w:eastAsia="en-IN"/>
              </w:rPr>
            </w:pPr>
          </w:p>
          <w:p w14:paraId="4928C9CE"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0.03</w:t>
            </w:r>
          </w:p>
        </w:tc>
      </w:tr>
      <w:tr w:rsidR="00DF1662" w:rsidRPr="007B36FB" w14:paraId="2662F28A" w14:textId="77777777" w:rsidTr="000B531F">
        <w:trPr>
          <w:trHeight w:val="182"/>
        </w:trPr>
        <w:tc>
          <w:tcPr>
            <w:tcW w:w="2031" w:type="dxa"/>
            <w:vMerge/>
          </w:tcPr>
          <w:p w14:paraId="7B958097" w14:textId="77777777" w:rsidR="00DF1662" w:rsidRPr="007B36FB" w:rsidRDefault="00DF1662" w:rsidP="000B531F">
            <w:pPr>
              <w:spacing w:after="200" w:line="276" w:lineRule="auto"/>
              <w:rPr>
                <w:rFonts w:eastAsiaTheme="minorEastAsia"/>
                <w:b/>
                <w:sz w:val="20"/>
                <w:szCs w:val="20"/>
                <w:lang w:val="en-IN" w:eastAsia="en-IN"/>
              </w:rPr>
            </w:pPr>
          </w:p>
        </w:tc>
        <w:tc>
          <w:tcPr>
            <w:tcW w:w="2375" w:type="dxa"/>
          </w:tcPr>
          <w:p w14:paraId="31730CC1"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High school and above</w:t>
            </w:r>
          </w:p>
        </w:tc>
        <w:tc>
          <w:tcPr>
            <w:tcW w:w="1147" w:type="dxa"/>
          </w:tcPr>
          <w:p w14:paraId="25BD112C"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16</w:t>
            </w:r>
          </w:p>
          <w:p w14:paraId="61487C48"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(41%)</w:t>
            </w:r>
          </w:p>
        </w:tc>
        <w:tc>
          <w:tcPr>
            <w:tcW w:w="1035" w:type="dxa"/>
          </w:tcPr>
          <w:p w14:paraId="34D4B1F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24 </w:t>
            </w:r>
          </w:p>
          <w:p w14:paraId="5EBB57F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(64.9%)</w:t>
            </w:r>
          </w:p>
        </w:tc>
        <w:tc>
          <w:tcPr>
            <w:tcW w:w="900" w:type="dxa"/>
            <w:vMerge/>
          </w:tcPr>
          <w:p w14:paraId="5429C03F" w14:textId="77777777" w:rsidR="00DF1662" w:rsidRPr="007B36FB" w:rsidRDefault="00DF1662" w:rsidP="000B531F">
            <w:pPr>
              <w:spacing w:after="200" w:line="276" w:lineRule="auto"/>
              <w:rPr>
                <w:rFonts w:eastAsiaTheme="minorEastAsia"/>
                <w:sz w:val="20"/>
                <w:szCs w:val="20"/>
                <w:lang w:val="en-IN" w:eastAsia="en-IN"/>
              </w:rPr>
            </w:pPr>
          </w:p>
        </w:tc>
        <w:tc>
          <w:tcPr>
            <w:tcW w:w="1205" w:type="dxa"/>
          </w:tcPr>
          <w:p w14:paraId="60C108D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47 </w:t>
            </w:r>
          </w:p>
          <w:p w14:paraId="687D767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(46.1%)</w:t>
            </w:r>
          </w:p>
        </w:tc>
        <w:tc>
          <w:tcPr>
            <w:tcW w:w="1074" w:type="dxa"/>
          </w:tcPr>
          <w:p w14:paraId="3036F3A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101 </w:t>
            </w:r>
          </w:p>
          <w:p w14:paraId="472DEC2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(59.4%)</w:t>
            </w:r>
          </w:p>
        </w:tc>
        <w:tc>
          <w:tcPr>
            <w:tcW w:w="816" w:type="dxa"/>
            <w:vMerge/>
          </w:tcPr>
          <w:p w14:paraId="47C9DE53" w14:textId="77777777" w:rsidR="00DF1662" w:rsidRPr="007B36FB" w:rsidRDefault="00DF1662" w:rsidP="000B531F">
            <w:pPr>
              <w:spacing w:after="200" w:line="276" w:lineRule="auto"/>
              <w:rPr>
                <w:rFonts w:eastAsiaTheme="minorEastAsia"/>
                <w:sz w:val="20"/>
                <w:szCs w:val="20"/>
                <w:lang w:val="en-IN" w:eastAsia="en-IN"/>
              </w:rPr>
            </w:pPr>
          </w:p>
        </w:tc>
      </w:tr>
      <w:tr w:rsidR="00DF1662" w:rsidRPr="007B36FB" w14:paraId="6C420AC0" w14:textId="77777777" w:rsidTr="000B531F">
        <w:trPr>
          <w:trHeight w:val="676"/>
        </w:trPr>
        <w:tc>
          <w:tcPr>
            <w:tcW w:w="2031" w:type="dxa"/>
          </w:tcPr>
          <w:p w14:paraId="3CFF708C"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Paternal  Education</w:t>
            </w:r>
          </w:p>
        </w:tc>
        <w:tc>
          <w:tcPr>
            <w:tcW w:w="2375" w:type="dxa"/>
          </w:tcPr>
          <w:p w14:paraId="2E8D919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Up to middle school </w:t>
            </w:r>
          </w:p>
        </w:tc>
        <w:tc>
          <w:tcPr>
            <w:tcW w:w="1147" w:type="dxa"/>
          </w:tcPr>
          <w:p w14:paraId="08170275"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14 </w:t>
            </w:r>
          </w:p>
          <w:p w14:paraId="75C6099C"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(35.9%)</w:t>
            </w:r>
          </w:p>
        </w:tc>
        <w:tc>
          <w:tcPr>
            <w:tcW w:w="1035" w:type="dxa"/>
          </w:tcPr>
          <w:p w14:paraId="496B8DF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12 </w:t>
            </w:r>
          </w:p>
          <w:p w14:paraId="3E325D4D"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(32.4%)</w:t>
            </w:r>
          </w:p>
        </w:tc>
        <w:tc>
          <w:tcPr>
            <w:tcW w:w="900" w:type="dxa"/>
            <w:vMerge w:val="restart"/>
          </w:tcPr>
          <w:p w14:paraId="2D3236A1" w14:textId="77777777" w:rsidR="00DF1662" w:rsidRPr="007B36FB" w:rsidRDefault="00DF1662" w:rsidP="000B531F">
            <w:pPr>
              <w:spacing w:after="200" w:line="276" w:lineRule="auto"/>
              <w:rPr>
                <w:rFonts w:eastAsiaTheme="minorEastAsia"/>
                <w:sz w:val="20"/>
                <w:szCs w:val="20"/>
                <w:lang w:val="en-IN" w:eastAsia="en-IN"/>
              </w:rPr>
            </w:pPr>
          </w:p>
          <w:p w14:paraId="7A66884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0.75</w:t>
            </w:r>
          </w:p>
        </w:tc>
        <w:tc>
          <w:tcPr>
            <w:tcW w:w="1205" w:type="dxa"/>
          </w:tcPr>
          <w:p w14:paraId="4A877BDD"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39 </w:t>
            </w:r>
          </w:p>
          <w:p w14:paraId="4AA7A63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(38.2%)</w:t>
            </w:r>
          </w:p>
        </w:tc>
        <w:tc>
          <w:tcPr>
            <w:tcW w:w="1074" w:type="dxa"/>
          </w:tcPr>
          <w:p w14:paraId="1CA0C9D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54 </w:t>
            </w:r>
          </w:p>
          <w:p w14:paraId="5F6C6E4F"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(31.8%)</w:t>
            </w:r>
          </w:p>
        </w:tc>
        <w:tc>
          <w:tcPr>
            <w:tcW w:w="816" w:type="dxa"/>
            <w:vMerge w:val="restart"/>
          </w:tcPr>
          <w:p w14:paraId="5DD0BCCA" w14:textId="77777777" w:rsidR="00DF1662" w:rsidRPr="007B36FB" w:rsidRDefault="00DF1662" w:rsidP="000B531F">
            <w:pPr>
              <w:spacing w:after="200" w:line="276" w:lineRule="auto"/>
              <w:rPr>
                <w:rFonts w:eastAsiaTheme="minorEastAsia"/>
                <w:sz w:val="20"/>
                <w:szCs w:val="20"/>
                <w:lang w:val="en-IN" w:eastAsia="en-IN"/>
              </w:rPr>
            </w:pPr>
          </w:p>
          <w:p w14:paraId="2BE78765"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0.28</w:t>
            </w:r>
          </w:p>
        </w:tc>
      </w:tr>
      <w:tr w:rsidR="00DF1662" w:rsidRPr="007B36FB" w14:paraId="6C7948F8" w14:textId="77777777" w:rsidTr="000B531F">
        <w:trPr>
          <w:trHeight w:val="676"/>
        </w:trPr>
        <w:tc>
          <w:tcPr>
            <w:tcW w:w="2031" w:type="dxa"/>
          </w:tcPr>
          <w:p w14:paraId="3CA35885" w14:textId="77777777" w:rsidR="00DF1662" w:rsidRPr="007B36FB" w:rsidRDefault="00DF1662" w:rsidP="000B531F">
            <w:pPr>
              <w:spacing w:after="200" w:line="276" w:lineRule="auto"/>
              <w:rPr>
                <w:rFonts w:eastAsiaTheme="minorEastAsia"/>
                <w:b/>
                <w:sz w:val="20"/>
                <w:szCs w:val="20"/>
                <w:lang w:val="en-IN" w:eastAsia="en-IN"/>
              </w:rPr>
            </w:pPr>
          </w:p>
        </w:tc>
        <w:tc>
          <w:tcPr>
            <w:tcW w:w="2375" w:type="dxa"/>
          </w:tcPr>
          <w:p w14:paraId="6187A807"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High school and above</w:t>
            </w:r>
          </w:p>
        </w:tc>
        <w:tc>
          <w:tcPr>
            <w:tcW w:w="1147" w:type="dxa"/>
          </w:tcPr>
          <w:p w14:paraId="2C45F9D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25 </w:t>
            </w:r>
          </w:p>
          <w:p w14:paraId="138EC37D"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(64.1%)</w:t>
            </w:r>
          </w:p>
        </w:tc>
        <w:tc>
          <w:tcPr>
            <w:tcW w:w="1035" w:type="dxa"/>
          </w:tcPr>
          <w:p w14:paraId="66EE5B17"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25 </w:t>
            </w:r>
          </w:p>
          <w:p w14:paraId="6129628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(67.6%)</w:t>
            </w:r>
          </w:p>
        </w:tc>
        <w:tc>
          <w:tcPr>
            <w:tcW w:w="900" w:type="dxa"/>
            <w:vMerge/>
          </w:tcPr>
          <w:p w14:paraId="0BB6122A" w14:textId="77777777" w:rsidR="00DF1662" w:rsidRPr="007B36FB" w:rsidRDefault="00DF1662" w:rsidP="000B531F">
            <w:pPr>
              <w:spacing w:after="200" w:line="276" w:lineRule="auto"/>
              <w:rPr>
                <w:rFonts w:eastAsiaTheme="minorEastAsia"/>
                <w:sz w:val="20"/>
                <w:szCs w:val="20"/>
                <w:lang w:val="en-IN" w:eastAsia="en-IN"/>
              </w:rPr>
            </w:pPr>
          </w:p>
        </w:tc>
        <w:tc>
          <w:tcPr>
            <w:tcW w:w="1205" w:type="dxa"/>
          </w:tcPr>
          <w:p w14:paraId="62E39A6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63 </w:t>
            </w:r>
          </w:p>
          <w:p w14:paraId="50A7C77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(61.8%)</w:t>
            </w:r>
          </w:p>
        </w:tc>
        <w:tc>
          <w:tcPr>
            <w:tcW w:w="1074" w:type="dxa"/>
          </w:tcPr>
          <w:p w14:paraId="4F9B52AE"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116</w:t>
            </w:r>
          </w:p>
          <w:p w14:paraId="14BFB721"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(68.2%)</w:t>
            </w:r>
          </w:p>
        </w:tc>
        <w:tc>
          <w:tcPr>
            <w:tcW w:w="816" w:type="dxa"/>
            <w:vMerge/>
          </w:tcPr>
          <w:p w14:paraId="19E11F45" w14:textId="77777777" w:rsidR="00DF1662" w:rsidRPr="007B36FB" w:rsidRDefault="00DF1662" w:rsidP="000B531F">
            <w:pPr>
              <w:spacing w:after="200" w:line="276" w:lineRule="auto"/>
              <w:rPr>
                <w:rFonts w:eastAsiaTheme="minorEastAsia"/>
                <w:sz w:val="20"/>
                <w:szCs w:val="20"/>
                <w:lang w:val="en-IN" w:eastAsia="en-IN"/>
              </w:rPr>
            </w:pPr>
          </w:p>
        </w:tc>
      </w:tr>
      <w:tr w:rsidR="00DF1662" w:rsidRPr="007B36FB" w14:paraId="0194C4CB" w14:textId="77777777" w:rsidTr="000B531F">
        <w:trPr>
          <w:trHeight w:val="676"/>
        </w:trPr>
        <w:tc>
          <w:tcPr>
            <w:tcW w:w="2031" w:type="dxa"/>
            <w:vMerge w:val="restart"/>
          </w:tcPr>
          <w:p w14:paraId="03F14710"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Consanguinity</w:t>
            </w:r>
          </w:p>
          <w:p w14:paraId="5A3FD2C1" w14:textId="77777777" w:rsidR="00DF1662" w:rsidRPr="007B36FB" w:rsidRDefault="00DF1662" w:rsidP="000B531F">
            <w:pPr>
              <w:spacing w:after="200" w:line="276" w:lineRule="auto"/>
              <w:rPr>
                <w:rFonts w:eastAsiaTheme="minorEastAsia"/>
                <w:b/>
                <w:sz w:val="20"/>
                <w:szCs w:val="20"/>
                <w:lang w:val="en-IN" w:eastAsia="en-IN"/>
              </w:rPr>
            </w:pPr>
          </w:p>
        </w:tc>
        <w:tc>
          <w:tcPr>
            <w:tcW w:w="2375" w:type="dxa"/>
          </w:tcPr>
          <w:p w14:paraId="5D851AD1"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Non-Consanguineous</w:t>
            </w:r>
          </w:p>
        </w:tc>
        <w:tc>
          <w:tcPr>
            <w:tcW w:w="1147" w:type="dxa"/>
          </w:tcPr>
          <w:p w14:paraId="5662A28F"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29 </w:t>
            </w:r>
          </w:p>
          <w:p w14:paraId="2103319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(74.4)</w:t>
            </w:r>
          </w:p>
        </w:tc>
        <w:tc>
          <w:tcPr>
            <w:tcW w:w="1035" w:type="dxa"/>
          </w:tcPr>
          <w:p w14:paraId="129298C5"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23 </w:t>
            </w:r>
          </w:p>
          <w:p w14:paraId="1CFB7D68"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(62.2)</w:t>
            </w:r>
          </w:p>
        </w:tc>
        <w:tc>
          <w:tcPr>
            <w:tcW w:w="900" w:type="dxa"/>
            <w:vMerge w:val="restart"/>
          </w:tcPr>
          <w:p w14:paraId="7706CF53" w14:textId="77777777" w:rsidR="00DF1662" w:rsidRPr="007B36FB" w:rsidRDefault="00DF1662" w:rsidP="000B531F">
            <w:pPr>
              <w:spacing w:after="200" w:line="276" w:lineRule="auto"/>
              <w:rPr>
                <w:rFonts w:eastAsiaTheme="minorEastAsia"/>
                <w:sz w:val="20"/>
                <w:szCs w:val="20"/>
                <w:lang w:val="en-IN" w:eastAsia="en-IN"/>
              </w:rPr>
            </w:pPr>
          </w:p>
          <w:p w14:paraId="5B4CAD78"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0.47</w:t>
            </w:r>
          </w:p>
        </w:tc>
        <w:tc>
          <w:tcPr>
            <w:tcW w:w="1205" w:type="dxa"/>
          </w:tcPr>
          <w:p w14:paraId="27A7BA6C"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62</w:t>
            </w:r>
          </w:p>
          <w:p w14:paraId="68A7954D"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(60.8)</w:t>
            </w:r>
          </w:p>
        </w:tc>
        <w:tc>
          <w:tcPr>
            <w:tcW w:w="1074" w:type="dxa"/>
          </w:tcPr>
          <w:p w14:paraId="0017A38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124 </w:t>
            </w:r>
          </w:p>
          <w:p w14:paraId="25E97C3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(72.9)</w:t>
            </w:r>
          </w:p>
        </w:tc>
        <w:tc>
          <w:tcPr>
            <w:tcW w:w="816" w:type="dxa"/>
            <w:vMerge w:val="restart"/>
          </w:tcPr>
          <w:p w14:paraId="094EFB5D" w14:textId="77777777" w:rsidR="00DF1662" w:rsidRPr="007B36FB" w:rsidRDefault="00DF1662" w:rsidP="000B531F">
            <w:pPr>
              <w:spacing w:after="200" w:line="276" w:lineRule="auto"/>
              <w:rPr>
                <w:rFonts w:eastAsiaTheme="minorEastAsia"/>
                <w:sz w:val="20"/>
                <w:szCs w:val="20"/>
                <w:lang w:val="en-IN" w:eastAsia="en-IN"/>
              </w:rPr>
            </w:pPr>
          </w:p>
          <w:p w14:paraId="360DD46F"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w:t>
            </w:r>
          </w:p>
          <w:p w14:paraId="4B9B8243" w14:textId="77777777" w:rsidR="00DF1662" w:rsidRPr="007B36FB" w:rsidRDefault="00DF1662" w:rsidP="000B531F">
            <w:pPr>
              <w:spacing w:after="200" w:line="276" w:lineRule="auto"/>
              <w:rPr>
                <w:rFonts w:eastAsiaTheme="minorEastAsia"/>
                <w:sz w:val="20"/>
                <w:szCs w:val="20"/>
                <w:lang w:val="en-IN" w:eastAsia="en-IN"/>
              </w:rPr>
            </w:pPr>
          </w:p>
          <w:p w14:paraId="27E1194F"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0.11</w:t>
            </w:r>
          </w:p>
        </w:tc>
      </w:tr>
      <w:tr w:rsidR="00DF1662" w:rsidRPr="007B36FB" w14:paraId="382CAF47" w14:textId="77777777" w:rsidTr="000B531F">
        <w:trPr>
          <w:trHeight w:val="182"/>
        </w:trPr>
        <w:tc>
          <w:tcPr>
            <w:tcW w:w="2031" w:type="dxa"/>
            <w:vMerge/>
          </w:tcPr>
          <w:p w14:paraId="434E5219" w14:textId="77777777" w:rsidR="00DF1662" w:rsidRPr="007B36FB" w:rsidRDefault="00DF1662" w:rsidP="000B531F">
            <w:pPr>
              <w:spacing w:after="200" w:line="276" w:lineRule="auto"/>
              <w:rPr>
                <w:rFonts w:eastAsiaTheme="minorEastAsia"/>
                <w:b/>
                <w:sz w:val="20"/>
                <w:szCs w:val="20"/>
                <w:lang w:val="en-IN" w:eastAsia="en-IN"/>
              </w:rPr>
            </w:pPr>
          </w:p>
        </w:tc>
        <w:tc>
          <w:tcPr>
            <w:tcW w:w="2375" w:type="dxa"/>
          </w:tcPr>
          <w:p w14:paraId="2EB0655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Consanguineous</w:t>
            </w:r>
          </w:p>
        </w:tc>
        <w:tc>
          <w:tcPr>
            <w:tcW w:w="1147" w:type="dxa"/>
          </w:tcPr>
          <w:p w14:paraId="402BD0BB"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8</w:t>
            </w:r>
          </w:p>
          <w:p w14:paraId="6BF37CE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(20.5%)</w:t>
            </w:r>
          </w:p>
        </w:tc>
        <w:tc>
          <w:tcPr>
            <w:tcW w:w="1035" w:type="dxa"/>
          </w:tcPr>
          <w:p w14:paraId="770AD9F7"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10</w:t>
            </w:r>
          </w:p>
          <w:p w14:paraId="7658E04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(27%)</w:t>
            </w:r>
          </w:p>
        </w:tc>
        <w:tc>
          <w:tcPr>
            <w:tcW w:w="900" w:type="dxa"/>
            <w:vMerge/>
          </w:tcPr>
          <w:p w14:paraId="4AA0CDE6" w14:textId="77777777" w:rsidR="00DF1662" w:rsidRPr="007B36FB" w:rsidRDefault="00DF1662" w:rsidP="000B531F">
            <w:pPr>
              <w:spacing w:after="200" w:line="276" w:lineRule="auto"/>
              <w:rPr>
                <w:rFonts w:eastAsiaTheme="minorEastAsia"/>
                <w:sz w:val="20"/>
                <w:szCs w:val="20"/>
                <w:lang w:val="en-IN" w:eastAsia="en-IN"/>
              </w:rPr>
            </w:pPr>
          </w:p>
        </w:tc>
        <w:tc>
          <w:tcPr>
            <w:tcW w:w="1205" w:type="dxa"/>
          </w:tcPr>
          <w:p w14:paraId="1607BCC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30 </w:t>
            </w:r>
          </w:p>
          <w:p w14:paraId="41E12DE7"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(29.4%)</w:t>
            </w:r>
          </w:p>
        </w:tc>
        <w:tc>
          <w:tcPr>
            <w:tcW w:w="1074" w:type="dxa"/>
          </w:tcPr>
          <w:p w14:paraId="76AABF1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33 </w:t>
            </w:r>
          </w:p>
          <w:p w14:paraId="0F7112AC"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(19.4%)</w:t>
            </w:r>
          </w:p>
        </w:tc>
        <w:tc>
          <w:tcPr>
            <w:tcW w:w="816" w:type="dxa"/>
            <w:vMerge/>
          </w:tcPr>
          <w:p w14:paraId="7FE61125" w14:textId="77777777" w:rsidR="00DF1662" w:rsidRPr="007B36FB" w:rsidRDefault="00DF1662" w:rsidP="000B531F">
            <w:pPr>
              <w:spacing w:after="200" w:line="276" w:lineRule="auto"/>
              <w:rPr>
                <w:rFonts w:eastAsiaTheme="minorEastAsia"/>
                <w:sz w:val="20"/>
                <w:szCs w:val="20"/>
                <w:lang w:val="en-IN" w:eastAsia="en-IN"/>
              </w:rPr>
            </w:pPr>
          </w:p>
        </w:tc>
      </w:tr>
      <w:tr w:rsidR="00DF1662" w:rsidRPr="007B36FB" w14:paraId="4C5FEB69" w14:textId="77777777" w:rsidTr="000B531F">
        <w:trPr>
          <w:trHeight w:val="182"/>
        </w:trPr>
        <w:tc>
          <w:tcPr>
            <w:tcW w:w="2031" w:type="dxa"/>
            <w:vMerge/>
          </w:tcPr>
          <w:p w14:paraId="254D13EE" w14:textId="77777777" w:rsidR="00DF1662" w:rsidRPr="007B36FB" w:rsidRDefault="00DF1662" w:rsidP="000B531F">
            <w:pPr>
              <w:spacing w:after="200" w:line="276" w:lineRule="auto"/>
              <w:rPr>
                <w:rFonts w:eastAsiaTheme="minorEastAsia"/>
                <w:b/>
                <w:sz w:val="20"/>
                <w:szCs w:val="20"/>
                <w:lang w:val="en-IN" w:eastAsia="en-IN"/>
              </w:rPr>
            </w:pPr>
          </w:p>
        </w:tc>
        <w:tc>
          <w:tcPr>
            <w:tcW w:w="2375" w:type="dxa"/>
          </w:tcPr>
          <w:p w14:paraId="190262D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Missing </w:t>
            </w:r>
          </w:p>
        </w:tc>
        <w:tc>
          <w:tcPr>
            <w:tcW w:w="1147" w:type="dxa"/>
          </w:tcPr>
          <w:p w14:paraId="0B966943"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2</w:t>
            </w:r>
          </w:p>
          <w:p w14:paraId="2450E7B0"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(5.1%)</w:t>
            </w:r>
          </w:p>
        </w:tc>
        <w:tc>
          <w:tcPr>
            <w:tcW w:w="1035" w:type="dxa"/>
          </w:tcPr>
          <w:p w14:paraId="4ED51531"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4 </w:t>
            </w:r>
          </w:p>
          <w:p w14:paraId="5F9AD2DD"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(10.8%)</w:t>
            </w:r>
          </w:p>
        </w:tc>
        <w:tc>
          <w:tcPr>
            <w:tcW w:w="900" w:type="dxa"/>
            <w:vMerge/>
          </w:tcPr>
          <w:p w14:paraId="51984EDC" w14:textId="77777777" w:rsidR="00DF1662" w:rsidRPr="007B36FB" w:rsidRDefault="00DF1662" w:rsidP="000B531F">
            <w:pPr>
              <w:spacing w:after="200" w:line="276" w:lineRule="auto"/>
              <w:rPr>
                <w:rFonts w:eastAsiaTheme="minorEastAsia"/>
                <w:sz w:val="20"/>
                <w:szCs w:val="20"/>
                <w:lang w:val="en-IN" w:eastAsia="en-IN"/>
              </w:rPr>
            </w:pPr>
          </w:p>
        </w:tc>
        <w:tc>
          <w:tcPr>
            <w:tcW w:w="1205" w:type="dxa"/>
          </w:tcPr>
          <w:p w14:paraId="5B16414F"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10 </w:t>
            </w:r>
          </w:p>
          <w:p w14:paraId="7FD46968"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(9.8%)</w:t>
            </w:r>
          </w:p>
        </w:tc>
        <w:tc>
          <w:tcPr>
            <w:tcW w:w="1074" w:type="dxa"/>
          </w:tcPr>
          <w:p w14:paraId="12DCC8B3"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13</w:t>
            </w:r>
          </w:p>
          <w:p w14:paraId="3B0C2FB4"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(7.7%)</w:t>
            </w:r>
          </w:p>
        </w:tc>
        <w:tc>
          <w:tcPr>
            <w:tcW w:w="816" w:type="dxa"/>
            <w:vMerge/>
          </w:tcPr>
          <w:p w14:paraId="5D8EDA77" w14:textId="77777777" w:rsidR="00DF1662" w:rsidRPr="007B36FB" w:rsidRDefault="00DF1662" w:rsidP="000B531F">
            <w:pPr>
              <w:spacing w:after="200" w:line="276" w:lineRule="auto"/>
              <w:rPr>
                <w:rFonts w:eastAsiaTheme="minorEastAsia"/>
                <w:sz w:val="20"/>
                <w:szCs w:val="20"/>
                <w:lang w:val="en-IN" w:eastAsia="en-IN"/>
              </w:rPr>
            </w:pPr>
          </w:p>
        </w:tc>
      </w:tr>
      <w:tr w:rsidR="00DF1662" w:rsidRPr="007B36FB" w14:paraId="713AAD92" w14:textId="77777777" w:rsidTr="000B531F">
        <w:trPr>
          <w:trHeight w:val="990"/>
        </w:trPr>
        <w:tc>
          <w:tcPr>
            <w:tcW w:w="2031" w:type="dxa"/>
            <w:vMerge w:val="restart"/>
          </w:tcPr>
          <w:p w14:paraId="16D6EF5E" w14:textId="3E1CC62D"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xml:space="preserve">Twin Pairs </w:t>
            </w:r>
            <w:ins w:id="215" w:author="Lori Bonertz" w:date="2022-06-28T08:33:00Z">
              <w:r w:rsidR="009A0292">
                <w:rPr>
                  <w:rFonts w:eastAsiaTheme="minorEastAsia"/>
                  <w:b/>
                  <w:sz w:val="20"/>
                  <w:szCs w:val="20"/>
                  <w:lang w:val="en-IN" w:eastAsia="en-IN"/>
                </w:rPr>
                <w:t>Sex</w:t>
              </w:r>
            </w:ins>
            <w:del w:id="216" w:author="Lori Bonertz" w:date="2022-06-28T08:33:00Z">
              <w:r w:rsidRPr="007B36FB" w:rsidDel="009A0292">
                <w:rPr>
                  <w:rFonts w:eastAsiaTheme="minorEastAsia"/>
                  <w:b/>
                  <w:sz w:val="20"/>
                  <w:szCs w:val="20"/>
                  <w:lang w:val="en-IN" w:eastAsia="en-IN"/>
                </w:rPr>
                <w:delText>Gender</w:delText>
              </w:r>
            </w:del>
            <w:r w:rsidRPr="007B36FB">
              <w:rPr>
                <w:rFonts w:eastAsiaTheme="minorEastAsia"/>
                <w:b/>
                <w:sz w:val="20"/>
                <w:szCs w:val="20"/>
                <w:lang w:val="en-IN" w:eastAsia="en-IN"/>
              </w:rPr>
              <w:t xml:space="preserve"> </w:t>
            </w:r>
          </w:p>
        </w:tc>
        <w:tc>
          <w:tcPr>
            <w:tcW w:w="2375" w:type="dxa"/>
          </w:tcPr>
          <w:p w14:paraId="4EA9A2EB"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Male-Male</w:t>
            </w:r>
          </w:p>
          <w:p w14:paraId="5CDBECEF" w14:textId="77777777" w:rsidR="00DF1662" w:rsidRPr="007B36FB" w:rsidRDefault="00DF1662" w:rsidP="000B531F">
            <w:pPr>
              <w:spacing w:after="200" w:line="276" w:lineRule="auto"/>
              <w:rPr>
                <w:rFonts w:eastAsiaTheme="minorEastAsia"/>
                <w:sz w:val="20"/>
                <w:szCs w:val="20"/>
                <w:lang w:val="en-IN" w:eastAsia="en-IN"/>
              </w:rPr>
            </w:pPr>
          </w:p>
        </w:tc>
        <w:tc>
          <w:tcPr>
            <w:tcW w:w="1147" w:type="dxa"/>
          </w:tcPr>
          <w:p w14:paraId="7C1D6550"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12</w:t>
            </w:r>
          </w:p>
          <w:p w14:paraId="0EC49BC3"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(30.8%)</w:t>
            </w:r>
          </w:p>
        </w:tc>
        <w:tc>
          <w:tcPr>
            <w:tcW w:w="1035" w:type="dxa"/>
          </w:tcPr>
          <w:p w14:paraId="2798385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12 </w:t>
            </w:r>
          </w:p>
          <w:p w14:paraId="15B5694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(32.4%)</w:t>
            </w:r>
          </w:p>
        </w:tc>
        <w:tc>
          <w:tcPr>
            <w:tcW w:w="900" w:type="dxa"/>
            <w:vMerge w:val="restart"/>
          </w:tcPr>
          <w:p w14:paraId="6B9460D8" w14:textId="77777777" w:rsidR="00DF1662" w:rsidRPr="007B36FB" w:rsidRDefault="00DF1662" w:rsidP="000B531F">
            <w:pPr>
              <w:spacing w:after="200" w:line="276" w:lineRule="auto"/>
              <w:rPr>
                <w:rFonts w:eastAsiaTheme="minorEastAsia"/>
                <w:sz w:val="20"/>
                <w:szCs w:val="20"/>
                <w:lang w:val="en-IN" w:eastAsia="en-IN"/>
              </w:rPr>
            </w:pPr>
          </w:p>
          <w:p w14:paraId="36542413" w14:textId="77777777" w:rsidR="00DF1662" w:rsidRPr="007B36FB" w:rsidRDefault="00DF1662" w:rsidP="000B531F">
            <w:pPr>
              <w:spacing w:after="200" w:line="276" w:lineRule="auto"/>
              <w:rPr>
                <w:rFonts w:eastAsiaTheme="minorEastAsia"/>
                <w:sz w:val="20"/>
                <w:szCs w:val="20"/>
                <w:lang w:val="en-IN" w:eastAsia="en-IN"/>
              </w:rPr>
            </w:pPr>
          </w:p>
          <w:p w14:paraId="54F8AC11"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0.51</w:t>
            </w:r>
          </w:p>
        </w:tc>
        <w:tc>
          <w:tcPr>
            <w:tcW w:w="1205" w:type="dxa"/>
          </w:tcPr>
          <w:p w14:paraId="62EDE6BC"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34 </w:t>
            </w:r>
          </w:p>
          <w:p w14:paraId="5BB99CF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(33.3%)</w:t>
            </w:r>
          </w:p>
        </w:tc>
        <w:tc>
          <w:tcPr>
            <w:tcW w:w="1074" w:type="dxa"/>
          </w:tcPr>
          <w:p w14:paraId="7AC8051F"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57</w:t>
            </w:r>
          </w:p>
          <w:p w14:paraId="66798273"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(33.5%)</w:t>
            </w:r>
          </w:p>
        </w:tc>
        <w:tc>
          <w:tcPr>
            <w:tcW w:w="816" w:type="dxa"/>
            <w:vMerge w:val="restart"/>
          </w:tcPr>
          <w:p w14:paraId="5E8E704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w:t>
            </w:r>
          </w:p>
          <w:p w14:paraId="197679B0"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w:t>
            </w:r>
          </w:p>
          <w:p w14:paraId="71270E41" w14:textId="77777777" w:rsidR="00DF1662" w:rsidRPr="007B36FB" w:rsidRDefault="00DF1662" w:rsidP="000B531F">
            <w:pPr>
              <w:spacing w:after="200" w:line="276" w:lineRule="auto"/>
              <w:rPr>
                <w:rFonts w:eastAsiaTheme="minorEastAsia"/>
                <w:sz w:val="20"/>
                <w:szCs w:val="20"/>
                <w:lang w:val="en-IN" w:eastAsia="en-IN"/>
              </w:rPr>
            </w:pPr>
          </w:p>
          <w:p w14:paraId="025AD21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0.37</w:t>
            </w:r>
          </w:p>
        </w:tc>
      </w:tr>
      <w:tr w:rsidR="00DF1662" w:rsidRPr="007B36FB" w14:paraId="0A8C51E7" w14:textId="77777777" w:rsidTr="000B531F">
        <w:trPr>
          <w:trHeight w:val="182"/>
        </w:trPr>
        <w:tc>
          <w:tcPr>
            <w:tcW w:w="2031" w:type="dxa"/>
            <w:vMerge/>
          </w:tcPr>
          <w:p w14:paraId="7321A57C" w14:textId="77777777" w:rsidR="00DF1662" w:rsidRPr="007B36FB" w:rsidRDefault="00DF1662" w:rsidP="000B531F">
            <w:pPr>
              <w:spacing w:after="200" w:line="276" w:lineRule="auto"/>
              <w:rPr>
                <w:rFonts w:eastAsiaTheme="minorEastAsia"/>
                <w:sz w:val="20"/>
                <w:szCs w:val="20"/>
                <w:lang w:val="en-IN" w:eastAsia="en-IN"/>
              </w:rPr>
            </w:pPr>
          </w:p>
        </w:tc>
        <w:tc>
          <w:tcPr>
            <w:tcW w:w="2375" w:type="dxa"/>
          </w:tcPr>
          <w:p w14:paraId="6CD68918"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Female-Female</w:t>
            </w:r>
          </w:p>
          <w:p w14:paraId="7D565214" w14:textId="77777777" w:rsidR="00DF1662" w:rsidRPr="007B36FB" w:rsidRDefault="00DF1662" w:rsidP="000B531F">
            <w:pPr>
              <w:spacing w:after="200" w:line="276" w:lineRule="auto"/>
              <w:rPr>
                <w:rFonts w:eastAsiaTheme="minorEastAsia"/>
                <w:sz w:val="20"/>
                <w:szCs w:val="20"/>
                <w:lang w:val="en-IN" w:eastAsia="en-IN"/>
              </w:rPr>
            </w:pPr>
          </w:p>
        </w:tc>
        <w:tc>
          <w:tcPr>
            <w:tcW w:w="1147" w:type="dxa"/>
          </w:tcPr>
          <w:p w14:paraId="7397CCE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13</w:t>
            </w:r>
          </w:p>
          <w:p w14:paraId="219D0C65"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(33.3%)</w:t>
            </w:r>
          </w:p>
        </w:tc>
        <w:tc>
          <w:tcPr>
            <w:tcW w:w="1035" w:type="dxa"/>
          </w:tcPr>
          <w:p w14:paraId="20F13B03"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16 </w:t>
            </w:r>
          </w:p>
          <w:p w14:paraId="61719E08"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(43.2%)</w:t>
            </w:r>
          </w:p>
        </w:tc>
        <w:tc>
          <w:tcPr>
            <w:tcW w:w="900" w:type="dxa"/>
            <w:vMerge/>
          </w:tcPr>
          <w:p w14:paraId="5EC87EBB" w14:textId="77777777" w:rsidR="00DF1662" w:rsidRPr="007B36FB" w:rsidRDefault="00DF1662" w:rsidP="000B531F">
            <w:pPr>
              <w:spacing w:after="200" w:line="276" w:lineRule="auto"/>
              <w:rPr>
                <w:rFonts w:eastAsiaTheme="minorEastAsia"/>
                <w:sz w:val="20"/>
                <w:szCs w:val="20"/>
                <w:lang w:val="en-IN" w:eastAsia="en-IN"/>
              </w:rPr>
            </w:pPr>
          </w:p>
        </w:tc>
        <w:tc>
          <w:tcPr>
            <w:tcW w:w="1205" w:type="dxa"/>
          </w:tcPr>
          <w:p w14:paraId="4CB2C65E"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41</w:t>
            </w:r>
          </w:p>
          <w:p w14:paraId="0170D65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(40.2%)</w:t>
            </w:r>
          </w:p>
        </w:tc>
        <w:tc>
          <w:tcPr>
            <w:tcW w:w="1074" w:type="dxa"/>
          </w:tcPr>
          <w:p w14:paraId="60DBD1C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56 </w:t>
            </w:r>
          </w:p>
          <w:p w14:paraId="6C0B70AB"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(32.9%)</w:t>
            </w:r>
          </w:p>
        </w:tc>
        <w:tc>
          <w:tcPr>
            <w:tcW w:w="816" w:type="dxa"/>
            <w:vMerge/>
          </w:tcPr>
          <w:p w14:paraId="0DEE5054" w14:textId="77777777" w:rsidR="00DF1662" w:rsidRPr="007B36FB" w:rsidRDefault="00DF1662" w:rsidP="000B531F">
            <w:pPr>
              <w:spacing w:after="200" w:line="276" w:lineRule="auto"/>
              <w:rPr>
                <w:rFonts w:eastAsiaTheme="minorEastAsia"/>
                <w:sz w:val="20"/>
                <w:szCs w:val="20"/>
                <w:lang w:val="en-IN" w:eastAsia="en-IN"/>
              </w:rPr>
            </w:pPr>
          </w:p>
        </w:tc>
      </w:tr>
      <w:tr w:rsidR="00DF1662" w:rsidRPr="007B36FB" w14:paraId="3C149546" w14:textId="77777777" w:rsidTr="000B531F">
        <w:trPr>
          <w:trHeight w:val="182"/>
        </w:trPr>
        <w:tc>
          <w:tcPr>
            <w:tcW w:w="2031" w:type="dxa"/>
            <w:vMerge/>
          </w:tcPr>
          <w:p w14:paraId="442EC4EA" w14:textId="77777777" w:rsidR="00DF1662" w:rsidRPr="007B36FB" w:rsidRDefault="00DF1662" w:rsidP="000B531F">
            <w:pPr>
              <w:spacing w:after="200" w:line="276" w:lineRule="auto"/>
              <w:rPr>
                <w:rFonts w:eastAsiaTheme="minorEastAsia"/>
                <w:sz w:val="20"/>
                <w:szCs w:val="20"/>
                <w:lang w:val="en-IN" w:eastAsia="en-IN"/>
              </w:rPr>
            </w:pPr>
          </w:p>
        </w:tc>
        <w:tc>
          <w:tcPr>
            <w:tcW w:w="2375" w:type="dxa"/>
          </w:tcPr>
          <w:p w14:paraId="51450F1C"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Male-Female </w:t>
            </w:r>
          </w:p>
          <w:p w14:paraId="616197A9" w14:textId="77777777" w:rsidR="00DF1662" w:rsidRPr="007B36FB" w:rsidRDefault="00DF1662" w:rsidP="000B531F">
            <w:pPr>
              <w:spacing w:after="200" w:line="276" w:lineRule="auto"/>
              <w:rPr>
                <w:rFonts w:eastAsiaTheme="minorEastAsia"/>
                <w:sz w:val="20"/>
                <w:szCs w:val="20"/>
                <w:lang w:val="en-IN" w:eastAsia="en-IN"/>
              </w:rPr>
            </w:pPr>
          </w:p>
        </w:tc>
        <w:tc>
          <w:tcPr>
            <w:tcW w:w="1147" w:type="dxa"/>
          </w:tcPr>
          <w:p w14:paraId="78041D3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14</w:t>
            </w:r>
          </w:p>
          <w:p w14:paraId="50E1934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(35.9%)</w:t>
            </w:r>
          </w:p>
        </w:tc>
        <w:tc>
          <w:tcPr>
            <w:tcW w:w="1035" w:type="dxa"/>
          </w:tcPr>
          <w:p w14:paraId="78DB2184"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9 </w:t>
            </w:r>
          </w:p>
          <w:p w14:paraId="09A1BD4B"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(24.4%)</w:t>
            </w:r>
          </w:p>
        </w:tc>
        <w:tc>
          <w:tcPr>
            <w:tcW w:w="900" w:type="dxa"/>
            <w:vMerge/>
          </w:tcPr>
          <w:p w14:paraId="1CE78EEF" w14:textId="77777777" w:rsidR="00DF1662" w:rsidRPr="007B36FB" w:rsidRDefault="00DF1662" w:rsidP="000B531F">
            <w:pPr>
              <w:spacing w:after="200" w:line="276" w:lineRule="auto"/>
              <w:rPr>
                <w:rFonts w:eastAsiaTheme="minorEastAsia"/>
                <w:sz w:val="20"/>
                <w:szCs w:val="20"/>
                <w:lang w:val="en-IN" w:eastAsia="en-IN"/>
              </w:rPr>
            </w:pPr>
          </w:p>
        </w:tc>
        <w:tc>
          <w:tcPr>
            <w:tcW w:w="1205" w:type="dxa"/>
          </w:tcPr>
          <w:p w14:paraId="7A633280"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27 </w:t>
            </w:r>
          </w:p>
          <w:p w14:paraId="4A9543DF"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(26.5%)</w:t>
            </w:r>
          </w:p>
        </w:tc>
        <w:tc>
          <w:tcPr>
            <w:tcW w:w="1074" w:type="dxa"/>
          </w:tcPr>
          <w:p w14:paraId="5B59A717"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57 </w:t>
            </w:r>
          </w:p>
          <w:p w14:paraId="196BF87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(33.5%)</w:t>
            </w:r>
          </w:p>
        </w:tc>
        <w:tc>
          <w:tcPr>
            <w:tcW w:w="816" w:type="dxa"/>
            <w:vMerge/>
          </w:tcPr>
          <w:p w14:paraId="5E27E8A3" w14:textId="77777777" w:rsidR="00DF1662" w:rsidRPr="007B36FB" w:rsidRDefault="00DF1662" w:rsidP="000B531F">
            <w:pPr>
              <w:spacing w:after="200" w:line="276" w:lineRule="auto"/>
              <w:rPr>
                <w:rFonts w:eastAsiaTheme="minorEastAsia"/>
                <w:sz w:val="20"/>
                <w:szCs w:val="20"/>
                <w:lang w:val="en-IN" w:eastAsia="en-IN"/>
              </w:rPr>
            </w:pPr>
          </w:p>
        </w:tc>
      </w:tr>
    </w:tbl>
    <w:p w14:paraId="7CAF7305" w14:textId="77777777" w:rsidR="00DF1662" w:rsidRDefault="00DF1662">
      <w:pPr>
        <w:rPr>
          <w:rFonts w:ascii="Times New Roman" w:eastAsia="Times New Roman" w:hAnsi="Times New Roman" w:cs="Times New Roman"/>
          <w:sz w:val="24"/>
          <w:szCs w:val="24"/>
        </w:rPr>
      </w:pPr>
    </w:p>
    <w:p w14:paraId="71DC89CA" w14:textId="77777777" w:rsidR="003A0EB0" w:rsidRDefault="003A0EB0" w:rsidP="004B0BE5">
      <w:pPr>
        <w:pStyle w:val="ListParagraph"/>
        <w:spacing w:line="360" w:lineRule="auto"/>
        <w:ind w:left="360"/>
        <w:jc w:val="both"/>
      </w:pPr>
    </w:p>
    <w:p w14:paraId="349EF7B4" w14:textId="77777777" w:rsidR="00DF1662" w:rsidRDefault="00DF1662" w:rsidP="004B0BE5">
      <w:pPr>
        <w:pStyle w:val="ListParagraph"/>
        <w:spacing w:line="360" w:lineRule="auto"/>
        <w:ind w:left="360"/>
        <w:jc w:val="both"/>
      </w:pPr>
    </w:p>
    <w:p w14:paraId="51918ED4" w14:textId="77777777" w:rsidR="00DF1662" w:rsidRDefault="00DF1662" w:rsidP="004B0BE5">
      <w:pPr>
        <w:pStyle w:val="ListParagraph"/>
        <w:spacing w:line="360" w:lineRule="auto"/>
        <w:ind w:left="360"/>
        <w:jc w:val="both"/>
      </w:pPr>
    </w:p>
    <w:p w14:paraId="58213E12" w14:textId="77777777" w:rsidR="0000262B" w:rsidRDefault="0000262B" w:rsidP="0000262B">
      <w:pPr>
        <w:spacing w:line="480" w:lineRule="auto"/>
        <w:rPr>
          <w:i/>
        </w:rPr>
      </w:pPr>
    </w:p>
    <w:p w14:paraId="0E571754" w14:textId="77777777" w:rsidR="0000262B" w:rsidRPr="0014442B" w:rsidRDefault="0000262B" w:rsidP="0000262B">
      <w:pPr>
        <w:spacing w:line="480" w:lineRule="auto"/>
        <w:rPr>
          <w:i/>
        </w:rPr>
      </w:pPr>
      <w:r w:rsidRPr="0014442B">
        <w:rPr>
          <w:i/>
        </w:rPr>
        <w:t xml:space="preserve">Cost of tracing  </w:t>
      </w:r>
    </w:p>
    <w:p w14:paraId="3E269C60" w14:textId="06307F61" w:rsidR="0000262B" w:rsidRPr="00395EEE" w:rsidRDefault="0000262B" w:rsidP="0000262B">
      <w:pPr>
        <w:spacing w:line="480" w:lineRule="auto"/>
      </w:pPr>
      <w:r>
        <w:t xml:space="preserve">Identifying twin births as well as obtaining addresses took </w:t>
      </w:r>
      <w:del w:id="217" w:author="Lori Bonertz" w:date="2022-06-28T08:32:00Z">
        <w:r w:rsidDel="004332A0">
          <w:delText xml:space="preserve">around </w:delText>
        </w:r>
      </w:del>
      <w:ins w:id="218" w:author="Lori Bonertz" w:date="2022-06-28T08:32:00Z">
        <w:r w:rsidR="004332A0">
          <w:t xml:space="preserve">approximately </w:t>
        </w:r>
      </w:ins>
      <w:r>
        <w:t xml:space="preserve">13 full days </w:t>
      </w:r>
      <w:ins w:id="219" w:author="Lori Bonertz" w:date="2022-06-28T08:32:00Z">
        <w:r w:rsidR="004332A0">
          <w:t xml:space="preserve">and </w:t>
        </w:r>
      </w:ins>
      <w:r>
        <w:t>cost</w:t>
      </w:r>
      <w:del w:id="220" w:author="Lori Bonertz" w:date="2022-06-28T08:32:00Z">
        <w:r w:rsidDel="004332A0">
          <w:delText>ing</w:delText>
        </w:r>
      </w:del>
      <w:r>
        <w:t xml:space="preserve"> INR 7900. </w:t>
      </w:r>
      <w:r w:rsidRPr="00B45080">
        <w:t xml:space="preserve">We </w:t>
      </w:r>
      <w:del w:id="221" w:author="Lori Bonertz" w:date="2022-06-28T08:32:00Z">
        <w:r w:rsidRPr="00B45080" w:rsidDel="004332A0">
          <w:delText xml:space="preserve">directly </w:delText>
        </w:r>
      </w:del>
      <w:r w:rsidRPr="00B45080">
        <w:t xml:space="preserve">did not </w:t>
      </w:r>
      <w:ins w:id="222" w:author="Lori Bonertz" w:date="2022-06-28T08:32:00Z">
        <w:r w:rsidR="004332A0" w:rsidRPr="00B45080">
          <w:t xml:space="preserve">directly </w:t>
        </w:r>
      </w:ins>
      <w:r w:rsidRPr="00B45080">
        <w:t>bear the cost of obtaining information regarding twin details  as this data had already been collected as  a part of a previous study (</w:t>
      </w:r>
      <w:del w:id="223" w:author="Lori Bonertz" w:date="2022-06-28T08:47:00Z">
        <w:r w:rsidRPr="00B45080" w:rsidDel="000370DF">
          <w:delText xml:space="preserve"> </w:delText>
        </w:r>
      </w:del>
      <w:r w:rsidRPr="00B45080">
        <w:t>Prem</w:t>
      </w:r>
      <w:del w:id="224" w:author="Lori Bonertz" w:date="2022-06-28T08:32:00Z">
        <w:r w:rsidRPr="00B45080" w:rsidDel="004332A0">
          <w:delText>k</w:delText>
        </w:r>
      </w:del>
      <w:r w:rsidRPr="00B45080">
        <w:t>umar et al., 2016)</w:t>
      </w:r>
      <w:del w:id="225" w:author="Lori Bonertz" w:date="2022-06-28T08:32:00Z">
        <w:r w:rsidRPr="00B45080" w:rsidDel="004332A0">
          <w:delText xml:space="preserve"> </w:delText>
        </w:r>
      </w:del>
      <w:r w:rsidRPr="00B45080">
        <w:t xml:space="preserve"> in the institution. </w:t>
      </w:r>
      <w:r>
        <w:t xml:space="preserve">The cost of contacting one twin pair by post was INR 6913. This included </w:t>
      </w:r>
      <w:ins w:id="226" w:author="Lori Bonertz" w:date="2022-06-28T08:32:00Z">
        <w:r w:rsidR="004332A0">
          <w:t xml:space="preserve">the </w:t>
        </w:r>
      </w:ins>
      <w:r>
        <w:t>cost of printing</w:t>
      </w:r>
      <w:del w:id="227" w:author="Lori Bonertz" w:date="2022-06-28T08:32:00Z">
        <w:r w:rsidDel="004332A0">
          <w:delText xml:space="preserve"> of</w:delText>
        </w:r>
      </w:del>
      <w:r>
        <w:t xml:space="preserve"> questionnaires, information and consent sheets as well as reply-paid postage. </w:t>
      </w:r>
      <w:del w:id="228" w:author="Lori Bonertz" w:date="2022-06-28T08:32:00Z">
        <w:r w:rsidDel="004332A0">
          <w:delText xml:space="preserve"> </w:delText>
        </w:r>
      </w:del>
      <w:r>
        <w:t>The total cost of  home visits was INR 6705. This included INR 3720 for 31 days of wages and INR 2985 towards travel costs. The break</w:t>
      </w:r>
      <w:ins w:id="229" w:author="Lori Bonertz" w:date="2022-06-28T08:32:00Z">
        <w:r w:rsidR="004332A0">
          <w:t>-down</w:t>
        </w:r>
      </w:ins>
      <w:del w:id="230" w:author="Lori Bonertz" w:date="2022-06-28T08:32:00Z">
        <w:r w:rsidDel="004332A0">
          <w:delText xml:space="preserve"> up</w:delText>
        </w:r>
      </w:del>
      <w:r>
        <w:t xml:space="preserve"> for the cost of contacting a twin pair by both these methods is given in Table 3. </w:t>
      </w:r>
    </w:p>
    <w:p w14:paraId="6A49E4D1" w14:textId="77777777" w:rsidR="00DF1662" w:rsidRPr="004B0BE5" w:rsidRDefault="00DF1662" w:rsidP="004B0BE5">
      <w:pPr>
        <w:pStyle w:val="ListParagraph"/>
        <w:spacing w:line="360" w:lineRule="auto"/>
        <w:ind w:left="360"/>
        <w:jc w:val="both"/>
      </w:pPr>
    </w:p>
    <w:p w14:paraId="2FDC0CE1" w14:textId="77777777" w:rsidR="00C607BF" w:rsidRPr="004B0BE5" w:rsidRDefault="00C607BF" w:rsidP="004B0BE5">
      <w:pPr>
        <w:pStyle w:val="ListParagraph"/>
        <w:numPr>
          <w:ilvl w:val="0"/>
          <w:numId w:val="11"/>
        </w:numPr>
        <w:spacing w:line="360" w:lineRule="auto"/>
        <w:jc w:val="both"/>
      </w:pPr>
      <w:r w:rsidRPr="004B0BE5">
        <w:t>Demographics of twins seen:</w:t>
      </w:r>
    </w:p>
    <w:p w14:paraId="27E6DD3F" w14:textId="2ACFF575" w:rsidR="00C607BF" w:rsidRPr="004B0BE5" w:rsidRDefault="00492D4C" w:rsidP="004B0BE5">
      <w:pPr>
        <w:pStyle w:val="ListParagraph"/>
        <w:numPr>
          <w:ilvl w:val="0"/>
          <w:numId w:val="12"/>
        </w:numPr>
        <w:spacing w:line="360" w:lineRule="auto"/>
        <w:ind w:left="360"/>
        <w:jc w:val="both"/>
      </w:pPr>
      <w:r w:rsidRPr="004B0BE5">
        <w:rPr>
          <w:lang w:val="en-US"/>
        </w:rPr>
        <w:t>The mean age of 37 pairs of twins in the study was 17.5 yrs (SD 1.6).</w:t>
      </w:r>
      <w:r w:rsidR="00C607BF" w:rsidRPr="004B0BE5">
        <w:rPr>
          <w:lang w:val="en-US"/>
        </w:rPr>
        <w:t xml:space="preserve"> The </w:t>
      </w:r>
      <w:del w:id="231" w:author="Lori Bonertz" w:date="2022-06-28T08:31:00Z">
        <w:r w:rsidR="00C607BF" w:rsidRPr="004B0BE5" w:rsidDel="00745ADD">
          <w:rPr>
            <w:lang w:val="en-US"/>
          </w:rPr>
          <w:delText xml:space="preserve"> </w:delText>
        </w:r>
      </w:del>
      <w:r w:rsidR="00C607BF" w:rsidRPr="004B0BE5">
        <w:rPr>
          <w:lang w:val="en-US"/>
        </w:rPr>
        <w:t xml:space="preserve">distribution of </w:t>
      </w:r>
      <w:del w:id="232" w:author="Lori Bonertz" w:date="2022-06-28T08:31:00Z">
        <w:r w:rsidR="00C607BF" w:rsidRPr="004B0BE5" w:rsidDel="00745ADD">
          <w:rPr>
            <w:lang w:val="en-US"/>
          </w:rPr>
          <w:delText xml:space="preserve">gender </w:delText>
        </w:r>
      </w:del>
      <w:ins w:id="233" w:author="Lori Bonertz" w:date="2022-06-28T08:31:00Z">
        <w:r w:rsidR="00745ADD">
          <w:rPr>
            <w:lang w:val="en-US"/>
          </w:rPr>
          <w:t>sex</w:t>
        </w:r>
        <w:r w:rsidR="00745ADD" w:rsidRPr="004B0BE5">
          <w:rPr>
            <w:lang w:val="en-US"/>
          </w:rPr>
          <w:t xml:space="preserve"> </w:t>
        </w:r>
      </w:ins>
      <w:r w:rsidR="00C607BF" w:rsidRPr="004B0BE5">
        <w:rPr>
          <w:lang w:val="en-US"/>
        </w:rPr>
        <w:t>was</w:t>
      </w:r>
      <w:del w:id="234" w:author="Lori Bonertz" w:date="2022-06-28T08:31:00Z">
        <w:r w:rsidR="00C607BF" w:rsidRPr="004B0BE5" w:rsidDel="00745ADD">
          <w:rPr>
            <w:lang w:val="en-US"/>
          </w:rPr>
          <w:delText xml:space="preserve"> </w:delText>
        </w:r>
      </w:del>
      <w:r w:rsidR="00C607BF" w:rsidRPr="004B0BE5">
        <w:rPr>
          <w:lang w:val="en-US"/>
        </w:rPr>
        <w:t xml:space="preserve">: 29.7% (M-M), 37.8% (M-F) and 32.4% (F-F). </w:t>
      </w:r>
      <w:r w:rsidR="00C43508" w:rsidRPr="004B0BE5">
        <w:rPr>
          <w:lang w:val="en-US"/>
        </w:rPr>
        <w:t xml:space="preserve">Mean birth order was 1.8 (SD 1.2) Twin 1 and </w:t>
      </w:r>
      <w:r w:rsidR="00041C93" w:rsidRPr="004B0BE5">
        <w:rPr>
          <w:lang w:val="en-US"/>
        </w:rPr>
        <w:t xml:space="preserve">2.4 (SD 1.4) </w:t>
      </w:r>
      <w:del w:id="235" w:author="Lori Bonertz" w:date="2022-06-28T08:31:00Z">
        <w:r w:rsidR="00041C93" w:rsidRPr="004B0BE5" w:rsidDel="00745ADD">
          <w:rPr>
            <w:lang w:val="en-US"/>
          </w:rPr>
          <w:delText xml:space="preserve"> </w:delText>
        </w:r>
      </w:del>
      <w:r w:rsidR="00041C93" w:rsidRPr="004B0BE5">
        <w:rPr>
          <w:lang w:val="en-US"/>
        </w:rPr>
        <w:t>for Twin 2.</w:t>
      </w:r>
    </w:p>
    <w:p w14:paraId="5EC274A1" w14:textId="77777777" w:rsidR="00547E73" w:rsidRPr="004B0BE5" w:rsidRDefault="00547E73" w:rsidP="004B0BE5">
      <w:pPr>
        <w:pStyle w:val="ListParagraph"/>
        <w:numPr>
          <w:ilvl w:val="0"/>
          <w:numId w:val="11"/>
        </w:numPr>
        <w:spacing w:line="360" w:lineRule="auto"/>
        <w:jc w:val="both"/>
      </w:pPr>
      <w:r w:rsidRPr="004B0BE5">
        <w:rPr>
          <w:lang w:val="en-US"/>
        </w:rPr>
        <w:t>General parameters;</w:t>
      </w:r>
    </w:p>
    <w:p w14:paraId="65012DE9" w14:textId="531AA2FB" w:rsidR="00547E73" w:rsidRDefault="00547E73" w:rsidP="004B0BE5">
      <w:pPr>
        <w:pStyle w:val="ListParagraph"/>
        <w:spacing w:line="360" w:lineRule="auto"/>
        <w:ind w:left="360"/>
        <w:jc w:val="both"/>
        <w:rPr>
          <w:lang w:val="en-US"/>
        </w:rPr>
      </w:pPr>
      <w:r w:rsidRPr="004B0BE5">
        <w:rPr>
          <w:lang w:val="en-US"/>
        </w:rPr>
        <w:t xml:space="preserve">Mean height of the twins was </w:t>
      </w:r>
      <w:r w:rsidRPr="0003694E">
        <w:rPr>
          <w:highlight w:val="yellow"/>
          <w:lang w:val="en-US"/>
        </w:rPr>
        <w:t xml:space="preserve">… (SD…) cms and </w:t>
      </w:r>
      <w:ins w:id="236" w:author="Lori Bonertz" w:date="2022-06-28T08:31:00Z">
        <w:r w:rsidR="00745ADD">
          <w:rPr>
            <w:highlight w:val="yellow"/>
            <w:lang w:val="en-US"/>
          </w:rPr>
          <w:t>m</w:t>
        </w:r>
      </w:ins>
      <w:del w:id="237" w:author="Lori Bonertz" w:date="2022-06-28T08:31:00Z">
        <w:r w:rsidRPr="0003694E" w:rsidDel="00745ADD">
          <w:rPr>
            <w:highlight w:val="yellow"/>
            <w:lang w:val="en-US"/>
          </w:rPr>
          <w:delText>M</w:delText>
        </w:r>
      </w:del>
      <w:r w:rsidRPr="0003694E">
        <w:rPr>
          <w:highlight w:val="yellow"/>
          <w:lang w:val="en-US"/>
        </w:rPr>
        <w:t>ean weight … (SD…)</w:t>
      </w:r>
    </w:p>
    <w:p w14:paraId="794B3349" w14:textId="77777777" w:rsidR="00E07413" w:rsidRPr="004B0BE5" w:rsidRDefault="00E07413" w:rsidP="00E07413">
      <w:pPr>
        <w:pStyle w:val="ListParagraph"/>
        <w:numPr>
          <w:ilvl w:val="0"/>
          <w:numId w:val="11"/>
        </w:numPr>
        <w:spacing w:line="360" w:lineRule="auto"/>
        <w:jc w:val="both"/>
      </w:pPr>
      <w:r w:rsidRPr="004B0BE5">
        <w:t xml:space="preserve">Zygosity: </w:t>
      </w:r>
    </w:p>
    <w:p w14:paraId="54FB6A15" w14:textId="1E7A993A" w:rsidR="00E07413" w:rsidRPr="004B0BE5" w:rsidRDefault="00E07413" w:rsidP="00E07413">
      <w:pPr>
        <w:pStyle w:val="ListParagraph"/>
        <w:spacing w:line="360" w:lineRule="auto"/>
        <w:ind w:left="360"/>
        <w:jc w:val="both"/>
      </w:pPr>
      <w:r w:rsidRPr="004B0BE5">
        <w:t>As determined by the validated questionnaire 20</w:t>
      </w:r>
      <w:ins w:id="238" w:author="Lori Bonertz" w:date="2022-06-28T08:31:00Z">
        <w:r w:rsidR="00745ADD">
          <w:t>,</w:t>
        </w:r>
      </w:ins>
      <w:r w:rsidRPr="004B0BE5">
        <w:t xml:space="preserve"> (51.4%) of the twins were monozygotic and 19 (48.6%) dizygotic.</w:t>
      </w:r>
    </w:p>
    <w:p w14:paraId="4C219D7E" w14:textId="77777777" w:rsidR="00E07413" w:rsidRPr="004B0BE5" w:rsidRDefault="00E07413" w:rsidP="00E07413">
      <w:pPr>
        <w:pStyle w:val="ListParagraph"/>
        <w:spacing w:line="360" w:lineRule="auto"/>
        <w:ind w:left="360"/>
        <w:jc w:val="both"/>
      </w:pPr>
      <w:r w:rsidRPr="004B0BE5">
        <w:rPr>
          <w:highlight w:val="cyan"/>
        </w:rPr>
        <w:t>When compared to the chorionicity ....</w:t>
      </w:r>
    </w:p>
    <w:p w14:paraId="40A3B9E6" w14:textId="77777777" w:rsidR="00E07413" w:rsidRDefault="00E07413" w:rsidP="004B0BE5">
      <w:pPr>
        <w:pStyle w:val="ListParagraph"/>
        <w:spacing w:line="360" w:lineRule="auto"/>
        <w:ind w:left="360"/>
        <w:jc w:val="both"/>
        <w:rPr>
          <w:lang w:val="en-US"/>
        </w:rPr>
      </w:pPr>
    </w:p>
    <w:p w14:paraId="641F7F33" w14:textId="77777777" w:rsidR="00DF1662" w:rsidRPr="000B531F" w:rsidRDefault="00DF1662" w:rsidP="004B0BE5">
      <w:pPr>
        <w:pStyle w:val="ListParagraph"/>
        <w:spacing w:line="360" w:lineRule="auto"/>
        <w:ind w:left="360"/>
        <w:jc w:val="both"/>
        <w:rPr>
          <w:highlight w:val="yellow"/>
          <w:lang w:val="en-US"/>
        </w:rPr>
      </w:pPr>
      <w:r w:rsidRPr="000B531F">
        <w:rPr>
          <w:highlight w:val="yellow"/>
          <w:lang w:val="en-US"/>
        </w:rPr>
        <w:t>Table …</w:t>
      </w:r>
    </w:p>
    <w:p w14:paraId="275FAEC8" w14:textId="77777777" w:rsidR="00DF1662" w:rsidRPr="000B531F" w:rsidRDefault="00DF1662" w:rsidP="004B0BE5">
      <w:pPr>
        <w:pStyle w:val="ListParagraph"/>
        <w:spacing w:line="360" w:lineRule="auto"/>
        <w:ind w:left="360"/>
        <w:jc w:val="both"/>
        <w:rPr>
          <w:highlight w:val="yellow"/>
          <w:lang w:val="en-US"/>
        </w:rPr>
      </w:pPr>
      <w:r w:rsidRPr="000B531F">
        <w:rPr>
          <w:highlight w:val="yellow"/>
          <w:lang w:val="en-US"/>
        </w:rPr>
        <w:t>Characteristics of Monozygotic and Dizygotic twin pairs</w:t>
      </w:r>
    </w:p>
    <w:tbl>
      <w:tblPr>
        <w:tblStyle w:val="TableGrid"/>
        <w:tblW w:w="0" w:type="auto"/>
        <w:tblInd w:w="360" w:type="dxa"/>
        <w:tblLook w:val="04A0" w:firstRow="1" w:lastRow="0" w:firstColumn="1" w:lastColumn="0" w:noHBand="0" w:noVBand="1"/>
        <w:tblPrChange w:id="239" w:author="wel come" w:date="2022-07-22T08:33:00Z">
          <w:tblPr>
            <w:tblStyle w:val="TableGrid"/>
            <w:tblW w:w="0" w:type="auto"/>
            <w:tblInd w:w="360" w:type="dxa"/>
            <w:tblLook w:val="04A0" w:firstRow="1" w:lastRow="0" w:firstColumn="1" w:lastColumn="0" w:noHBand="0" w:noVBand="1"/>
          </w:tblPr>
        </w:tblPrChange>
      </w:tblPr>
      <w:tblGrid>
        <w:gridCol w:w="3696"/>
        <w:gridCol w:w="1838"/>
        <w:gridCol w:w="1748"/>
        <w:gridCol w:w="1374"/>
        <w:tblGridChange w:id="240">
          <w:tblGrid>
            <w:gridCol w:w="3696"/>
            <w:gridCol w:w="1838"/>
            <w:gridCol w:w="1748"/>
            <w:gridCol w:w="1374"/>
          </w:tblGrid>
        </w:tblGridChange>
      </w:tblGrid>
      <w:tr w:rsidR="00DF1662" w:rsidRPr="000B531F" w14:paraId="36CA2948" w14:textId="77777777" w:rsidTr="004F7219">
        <w:tc>
          <w:tcPr>
            <w:tcW w:w="3696" w:type="dxa"/>
            <w:tcPrChange w:id="241" w:author="wel come" w:date="2022-07-22T08:33:00Z">
              <w:tcPr>
                <w:tcW w:w="3798" w:type="dxa"/>
              </w:tcPr>
            </w:tcPrChange>
          </w:tcPr>
          <w:p w14:paraId="1CC0EDAC" w14:textId="528B6D54" w:rsidR="00DF1662" w:rsidRPr="000B531F" w:rsidRDefault="00DF1662" w:rsidP="004B0BE5">
            <w:pPr>
              <w:pStyle w:val="ListParagraph"/>
              <w:spacing w:line="360" w:lineRule="auto"/>
              <w:ind w:left="0"/>
              <w:jc w:val="both"/>
              <w:rPr>
                <w:highlight w:val="yellow"/>
              </w:rPr>
            </w:pPr>
            <w:r w:rsidRPr="000B531F">
              <w:rPr>
                <w:highlight w:val="yellow"/>
              </w:rPr>
              <w:t>Characteris</w:t>
            </w:r>
            <w:ins w:id="242" w:author="Lori Bonertz" w:date="2022-06-28T08:31:00Z">
              <w:r w:rsidR="004E5C8F">
                <w:rPr>
                  <w:highlight w:val="yellow"/>
                </w:rPr>
                <w:t>t</w:t>
              </w:r>
            </w:ins>
            <w:r w:rsidRPr="000B531F">
              <w:rPr>
                <w:highlight w:val="yellow"/>
              </w:rPr>
              <w:t>i</w:t>
            </w:r>
            <w:del w:id="243" w:author="Lori Bonertz" w:date="2022-06-28T08:31:00Z">
              <w:r w:rsidRPr="000B531F" w:rsidDel="004E5C8F">
                <w:rPr>
                  <w:highlight w:val="yellow"/>
                </w:rPr>
                <w:delText>t</w:delText>
              </w:r>
            </w:del>
            <w:r w:rsidRPr="000B531F">
              <w:rPr>
                <w:highlight w:val="yellow"/>
              </w:rPr>
              <w:t>c</w:t>
            </w:r>
            <w:del w:id="244" w:author="Lori Bonertz" w:date="2022-06-28T08:31:00Z">
              <w:r w:rsidRPr="000B531F" w:rsidDel="004E5C8F">
                <w:rPr>
                  <w:highlight w:val="yellow"/>
                </w:rPr>
                <w:delText>s</w:delText>
              </w:r>
            </w:del>
          </w:p>
        </w:tc>
        <w:tc>
          <w:tcPr>
            <w:tcW w:w="1838" w:type="dxa"/>
            <w:tcPrChange w:id="245" w:author="wel come" w:date="2022-07-22T08:33:00Z">
              <w:tcPr>
                <w:tcW w:w="1890" w:type="dxa"/>
              </w:tcPr>
            </w:tcPrChange>
          </w:tcPr>
          <w:p w14:paraId="306AB01C" w14:textId="77777777" w:rsidR="00DF1662" w:rsidRPr="000B531F" w:rsidRDefault="00DF1662" w:rsidP="004B0BE5">
            <w:pPr>
              <w:pStyle w:val="ListParagraph"/>
              <w:spacing w:line="360" w:lineRule="auto"/>
              <w:ind w:left="0"/>
              <w:jc w:val="both"/>
              <w:rPr>
                <w:highlight w:val="yellow"/>
              </w:rPr>
            </w:pPr>
            <w:r w:rsidRPr="000B531F">
              <w:rPr>
                <w:highlight w:val="yellow"/>
              </w:rPr>
              <w:t>MZ Twins</w:t>
            </w:r>
          </w:p>
        </w:tc>
        <w:tc>
          <w:tcPr>
            <w:tcW w:w="1748" w:type="dxa"/>
            <w:tcPrChange w:id="246" w:author="wel come" w:date="2022-07-22T08:33:00Z">
              <w:tcPr>
                <w:tcW w:w="1800" w:type="dxa"/>
              </w:tcPr>
            </w:tcPrChange>
          </w:tcPr>
          <w:p w14:paraId="07F2E6BC" w14:textId="77777777" w:rsidR="00DF1662" w:rsidRPr="000B531F" w:rsidRDefault="00DF1662" w:rsidP="004B0BE5">
            <w:pPr>
              <w:pStyle w:val="ListParagraph"/>
              <w:spacing w:line="360" w:lineRule="auto"/>
              <w:ind w:left="0"/>
              <w:jc w:val="both"/>
              <w:rPr>
                <w:highlight w:val="yellow"/>
              </w:rPr>
            </w:pPr>
            <w:r w:rsidRPr="000B531F">
              <w:rPr>
                <w:highlight w:val="yellow"/>
              </w:rPr>
              <w:t>DZ Twins</w:t>
            </w:r>
          </w:p>
        </w:tc>
        <w:tc>
          <w:tcPr>
            <w:tcW w:w="1374" w:type="dxa"/>
            <w:tcPrChange w:id="247" w:author="wel come" w:date="2022-07-22T08:33:00Z">
              <w:tcPr>
                <w:tcW w:w="1394" w:type="dxa"/>
              </w:tcPr>
            </w:tcPrChange>
          </w:tcPr>
          <w:p w14:paraId="0C8A757E" w14:textId="77777777" w:rsidR="00DF1662" w:rsidRPr="000B531F" w:rsidRDefault="00DF1662" w:rsidP="004B0BE5">
            <w:pPr>
              <w:pStyle w:val="ListParagraph"/>
              <w:spacing w:line="360" w:lineRule="auto"/>
              <w:ind w:left="0"/>
              <w:jc w:val="both"/>
              <w:rPr>
                <w:highlight w:val="yellow"/>
              </w:rPr>
            </w:pPr>
            <w:r w:rsidRPr="000B531F">
              <w:rPr>
                <w:highlight w:val="yellow"/>
              </w:rPr>
              <w:t>p value</w:t>
            </w:r>
          </w:p>
        </w:tc>
      </w:tr>
      <w:tr w:rsidR="00DF1662" w:rsidRPr="000B531F" w14:paraId="33BFF07E" w14:textId="77777777" w:rsidTr="004F7219">
        <w:tc>
          <w:tcPr>
            <w:tcW w:w="3696" w:type="dxa"/>
            <w:tcPrChange w:id="248" w:author="wel come" w:date="2022-07-22T08:33:00Z">
              <w:tcPr>
                <w:tcW w:w="3798" w:type="dxa"/>
              </w:tcPr>
            </w:tcPrChange>
          </w:tcPr>
          <w:p w14:paraId="049E8614" w14:textId="3952FB7E" w:rsidR="00DF1662" w:rsidRPr="000B531F" w:rsidRDefault="001D3EDD" w:rsidP="004B0BE5">
            <w:pPr>
              <w:pStyle w:val="ListParagraph"/>
              <w:spacing w:line="360" w:lineRule="auto"/>
              <w:ind w:left="0"/>
              <w:jc w:val="both"/>
              <w:rPr>
                <w:highlight w:val="yellow"/>
              </w:rPr>
            </w:pPr>
            <w:r w:rsidRPr="000B531F">
              <w:rPr>
                <w:b/>
                <w:highlight w:val="yellow"/>
              </w:rPr>
              <w:t>Demographic</w:t>
            </w:r>
            <w:r w:rsidRPr="000B531F">
              <w:rPr>
                <w:highlight w:val="yellow"/>
              </w:rPr>
              <w:t xml:space="preserve"> </w:t>
            </w:r>
            <w:r w:rsidRPr="000B531F">
              <w:rPr>
                <w:b/>
                <w:highlight w:val="yellow"/>
              </w:rPr>
              <w:t>factors</w:t>
            </w:r>
          </w:p>
        </w:tc>
        <w:tc>
          <w:tcPr>
            <w:tcW w:w="1838" w:type="dxa"/>
            <w:tcPrChange w:id="249" w:author="wel come" w:date="2022-07-22T08:33:00Z">
              <w:tcPr>
                <w:tcW w:w="1890" w:type="dxa"/>
              </w:tcPr>
            </w:tcPrChange>
          </w:tcPr>
          <w:p w14:paraId="508A555A" w14:textId="77777777" w:rsidR="00DF1662" w:rsidRPr="000B531F" w:rsidRDefault="00DF1662" w:rsidP="004B0BE5">
            <w:pPr>
              <w:pStyle w:val="ListParagraph"/>
              <w:spacing w:line="360" w:lineRule="auto"/>
              <w:ind w:left="0"/>
              <w:jc w:val="both"/>
              <w:rPr>
                <w:highlight w:val="yellow"/>
              </w:rPr>
            </w:pPr>
          </w:p>
        </w:tc>
        <w:tc>
          <w:tcPr>
            <w:tcW w:w="1748" w:type="dxa"/>
            <w:tcPrChange w:id="250" w:author="wel come" w:date="2022-07-22T08:33:00Z">
              <w:tcPr>
                <w:tcW w:w="1800" w:type="dxa"/>
              </w:tcPr>
            </w:tcPrChange>
          </w:tcPr>
          <w:p w14:paraId="65F93E5A" w14:textId="77777777" w:rsidR="00DF1662" w:rsidRPr="000B531F" w:rsidRDefault="00DF1662" w:rsidP="004B0BE5">
            <w:pPr>
              <w:pStyle w:val="ListParagraph"/>
              <w:spacing w:line="360" w:lineRule="auto"/>
              <w:ind w:left="0"/>
              <w:jc w:val="both"/>
              <w:rPr>
                <w:highlight w:val="yellow"/>
              </w:rPr>
            </w:pPr>
          </w:p>
        </w:tc>
        <w:tc>
          <w:tcPr>
            <w:tcW w:w="1374" w:type="dxa"/>
            <w:tcPrChange w:id="251" w:author="wel come" w:date="2022-07-22T08:33:00Z">
              <w:tcPr>
                <w:tcW w:w="1394" w:type="dxa"/>
              </w:tcPr>
            </w:tcPrChange>
          </w:tcPr>
          <w:p w14:paraId="25D9E8AD" w14:textId="77777777" w:rsidR="00DF1662" w:rsidRPr="000B531F" w:rsidRDefault="00DF1662" w:rsidP="004B0BE5">
            <w:pPr>
              <w:pStyle w:val="ListParagraph"/>
              <w:spacing w:line="360" w:lineRule="auto"/>
              <w:ind w:left="0"/>
              <w:jc w:val="both"/>
              <w:rPr>
                <w:highlight w:val="yellow"/>
              </w:rPr>
            </w:pPr>
          </w:p>
        </w:tc>
      </w:tr>
      <w:tr w:rsidR="00DF1662" w:rsidRPr="000B531F" w14:paraId="03977AA7" w14:textId="77777777" w:rsidTr="004F7219">
        <w:tc>
          <w:tcPr>
            <w:tcW w:w="3696" w:type="dxa"/>
            <w:tcPrChange w:id="252" w:author="wel come" w:date="2022-07-22T08:33:00Z">
              <w:tcPr>
                <w:tcW w:w="3798" w:type="dxa"/>
              </w:tcPr>
            </w:tcPrChange>
          </w:tcPr>
          <w:p w14:paraId="6579DBBA" w14:textId="6ABA7ED5" w:rsidR="00DF1662" w:rsidRPr="000B531F" w:rsidRDefault="00FA6C2C" w:rsidP="004B0BE5">
            <w:pPr>
              <w:pStyle w:val="ListParagraph"/>
              <w:spacing w:line="360" w:lineRule="auto"/>
              <w:ind w:left="0"/>
              <w:jc w:val="both"/>
              <w:rPr>
                <w:highlight w:val="yellow"/>
              </w:rPr>
            </w:pPr>
            <w:ins w:id="253" w:author="wel come" w:date="2022-07-21T17:01:00Z">
              <w:r>
                <w:rPr>
                  <w:highlight w:val="yellow"/>
                </w:rPr>
                <w:lastRenderedPageBreak/>
                <w:t xml:space="preserve">Mother </w:t>
              </w:r>
            </w:ins>
            <w:r w:rsidR="001D3EDD" w:rsidRPr="000B531F">
              <w:rPr>
                <w:highlight w:val="yellow"/>
              </w:rPr>
              <w:t>Age (years)</w:t>
            </w:r>
          </w:p>
        </w:tc>
        <w:tc>
          <w:tcPr>
            <w:tcW w:w="1838" w:type="dxa"/>
            <w:tcPrChange w:id="254" w:author="wel come" w:date="2022-07-22T08:33:00Z">
              <w:tcPr>
                <w:tcW w:w="1890" w:type="dxa"/>
              </w:tcPr>
            </w:tcPrChange>
          </w:tcPr>
          <w:p w14:paraId="0EEF5321" w14:textId="42D2CDE2" w:rsidR="00DF1662" w:rsidRPr="000B531F" w:rsidRDefault="007261E2" w:rsidP="004B0BE5">
            <w:pPr>
              <w:pStyle w:val="ListParagraph"/>
              <w:spacing w:line="360" w:lineRule="auto"/>
              <w:ind w:left="0"/>
              <w:jc w:val="both"/>
              <w:rPr>
                <w:highlight w:val="yellow"/>
              </w:rPr>
            </w:pPr>
            <w:ins w:id="255" w:author="wel come" w:date="2022-07-25T10:46:00Z">
              <w:r>
                <w:rPr>
                  <w:highlight w:val="yellow"/>
                </w:rPr>
                <w:t>23.05 (4.62)</w:t>
              </w:r>
            </w:ins>
          </w:p>
        </w:tc>
        <w:tc>
          <w:tcPr>
            <w:tcW w:w="1748" w:type="dxa"/>
            <w:tcPrChange w:id="256" w:author="wel come" w:date="2022-07-22T08:33:00Z">
              <w:tcPr>
                <w:tcW w:w="1800" w:type="dxa"/>
              </w:tcPr>
            </w:tcPrChange>
          </w:tcPr>
          <w:p w14:paraId="0E54C353" w14:textId="20E8D712" w:rsidR="00DF1662" w:rsidRPr="000B531F" w:rsidRDefault="007261E2" w:rsidP="004B0BE5">
            <w:pPr>
              <w:pStyle w:val="ListParagraph"/>
              <w:spacing w:line="360" w:lineRule="auto"/>
              <w:ind w:left="0"/>
              <w:jc w:val="both"/>
              <w:rPr>
                <w:highlight w:val="yellow"/>
              </w:rPr>
            </w:pPr>
            <w:ins w:id="257" w:author="wel come" w:date="2022-07-25T10:47:00Z">
              <w:r>
                <w:rPr>
                  <w:highlight w:val="yellow"/>
                </w:rPr>
                <w:t>26.22 (4.34)</w:t>
              </w:r>
            </w:ins>
          </w:p>
        </w:tc>
        <w:tc>
          <w:tcPr>
            <w:tcW w:w="1374" w:type="dxa"/>
            <w:tcPrChange w:id="258" w:author="wel come" w:date="2022-07-22T08:33:00Z">
              <w:tcPr>
                <w:tcW w:w="1394" w:type="dxa"/>
              </w:tcPr>
            </w:tcPrChange>
          </w:tcPr>
          <w:p w14:paraId="64D612AE" w14:textId="73C32F25" w:rsidR="00DF1662" w:rsidRPr="000B531F" w:rsidRDefault="00273048" w:rsidP="004B0BE5">
            <w:pPr>
              <w:pStyle w:val="ListParagraph"/>
              <w:spacing w:line="360" w:lineRule="auto"/>
              <w:ind w:left="0"/>
              <w:jc w:val="both"/>
              <w:rPr>
                <w:highlight w:val="yellow"/>
              </w:rPr>
            </w:pPr>
            <w:ins w:id="259" w:author="wel come" w:date="2022-07-22T08:40:00Z">
              <w:r>
                <w:rPr>
                  <w:highlight w:val="yellow"/>
                </w:rPr>
                <w:t>0.0389</w:t>
              </w:r>
            </w:ins>
          </w:p>
        </w:tc>
      </w:tr>
      <w:tr w:rsidR="00DE6760" w:rsidRPr="000B531F" w14:paraId="0242CD28" w14:textId="77777777" w:rsidTr="004F7219">
        <w:trPr>
          <w:ins w:id="260" w:author="wel come" w:date="2022-07-22T08:27:00Z"/>
        </w:trPr>
        <w:tc>
          <w:tcPr>
            <w:tcW w:w="3696" w:type="dxa"/>
            <w:tcPrChange w:id="261" w:author="wel come" w:date="2022-07-22T08:33:00Z">
              <w:tcPr>
                <w:tcW w:w="3798" w:type="dxa"/>
              </w:tcPr>
            </w:tcPrChange>
          </w:tcPr>
          <w:p w14:paraId="4425525A" w14:textId="75E2E1A6" w:rsidR="00DE6760" w:rsidRPr="000B531F" w:rsidRDefault="00DE6760" w:rsidP="004B0BE5">
            <w:pPr>
              <w:pStyle w:val="ListParagraph"/>
              <w:spacing w:line="360" w:lineRule="auto"/>
              <w:ind w:left="0"/>
              <w:jc w:val="both"/>
              <w:rPr>
                <w:ins w:id="262" w:author="wel come" w:date="2022-07-22T08:27:00Z"/>
                <w:highlight w:val="yellow"/>
              </w:rPr>
            </w:pPr>
            <w:ins w:id="263" w:author="wel come" w:date="2022-07-22T08:27:00Z">
              <w:r>
                <w:rPr>
                  <w:highlight w:val="yellow"/>
                </w:rPr>
                <w:t>Father age</w:t>
              </w:r>
            </w:ins>
            <w:ins w:id="264" w:author="wel come" w:date="2022-07-22T08:33:00Z">
              <w:r w:rsidR="004F7219">
                <w:rPr>
                  <w:highlight w:val="yellow"/>
                </w:rPr>
                <w:t xml:space="preserve"> (year)</w:t>
              </w:r>
            </w:ins>
          </w:p>
        </w:tc>
        <w:tc>
          <w:tcPr>
            <w:tcW w:w="1838" w:type="dxa"/>
            <w:tcPrChange w:id="265" w:author="wel come" w:date="2022-07-22T08:33:00Z">
              <w:tcPr>
                <w:tcW w:w="1890" w:type="dxa"/>
              </w:tcPr>
            </w:tcPrChange>
          </w:tcPr>
          <w:p w14:paraId="66D51D29" w14:textId="6CA9AF3F" w:rsidR="00DE6760" w:rsidRPr="000B531F" w:rsidRDefault="00273048" w:rsidP="004B0BE5">
            <w:pPr>
              <w:pStyle w:val="ListParagraph"/>
              <w:spacing w:line="360" w:lineRule="auto"/>
              <w:ind w:left="0"/>
              <w:jc w:val="both"/>
              <w:rPr>
                <w:ins w:id="266" w:author="wel come" w:date="2022-07-22T08:27:00Z"/>
                <w:highlight w:val="yellow"/>
              </w:rPr>
            </w:pPr>
            <w:ins w:id="267" w:author="wel come" w:date="2022-07-22T08:40:00Z">
              <w:r>
                <w:rPr>
                  <w:highlight w:val="yellow"/>
                </w:rPr>
                <w:t>24.</w:t>
              </w:r>
            </w:ins>
            <w:ins w:id="268" w:author="wel come" w:date="2022-07-22T08:41:00Z">
              <w:r>
                <w:rPr>
                  <w:highlight w:val="yellow"/>
                </w:rPr>
                <w:t>57 (</w:t>
              </w:r>
              <w:r w:rsidR="007865AE">
                <w:rPr>
                  <w:highlight w:val="yellow"/>
                </w:rPr>
                <w:t>13.77)</w:t>
              </w:r>
            </w:ins>
          </w:p>
        </w:tc>
        <w:tc>
          <w:tcPr>
            <w:tcW w:w="1748" w:type="dxa"/>
            <w:tcPrChange w:id="269" w:author="wel come" w:date="2022-07-22T08:33:00Z">
              <w:tcPr>
                <w:tcW w:w="1800" w:type="dxa"/>
              </w:tcPr>
            </w:tcPrChange>
          </w:tcPr>
          <w:p w14:paraId="18CC9F44" w14:textId="256C02DA" w:rsidR="00DE6760" w:rsidRPr="000B531F" w:rsidRDefault="007865AE" w:rsidP="004B0BE5">
            <w:pPr>
              <w:pStyle w:val="ListParagraph"/>
              <w:spacing w:line="360" w:lineRule="auto"/>
              <w:ind w:left="0"/>
              <w:jc w:val="both"/>
              <w:rPr>
                <w:ins w:id="270" w:author="wel come" w:date="2022-07-22T08:27:00Z"/>
                <w:highlight w:val="yellow"/>
              </w:rPr>
            </w:pPr>
            <w:ins w:id="271" w:author="wel come" w:date="2022-07-22T08:41:00Z">
              <w:r>
                <w:rPr>
                  <w:highlight w:val="yellow"/>
                </w:rPr>
                <w:t>27.</w:t>
              </w:r>
            </w:ins>
            <w:ins w:id="272" w:author="wel come" w:date="2022-07-22T08:43:00Z">
              <w:r w:rsidR="00AE7590">
                <w:rPr>
                  <w:highlight w:val="yellow"/>
                </w:rPr>
                <w:t>83 (13.64)</w:t>
              </w:r>
            </w:ins>
          </w:p>
        </w:tc>
        <w:tc>
          <w:tcPr>
            <w:tcW w:w="1374" w:type="dxa"/>
            <w:tcPrChange w:id="273" w:author="wel come" w:date="2022-07-22T08:33:00Z">
              <w:tcPr>
                <w:tcW w:w="1394" w:type="dxa"/>
              </w:tcPr>
            </w:tcPrChange>
          </w:tcPr>
          <w:p w14:paraId="7D06A05B" w14:textId="14C0D9F9" w:rsidR="00DE6760" w:rsidRPr="000B531F" w:rsidRDefault="00BD33D3" w:rsidP="004B0BE5">
            <w:pPr>
              <w:pStyle w:val="ListParagraph"/>
              <w:spacing w:line="360" w:lineRule="auto"/>
              <w:ind w:left="0"/>
              <w:jc w:val="both"/>
              <w:rPr>
                <w:ins w:id="274" w:author="wel come" w:date="2022-07-22T08:27:00Z"/>
                <w:highlight w:val="yellow"/>
              </w:rPr>
            </w:pPr>
            <w:ins w:id="275" w:author="wel come" w:date="2022-07-22T08:44:00Z">
              <w:r>
                <w:rPr>
                  <w:highlight w:val="yellow"/>
                </w:rPr>
                <w:t>0.4754</w:t>
              </w:r>
            </w:ins>
          </w:p>
        </w:tc>
      </w:tr>
      <w:tr w:rsidR="00DF1662" w:rsidRPr="000B531F" w14:paraId="3705438D" w14:textId="77777777" w:rsidTr="004F7219">
        <w:tc>
          <w:tcPr>
            <w:tcW w:w="3696" w:type="dxa"/>
            <w:tcPrChange w:id="276" w:author="wel come" w:date="2022-07-22T08:33:00Z">
              <w:tcPr>
                <w:tcW w:w="3798" w:type="dxa"/>
              </w:tcPr>
            </w:tcPrChange>
          </w:tcPr>
          <w:p w14:paraId="6548F92F" w14:textId="791BBABB" w:rsidR="00DF1662" w:rsidRPr="000B531F" w:rsidRDefault="001D3EDD" w:rsidP="004B0BE5">
            <w:pPr>
              <w:pStyle w:val="ListParagraph"/>
              <w:spacing w:line="360" w:lineRule="auto"/>
              <w:ind w:left="0"/>
              <w:jc w:val="both"/>
              <w:rPr>
                <w:highlight w:val="yellow"/>
              </w:rPr>
            </w:pPr>
            <w:del w:id="277" w:author="Lori Bonertz" w:date="2022-06-28T08:31:00Z">
              <w:r w:rsidRPr="000B531F" w:rsidDel="004E5C8F">
                <w:rPr>
                  <w:highlight w:val="yellow"/>
                </w:rPr>
                <w:delText xml:space="preserve">Gender </w:delText>
              </w:r>
            </w:del>
            <w:ins w:id="278" w:author="Lori Bonertz" w:date="2022-06-28T08:31:00Z">
              <w:r w:rsidR="004E5C8F">
                <w:rPr>
                  <w:highlight w:val="yellow"/>
                </w:rPr>
                <w:t>Sex</w:t>
              </w:r>
              <w:r w:rsidR="004E5C8F" w:rsidRPr="000B531F">
                <w:rPr>
                  <w:highlight w:val="yellow"/>
                </w:rPr>
                <w:t xml:space="preserve"> </w:t>
              </w:r>
            </w:ins>
            <w:r w:rsidRPr="000B531F">
              <w:rPr>
                <w:highlight w:val="yellow"/>
              </w:rPr>
              <w:t>(</w:t>
            </w:r>
            <w:del w:id="279" w:author="wel come" w:date="2022-07-25T16:09:00Z">
              <w:r w:rsidRPr="000B531F" w:rsidDel="007022E1">
                <w:rPr>
                  <w:highlight w:val="yellow"/>
                </w:rPr>
                <w:delText>male</w:delText>
              </w:r>
            </w:del>
            <w:r w:rsidRPr="000B531F">
              <w:rPr>
                <w:highlight w:val="yellow"/>
              </w:rPr>
              <w:t xml:space="preserve"> </w:t>
            </w:r>
            <w:ins w:id="280" w:author="wel come" w:date="2022-07-25T16:09:00Z">
              <w:r w:rsidR="007022E1">
                <w:rPr>
                  <w:highlight w:val="yellow"/>
                </w:rPr>
                <w:t xml:space="preserve">male </w:t>
              </w:r>
            </w:ins>
            <w:r w:rsidRPr="000B531F">
              <w:rPr>
                <w:highlight w:val="yellow"/>
              </w:rPr>
              <w:t>%)</w:t>
            </w:r>
          </w:p>
        </w:tc>
        <w:tc>
          <w:tcPr>
            <w:tcW w:w="1838" w:type="dxa"/>
            <w:tcPrChange w:id="281" w:author="wel come" w:date="2022-07-22T08:33:00Z">
              <w:tcPr>
                <w:tcW w:w="1890" w:type="dxa"/>
              </w:tcPr>
            </w:tcPrChange>
          </w:tcPr>
          <w:p w14:paraId="3B8C79D5" w14:textId="212CCA92" w:rsidR="00DF1662" w:rsidRPr="000B531F" w:rsidRDefault="00DF1662" w:rsidP="004B0BE5">
            <w:pPr>
              <w:pStyle w:val="ListParagraph"/>
              <w:spacing w:line="360" w:lineRule="auto"/>
              <w:ind w:left="0"/>
              <w:jc w:val="both"/>
              <w:rPr>
                <w:highlight w:val="yellow"/>
              </w:rPr>
            </w:pPr>
          </w:p>
        </w:tc>
        <w:tc>
          <w:tcPr>
            <w:tcW w:w="1748" w:type="dxa"/>
            <w:tcPrChange w:id="282" w:author="wel come" w:date="2022-07-22T08:33:00Z">
              <w:tcPr>
                <w:tcW w:w="1800" w:type="dxa"/>
              </w:tcPr>
            </w:tcPrChange>
          </w:tcPr>
          <w:p w14:paraId="172AC097" w14:textId="2BCAE12A" w:rsidR="00DF1662" w:rsidRPr="000B531F" w:rsidRDefault="00DF1662" w:rsidP="004B0BE5">
            <w:pPr>
              <w:pStyle w:val="ListParagraph"/>
              <w:spacing w:line="360" w:lineRule="auto"/>
              <w:ind w:left="0"/>
              <w:jc w:val="both"/>
              <w:rPr>
                <w:highlight w:val="yellow"/>
              </w:rPr>
            </w:pPr>
          </w:p>
        </w:tc>
        <w:tc>
          <w:tcPr>
            <w:tcW w:w="1374" w:type="dxa"/>
            <w:tcPrChange w:id="283" w:author="wel come" w:date="2022-07-22T08:33:00Z">
              <w:tcPr>
                <w:tcW w:w="1394" w:type="dxa"/>
              </w:tcPr>
            </w:tcPrChange>
          </w:tcPr>
          <w:p w14:paraId="5E2B1D05" w14:textId="428CBA10" w:rsidR="00DF1662" w:rsidRPr="000B531F" w:rsidRDefault="00DF1662" w:rsidP="004B0BE5">
            <w:pPr>
              <w:pStyle w:val="ListParagraph"/>
              <w:spacing w:line="360" w:lineRule="auto"/>
              <w:ind w:left="0"/>
              <w:jc w:val="both"/>
              <w:rPr>
                <w:highlight w:val="yellow"/>
              </w:rPr>
            </w:pPr>
          </w:p>
        </w:tc>
      </w:tr>
      <w:tr w:rsidR="007022E1" w:rsidRPr="000B531F" w14:paraId="0D73ECDF" w14:textId="77777777" w:rsidTr="004F7219">
        <w:trPr>
          <w:ins w:id="284" w:author="wel come" w:date="2022-07-25T16:08:00Z"/>
        </w:trPr>
        <w:tc>
          <w:tcPr>
            <w:tcW w:w="3696" w:type="dxa"/>
          </w:tcPr>
          <w:p w14:paraId="706EBD9C" w14:textId="11BA7283" w:rsidR="007022E1" w:rsidRPr="000B531F" w:rsidDel="004E5C8F" w:rsidRDefault="007022E1" w:rsidP="004B0BE5">
            <w:pPr>
              <w:pStyle w:val="ListParagraph"/>
              <w:spacing w:line="360" w:lineRule="auto"/>
              <w:ind w:left="0"/>
              <w:jc w:val="both"/>
              <w:rPr>
                <w:ins w:id="285" w:author="wel come" w:date="2022-07-25T16:08:00Z"/>
                <w:highlight w:val="yellow"/>
              </w:rPr>
            </w:pPr>
            <w:ins w:id="286" w:author="wel come" w:date="2022-07-25T16:09:00Z">
              <w:r>
                <w:rPr>
                  <w:highlight w:val="yellow"/>
                </w:rPr>
                <w:t>1</w:t>
              </w:r>
            </w:ins>
          </w:p>
        </w:tc>
        <w:tc>
          <w:tcPr>
            <w:tcW w:w="1838" w:type="dxa"/>
          </w:tcPr>
          <w:p w14:paraId="636D0AEC" w14:textId="7B308D71" w:rsidR="007022E1" w:rsidRPr="000B531F" w:rsidRDefault="00657EE4" w:rsidP="004B0BE5">
            <w:pPr>
              <w:pStyle w:val="ListParagraph"/>
              <w:spacing w:line="360" w:lineRule="auto"/>
              <w:ind w:left="0"/>
              <w:jc w:val="both"/>
              <w:rPr>
                <w:ins w:id="287" w:author="wel come" w:date="2022-07-25T16:08:00Z"/>
                <w:highlight w:val="yellow"/>
              </w:rPr>
            </w:pPr>
            <w:ins w:id="288" w:author="wel come" w:date="2022-07-25T20:27:00Z">
              <w:r>
                <w:rPr>
                  <w:highlight w:val="yellow"/>
                </w:rPr>
                <w:t>7 (36.8)</w:t>
              </w:r>
            </w:ins>
          </w:p>
        </w:tc>
        <w:tc>
          <w:tcPr>
            <w:tcW w:w="1748" w:type="dxa"/>
          </w:tcPr>
          <w:p w14:paraId="6948F1D9" w14:textId="04A67379" w:rsidR="007022E1" w:rsidRPr="000B531F" w:rsidRDefault="00657EE4" w:rsidP="004B0BE5">
            <w:pPr>
              <w:pStyle w:val="ListParagraph"/>
              <w:spacing w:line="360" w:lineRule="auto"/>
              <w:ind w:left="0"/>
              <w:jc w:val="both"/>
              <w:rPr>
                <w:ins w:id="289" w:author="wel come" w:date="2022-07-25T16:08:00Z"/>
                <w:highlight w:val="yellow"/>
              </w:rPr>
            </w:pPr>
            <w:ins w:id="290" w:author="wel come" w:date="2022-07-25T20:27:00Z">
              <w:r>
                <w:rPr>
                  <w:highlight w:val="yellow"/>
                </w:rPr>
                <w:t>4 (22.2)</w:t>
              </w:r>
            </w:ins>
          </w:p>
        </w:tc>
        <w:tc>
          <w:tcPr>
            <w:tcW w:w="1374" w:type="dxa"/>
          </w:tcPr>
          <w:p w14:paraId="2E73042D" w14:textId="14DC72BE" w:rsidR="007022E1" w:rsidRPr="000B531F" w:rsidRDefault="00515CD2" w:rsidP="004B0BE5">
            <w:pPr>
              <w:pStyle w:val="ListParagraph"/>
              <w:spacing w:line="360" w:lineRule="auto"/>
              <w:ind w:left="0"/>
              <w:jc w:val="both"/>
              <w:rPr>
                <w:ins w:id="291" w:author="wel come" w:date="2022-07-25T16:08:00Z"/>
                <w:highlight w:val="yellow"/>
              </w:rPr>
            </w:pPr>
            <w:ins w:id="292" w:author="wel come" w:date="2022-07-26T08:34:00Z">
              <w:r>
                <w:rPr>
                  <w:highlight w:val="yellow"/>
                </w:rPr>
                <w:t>&lt;0.0001</w:t>
              </w:r>
            </w:ins>
          </w:p>
        </w:tc>
      </w:tr>
      <w:tr w:rsidR="007022E1" w:rsidRPr="000B531F" w14:paraId="1444929B" w14:textId="77777777" w:rsidTr="004F7219">
        <w:trPr>
          <w:ins w:id="293" w:author="wel come" w:date="2022-07-25T16:08:00Z"/>
        </w:trPr>
        <w:tc>
          <w:tcPr>
            <w:tcW w:w="3696" w:type="dxa"/>
          </w:tcPr>
          <w:p w14:paraId="7EAFF043" w14:textId="310528E5" w:rsidR="007022E1" w:rsidRPr="000B531F" w:rsidDel="004E5C8F" w:rsidRDefault="007022E1" w:rsidP="004B0BE5">
            <w:pPr>
              <w:pStyle w:val="ListParagraph"/>
              <w:spacing w:line="360" w:lineRule="auto"/>
              <w:ind w:left="0"/>
              <w:jc w:val="both"/>
              <w:rPr>
                <w:ins w:id="294" w:author="wel come" w:date="2022-07-25T16:08:00Z"/>
                <w:highlight w:val="yellow"/>
              </w:rPr>
            </w:pPr>
            <w:ins w:id="295" w:author="wel come" w:date="2022-07-25T16:09:00Z">
              <w:r>
                <w:rPr>
                  <w:highlight w:val="yellow"/>
                </w:rPr>
                <w:t>2</w:t>
              </w:r>
            </w:ins>
          </w:p>
        </w:tc>
        <w:tc>
          <w:tcPr>
            <w:tcW w:w="1838" w:type="dxa"/>
          </w:tcPr>
          <w:p w14:paraId="3EA142DC" w14:textId="6FAF0D5A" w:rsidR="007022E1" w:rsidRPr="000B531F" w:rsidRDefault="00657EE4" w:rsidP="004B0BE5">
            <w:pPr>
              <w:pStyle w:val="ListParagraph"/>
              <w:spacing w:line="360" w:lineRule="auto"/>
              <w:ind w:left="0"/>
              <w:jc w:val="both"/>
              <w:rPr>
                <w:ins w:id="296" w:author="wel come" w:date="2022-07-25T16:08:00Z"/>
                <w:highlight w:val="yellow"/>
              </w:rPr>
            </w:pPr>
            <w:ins w:id="297" w:author="wel come" w:date="2022-07-25T20:28:00Z">
              <w:r>
                <w:rPr>
                  <w:highlight w:val="yellow"/>
                </w:rPr>
                <w:t>12 (63.1)</w:t>
              </w:r>
            </w:ins>
          </w:p>
        </w:tc>
        <w:tc>
          <w:tcPr>
            <w:tcW w:w="1748" w:type="dxa"/>
          </w:tcPr>
          <w:p w14:paraId="4B8EC9F6" w14:textId="57C0228A" w:rsidR="007022E1" w:rsidRPr="000B531F" w:rsidRDefault="00657EE4" w:rsidP="004B0BE5">
            <w:pPr>
              <w:pStyle w:val="ListParagraph"/>
              <w:spacing w:line="360" w:lineRule="auto"/>
              <w:ind w:left="0"/>
              <w:jc w:val="both"/>
              <w:rPr>
                <w:ins w:id="298" w:author="wel come" w:date="2022-07-25T16:08:00Z"/>
                <w:highlight w:val="yellow"/>
              </w:rPr>
            </w:pPr>
            <w:ins w:id="299" w:author="wel come" w:date="2022-07-25T20:28:00Z">
              <w:r>
                <w:rPr>
                  <w:highlight w:val="yellow"/>
                </w:rPr>
                <w:t>0</w:t>
              </w:r>
            </w:ins>
            <w:ins w:id="300" w:author="wel come" w:date="2022-07-25T20:29:00Z">
              <w:r>
                <w:rPr>
                  <w:highlight w:val="yellow"/>
                </w:rPr>
                <w:t xml:space="preserve"> (0.0)</w:t>
              </w:r>
            </w:ins>
          </w:p>
        </w:tc>
        <w:tc>
          <w:tcPr>
            <w:tcW w:w="1374" w:type="dxa"/>
          </w:tcPr>
          <w:p w14:paraId="3FE6CC9E" w14:textId="77777777" w:rsidR="007022E1" w:rsidRPr="000B531F" w:rsidRDefault="007022E1" w:rsidP="004B0BE5">
            <w:pPr>
              <w:pStyle w:val="ListParagraph"/>
              <w:spacing w:line="360" w:lineRule="auto"/>
              <w:ind w:left="0"/>
              <w:jc w:val="both"/>
              <w:rPr>
                <w:ins w:id="301" w:author="wel come" w:date="2022-07-25T16:08:00Z"/>
                <w:highlight w:val="yellow"/>
              </w:rPr>
            </w:pPr>
          </w:p>
        </w:tc>
      </w:tr>
      <w:tr w:rsidR="007022E1" w:rsidRPr="000B531F" w14:paraId="3645B0EE" w14:textId="77777777" w:rsidTr="004F7219">
        <w:trPr>
          <w:ins w:id="302" w:author="wel come" w:date="2022-07-25T16:08:00Z"/>
        </w:trPr>
        <w:tc>
          <w:tcPr>
            <w:tcW w:w="3696" w:type="dxa"/>
          </w:tcPr>
          <w:p w14:paraId="238C35A9" w14:textId="2535D271" w:rsidR="007022E1" w:rsidRPr="000B531F" w:rsidDel="004E5C8F" w:rsidRDefault="007022E1" w:rsidP="004B0BE5">
            <w:pPr>
              <w:pStyle w:val="ListParagraph"/>
              <w:spacing w:line="360" w:lineRule="auto"/>
              <w:ind w:left="0"/>
              <w:jc w:val="both"/>
              <w:rPr>
                <w:ins w:id="303" w:author="wel come" w:date="2022-07-25T16:08:00Z"/>
                <w:highlight w:val="yellow"/>
              </w:rPr>
            </w:pPr>
            <w:ins w:id="304" w:author="wel come" w:date="2022-07-25T16:09:00Z">
              <w:r>
                <w:rPr>
                  <w:highlight w:val="yellow"/>
                </w:rPr>
                <w:t>3</w:t>
              </w:r>
            </w:ins>
          </w:p>
        </w:tc>
        <w:tc>
          <w:tcPr>
            <w:tcW w:w="1838" w:type="dxa"/>
          </w:tcPr>
          <w:p w14:paraId="54F367A4" w14:textId="2B32145E" w:rsidR="007022E1" w:rsidRPr="000B531F" w:rsidRDefault="00657EE4" w:rsidP="004B0BE5">
            <w:pPr>
              <w:pStyle w:val="ListParagraph"/>
              <w:spacing w:line="360" w:lineRule="auto"/>
              <w:ind w:left="0"/>
              <w:jc w:val="both"/>
              <w:rPr>
                <w:ins w:id="305" w:author="wel come" w:date="2022-07-25T16:08:00Z"/>
                <w:highlight w:val="yellow"/>
              </w:rPr>
            </w:pPr>
            <w:ins w:id="306" w:author="wel come" w:date="2022-07-25T20:29:00Z">
              <w:r>
                <w:rPr>
                  <w:highlight w:val="yellow"/>
                </w:rPr>
                <w:t>0 (0.0)</w:t>
              </w:r>
            </w:ins>
          </w:p>
        </w:tc>
        <w:tc>
          <w:tcPr>
            <w:tcW w:w="1748" w:type="dxa"/>
          </w:tcPr>
          <w:p w14:paraId="18DBD0DA" w14:textId="71A4C0A9" w:rsidR="007022E1" w:rsidRPr="000B531F" w:rsidRDefault="00657EE4" w:rsidP="004B0BE5">
            <w:pPr>
              <w:pStyle w:val="ListParagraph"/>
              <w:spacing w:line="360" w:lineRule="auto"/>
              <w:ind w:left="0"/>
              <w:jc w:val="both"/>
              <w:rPr>
                <w:ins w:id="307" w:author="wel come" w:date="2022-07-25T16:08:00Z"/>
                <w:highlight w:val="yellow"/>
              </w:rPr>
            </w:pPr>
            <w:ins w:id="308" w:author="wel come" w:date="2022-07-25T20:29:00Z">
              <w:r>
                <w:rPr>
                  <w:highlight w:val="yellow"/>
                </w:rPr>
                <w:t>14 (77.18)</w:t>
              </w:r>
            </w:ins>
          </w:p>
        </w:tc>
        <w:tc>
          <w:tcPr>
            <w:tcW w:w="1374" w:type="dxa"/>
          </w:tcPr>
          <w:p w14:paraId="43E7FF9B" w14:textId="77777777" w:rsidR="007022E1" w:rsidRPr="000B531F" w:rsidRDefault="007022E1" w:rsidP="004B0BE5">
            <w:pPr>
              <w:pStyle w:val="ListParagraph"/>
              <w:spacing w:line="360" w:lineRule="auto"/>
              <w:ind w:left="0"/>
              <w:jc w:val="both"/>
              <w:rPr>
                <w:ins w:id="309" w:author="wel come" w:date="2022-07-25T16:08:00Z"/>
                <w:highlight w:val="yellow"/>
              </w:rPr>
            </w:pPr>
          </w:p>
        </w:tc>
      </w:tr>
      <w:tr w:rsidR="00DF1662" w:rsidRPr="000B531F" w14:paraId="701D2676" w14:textId="77777777" w:rsidTr="004F7219">
        <w:tc>
          <w:tcPr>
            <w:tcW w:w="3696" w:type="dxa"/>
            <w:tcPrChange w:id="310" w:author="wel come" w:date="2022-07-22T08:33:00Z">
              <w:tcPr>
                <w:tcW w:w="3798" w:type="dxa"/>
              </w:tcPr>
            </w:tcPrChange>
          </w:tcPr>
          <w:p w14:paraId="5FFD3FED" w14:textId="77777777" w:rsidR="00DF1662" w:rsidRPr="000B531F" w:rsidRDefault="001D3EDD" w:rsidP="004B0BE5">
            <w:pPr>
              <w:pStyle w:val="ListParagraph"/>
              <w:spacing w:line="360" w:lineRule="auto"/>
              <w:ind w:left="0"/>
              <w:jc w:val="both"/>
              <w:rPr>
                <w:b/>
                <w:highlight w:val="yellow"/>
              </w:rPr>
            </w:pPr>
            <w:r w:rsidRPr="000B531F">
              <w:rPr>
                <w:b/>
                <w:highlight w:val="yellow"/>
              </w:rPr>
              <w:t>Birth Parameters</w:t>
            </w:r>
          </w:p>
        </w:tc>
        <w:tc>
          <w:tcPr>
            <w:tcW w:w="1838" w:type="dxa"/>
            <w:tcPrChange w:id="311" w:author="wel come" w:date="2022-07-22T08:33:00Z">
              <w:tcPr>
                <w:tcW w:w="1890" w:type="dxa"/>
              </w:tcPr>
            </w:tcPrChange>
          </w:tcPr>
          <w:p w14:paraId="118A60C9" w14:textId="77777777" w:rsidR="00DF1662" w:rsidRPr="000B531F" w:rsidRDefault="00DF1662" w:rsidP="004B0BE5">
            <w:pPr>
              <w:pStyle w:val="ListParagraph"/>
              <w:spacing w:line="360" w:lineRule="auto"/>
              <w:ind w:left="0"/>
              <w:jc w:val="both"/>
              <w:rPr>
                <w:highlight w:val="yellow"/>
              </w:rPr>
            </w:pPr>
          </w:p>
        </w:tc>
        <w:tc>
          <w:tcPr>
            <w:tcW w:w="1748" w:type="dxa"/>
            <w:tcPrChange w:id="312" w:author="wel come" w:date="2022-07-22T08:33:00Z">
              <w:tcPr>
                <w:tcW w:w="1800" w:type="dxa"/>
              </w:tcPr>
            </w:tcPrChange>
          </w:tcPr>
          <w:p w14:paraId="04AFB1E6" w14:textId="77777777" w:rsidR="00DF1662" w:rsidRPr="000B531F" w:rsidRDefault="00DF1662" w:rsidP="004B0BE5">
            <w:pPr>
              <w:pStyle w:val="ListParagraph"/>
              <w:spacing w:line="360" w:lineRule="auto"/>
              <w:ind w:left="0"/>
              <w:jc w:val="both"/>
              <w:rPr>
                <w:highlight w:val="yellow"/>
              </w:rPr>
            </w:pPr>
          </w:p>
        </w:tc>
        <w:tc>
          <w:tcPr>
            <w:tcW w:w="1374" w:type="dxa"/>
            <w:tcPrChange w:id="313" w:author="wel come" w:date="2022-07-22T08:33:00Z">
              <w:tcPr>
                <w:tcW w:w="1394" w:type="dxa"/>
              </w:tcPr>
            </w:tcPrChange>
          </w:tcPr>
          <w:p w14:paraId="634884D7" w14:textId="77777777" w:rsidR="00DF1662" w:rsidRPr="000B531F" w:rsidRDefault="00DF1662" w:rsidP="004B0BE5">
            <w:pPr>
              <w:pStyle w:val="ListParagraph"/>
              <w:spacing w:line="360" w:lineRule="auto"/>
              <w:ind w:left="0"/>
              <w:jc w:val="both"/>
              <w:rPr>
                <w:highlight w:val="yellow"/>
              </w:rPr>
            </w:pPr>
          </w:p>
        </w:tc>
      </w:tr>
      <w:tr w:rsidR="00DF1662" w:rsidRPr="000B531F" w14:paraId="32719B71" w14:textId="77777777" w:rsidTr="004F7219">
        <w:tc>
          <w:tcPr>
            <w:tcW w:w="3696" w:type="dxa"/>
            <w:tcPrChange w:id="314" w:author="wel come" w:date="2022-07-22T08:33:00Z">
              <w:tcPr>
                <w:tcW w:w="3798" w:type="dxa"/>
              </w:tcPr>
            </w:tcPrChange>
          </w:tcPr>
          <w:p w14:paraId="29596E76" w14:textId="77777777" w:rsidR="00DF1662" w:rsidRPr="000B531F" w:rsidRDefault="001D3EDD" w:rsidP="004B0BE5">
            <w:pPr>
              <w:pStyle w:val="ListParagraph"/>
              <w:spacing w:line="360" w:lineRule="auto"/>
              <w:ind w:left="0"/>
              <w:jc w:val="both"/>
              <w:rPr>
                <w:highlight w:val="yellow"/>
              </w:rPr>
            </w:pPr>
            <w:r w:rsidRPr="000B531F">
              <w:rPr>
                <w:highlight w:val="yellow"/>
              </w:rPr>
              <w:t>Birth weight (kg)</w:t>
            </w:r>
          </w:p>
        </w:tc>
        <w:tc>
          <w:tcPr>
            <w:tcW w:w="1838" w:type="dxa"/>
            <w:tcPrChange w:id="315" w:author="wel come" w:date="2022-07-22T08:33:00Z">
              <w:tcPr>
                <w:tcW w:w="1890" w:type="dxa"/>
              </w:tcPr>
            </w:tcPrChange>
          </w:tcPr>
          <w:p w14:paraId="66EF666D" w14:textId="36D33639" w:rsidR="00DF1662" w:rsidRPr="000B531F" w:rsidRDefault="00DF1662" w:rsidP="004B0BE5">
            <w:pPr>
              <w:pStyle w:val="ListParagraph"/>
              <w:spacing w:line="360" w:lineRule="auto"/>
              <w:ind w:left="0"/>
              <w:jc w:val="both"/>
              <w:rPr>
                <w:highlight w:val="yellow"/>
              </w:rPr>
            </w:pPr>
          </w:p>
        </w:tc>
        <w:tc>
          <w:tcPr>
            <w:tcW w:w="1748" w:type="dxa"/>
            <w:tcPrChange w:id="316" w:author="wel come" w:date="2022-07-22T08:33:00Z">
              <w:tcPr>
                <w:tcW w:w="1800" w:type="dxa"/>
              </w:tcPr>
            </w:tcPrChange>
          </w:tcPr>
          <w:p w14:paraId="09396155" w14:textId="110CE5A9" w:rsidR="00DF1662" w:rsidRPr="000B531F" w:rsidRDefault="00DF1662" w:rsidP="004B0BE5">
            <w:pPr>
              <w:pStyle w:val="ListParagraph"/>
              <w:spacing w:line="360" w:lineRule="auto"/>
              <w:ind w:left="0"/>
              <w:jc w:val="both"/>
              <w:rPr>
                <w:highlight w:val="yellow"/>
              </w:rPr>
            </w:pPr>
          </w:p>
        </w:tc>
        <w:tc>
          <w:tcPr>
            <w:tcW w:w="1374" w:type="dxa"/>
            <w:tcPrChange w:id="317" w:author="wel come" w:date="2022-07-22T08:33:00Z">
              <w:tcPr>
                <w:tcW w:w="1394" w:type="dxa"/>
              </w:tcPr>
            </w:tcPrChange>
          </w:tcPr>
          <w:p w14:paraId="7957A569" w14:textId="11309D3D" w:rsidR="00DF1662" w:rsidRPr="000B531F" w:rsidRDefault="00DF1662" w:rsidP="004B0BE5">
            <w:pPr>
              <w:pStyle w:val="ListParagraph"/>
              <w:spacing w:line="360" w:lineRule="auto"/>
              <w:ind w:left="0"/>
              <w:jc w:val="both"/>
              <w:rPr>
                <w:highlight w:val="yellow"/>
              </w:rPr>
            </w:pPr>
          </w:p>
        </w:tc>
      </w:tr>
      <w:tr w:rsidR="00DF1662" w:rsidRPr="000B531F" w14:paraId="5FEF35A1" w14:textId="77777777" w:rsidTr="004F7219">
        <w:tc>
          <w:tcPr>
            <w:tcW w:w="3696" w:type="dxa"/>
            <w:tcPrChange w:id="318" w:author="wel come" w:date="2022-07-22T08:33:00Z">
              <w:tcPr>
                <w:tcW w:w="3798" w:type="dxa"/>
              </w:tcPr>
            </w:tcPrChange>
          </w:tcPr>
          <w:p w14:paraId="4B64FFEA" w14:textId="77777777" w:rsidR="00DF1662" w:rsidRPr="000B531F" w:rsidRDefault="001D3EDD" w:rsidP="004B0BE5">
            <w:pPr>
              <w:pStyle w:val="ListParagraph"/>
              <w:spacing w:line="360" w:lineRule="auto"/>
              <w:ind w:left="0"/>
              <w:jc w:val="both"/>
              <w:rPr>
                <w:highlight w:val="yellow"/>
              </w:rPr>
            </w:pPr>
            <w:r w:rsidRPr="000B531F">
              <w:rPr>
                <w:highlight w:val="yellow"/>
              </w:rPr>
              <w:t>Low Birth Weight (%)</w:t>
            </w:r>
          </w:p>
        </w:tc>
        <w:tc>
          <w:tcPr>
            <w:tcW w:w="1838" w:type="dxa"/>
            <w:tcPrChange w:id="319" w:author="wel come" w:date="2022-07-22T08:33:00Z">
              <w:tcPr>
                <w:tcW w:w="1890" w:type="dxa"/>
              </w:tcPr>
            </w:tcPrChange>
          </w:tcPr>
          <w:p w14:paraId="7CBA80E2" w14:textId="2431A67F" w:rsidR="00DF1662" w:rsidRPr="001B6297" w:rsidRDefault="00DF1662" w:rsidP="004B0BE5">
            <w:pPr>
              <w:pStyle w:val="ListParagraph"/>
              <w:spacing w:line="360" w:lineRule="auto"/>
              <w:ind w:left="0"/>
              <w:jc w:val="both"/>
              <w:rPr>
                <w:highlight w:val="yellow"/>
                <w:lang w:val="en-IN"/>
                <w:rPrChange w:id="320" w:author="wel come" w:date="2022-07-22T10:37:00Z">
                  <w:rPr>
                    <w:highlight w:val="yellow"/>
                  </w:rPr>
                </w:rPrChange>
              </w:rPr>
            </w:pPr>
          </w:p>
        </w:tc>
        <w:tc>
          <w:tcPr>
            <w:tcW w:w="1748" w:type="dxa"/>
            <w:tcPrChange w:id="321" w:author="wel come" w:date="2022-07-22T08:33:00Z">
              <w:tcPr>
                <w:tcW w:w="1800" w:type="dxa"/>
              </w:tcPr>
            </w:tcPrChange>
          </w:tcPr>
          <w:p w14:paraId="19EF45E1" w14:textId="623EF45E" w:rsidR="00DF1662" w:rsidRPr="000B531F" w:rsidRDefault="00DF1662" w:rsidP="004B0BE5">
            <w:pPr>
              <w:pStyle w:val="ListParagraph"/>
              <w:spacing w:line="360" w:lineRule="auto"/>
              <w:ind w:left="0"/>
              <w:jc w:val="both"/>
              <w:rPr>
                <w:highlight w:val="yellow"/>
              </w:rPr>
            </w:pPr>
          </w:p>
        </w:tc>
        <w:tc>
          <w:tcPr>
            <w:tcW w:w="1374" w:type="dxa"/>
            <w:tcPrChange w:id="322" w:author="wel come" w:date="2022-07-22T08:33:00Z">
              <w:tcPr>
                <w:tcW w:w="1394" w:type="dxa"/>
              </w:tcPr>
            </w:tcPrChange>
          </w:tcPr>
          <w:p w14:paraId="0B58923F" w14:textId="5FD3FA87" w:rsidR="00DF1662" w:rsidRPr="000B531F" w:rsidRDefault="00DF1662" w:rsidP="004B0BE5">
            <w:pPr>
              <w:pStyle w:val="ListParagraph"/>
              <w:spacing w:line="360" w:lineRule="auto"/>
              <w:ind w:left="0"/>
              <w:jc w:val="both"/>
              <w:rPr>
                <w:highlight w:val="yellow"/>
              </w:rPr>
            </w:pPr>
          </w:p>
        </w:tc>
      </w:tr>
      <w:tr w:rsidR="00DF1662" w:rsidRPr="000B531F" w14:paraId="3F5B3AAE" w14:textId="77777777" w:rsidTr="004F7219">
        <w:tc>
          <w:tcPr>
            <w:tcW w:w="3696" w:type="dxa"/>
            <w:tcPrChange w:id="323" w:author="wel come" w:date="2022-07-22T08:33:00Z">
              <w:tcPr>
                <w:tcW w:w="3798" w:type="dxa"/>
              </w:tcPr>
            </w:tcPrChange>
          </w:tcPr>
          <w:p w14:paraId="76E94AE9" w14:textId="77777777" w:rsidR="00DF1662" w:rsidRPr="000B531F" w:rsidRDefault="001D3EDD" w:rsidP="004B0BE5">
            <w:pPr>
              <w:pStyle w:val="ListParagraph"/>
              <w:spacing w:line="360" w:lineRule="auto"/>
              <w:ind w:left="0"/>
              <w:jc w:val="both"/>
              <w:rPr>
                <w:highlight w:val="yellow"/>
              </w:rPr>
            </w:pPr>
            <w:r w:rsidRPr="000B531F">
              <w:rPr>
                <w:highlight w:val="yellow"/>
              </w:rPr>
              <w:t>Small for gestational age (%)</w:t>
            </w:r>
          </w:p>
        </w:tc>
        <w:tc>
          <w:tcPr>
            <w:tcW w:w="1838" w:type="dxa"/>
            <w:tcPrChange w:id="324" w:author="wel come" w:date="2022-07-22T08:33:00Z">
              <w:tcPr>
                <w:tcW w:w="1890" w:type="dxa"/>
              </w:tcPr>
            </w:tcPrChange>
          </w:tcPr>
          <w:p w14:paraId="6EEBBC49" w14:textId="77777777" w:rsidR="00DF1662" w:rsidRPr="000B531F" w:rsidRDefault="00DF1662" w:rsidP="004B0BE5">
            <w:pPr>
              <w:pStyle w:val="ListParagraph"/>
              <w:spacing w:line="360" w:lineRule="auto"/>
              <w:ind w:left="0"/>
              <w:jc w:val="both"/>
              <w:rPr>
                <w:highlight w:val="yellow"/>
              </w:rPr>
            </w:pPr>
          </w:p>
        </w:tc>
        <w:tc>
          <w:tcPr>
            <w:tcW w:w="1748" w:type="dxa"/>
            <w:tcPrChange w:id="325" w:author="wel come" w:date="2022-07-22T08:33:00Z">
              <w:tcPr>
                <w:tcW w:w="1800" w:type="dxa"/>
              </w:tcPr>
            </w:tcPrChange>
          </w:tcPr>
          <w:p w14:paraId="64A32F3C" w14:textId="77777777" w:rsidR="00DF1662" w:rsidRPr="000B531F" w:rsidRDefault="00DF1662" w:rsidP="004B0BE5">
            <w:pPr>
              <w:pStyle w:val="ListParagraph"/>
              <w:spacing w:line="360" w:lineRule="auto"/>
              <w:ind w:left="0"/>
              <w:jc w:val="both"/>
              <w:rPr>
                <w:highlight w:val="yellow"/>
              </w:rPr>
            </w:pPr>
          </w:p>
        </w:tc>
        <w:tc>
          <w:tcPr>
            <w:tcW w:w="1374" w:type="dxa"/>
            <w:tcPrChange w:id="326" w:author="wel come" w:date="2022-07-22T08:33:00Z">
              <w:tcPr>
                <w:tcW w:w="1394" w:type="dxa"/>
              </w:tcPr>
            </w:tcPrChange>
          </w:tcPr>
          <w:p w14:paraId="6357EE3B" w14:textId="77777777" w:rsidR="00DF1662" w:rsidRPr="000B531F" w:rsidRDefault="00DF1662" w:rsidP="004B0BE5">
            <w:pPr>
              <w:pStyle w:val="ListParagraph"/>
              <w:spacing w:line="360" w:lineRule="auto"/>
              <w:ind w:left="0"/>
              <w:jc w:val="both"/>
              <w:rPr>
                <w:highlight w:val="yellow"/>
              </w:rPr>
            </w:pPr>
          </w:p>
        </w:tc>
      </w:tr>
      <w:tr w:rsidR="001D3EDD" w:rsidRPr="000B531F" w14:paraId="2CA06994" w14:textId="77777777" w:rsidTr="004F7219">
        <w:tc>
          <w:tcPr>
            <w:tcW w:w="3696" w:type="dxa"/>
            <w:tcPrChange w:id="327" w:author="wel come" w:date="2022-07-22T08:33:00Z">
              <w:tcPr>
                <w:tcW w:w="3798" w:type="dxa"/>
              </w:tcPr>
            </w:tcPrChange>
          </w:tcPr>
          <w:p w14:paraId="29E6F89C" w14:textId="77777777" w:rsidR="001D3EDD" w:rsidRPr="000B531F" w:rsidRDefault="001D3EDD" w:rsidP="004B0BE5">
            <w:pPr>
              <w:pStyle w:val="ListParagraph"/>
              <w:spacing w:line="360" w:lineRule="auto"/>
              <w:ind w:left="0"/>
              <w:jc w:val="both"/>
              <w:rPr>
                <w:highlight w:val="yellow"/>
              </w:rPr>
            </w:pPr>
            <w:r w:rsidRPr="000B531F">
              <w:rPr>
                <w:highlight w:val="yellow"/>
              </w:rPr>
              <w:t>Birth length (cms)</w:t>
            </w:r>
          </w:p>
        </w:tc>
        <w:tc>
          <w:tcPr>
            <w:tcW w:w="1838" w:type="dxa"/>
            <w:tcPrChange w:id="328" w:author="wel come" w:date="2022-07-22T08:33:00Z">
              <w:tcPr>
                <w:tcW w:w="1890" w:type="dxa"/>
              </w:tcPr>
            </w:tcPrChange>
          </w:tcPr>
          <w:p w14:paraId="1CDC3285" w14:textId="77777777" w:rsidR="001D3EDD" w:rsidRPr="000B531F" w:rsidRDefault="001D3EDD" w:rsidP="004B0BE5">
            <w:pPr>
              <w:pStyle w:val="ListParagraph"/>
              <w:spacing w:line="360" w:lineRule="auto"/>
              <w:ind w:left="0"/>
              <w:jc w:val="both"/>
              <w:rPr>
                <w:highlight w:val="yellow"/>
              </w:rPr>
            </w:pPr>
          </w:p>
        </w:tc>
        <w:tc>
          <w:tcPr>
            <w:tcW w:w="1748" w:type="dxa"/>
            <w:tcPrChange w:id="329" w:author="wel come" w:date="2022-07-22T08:33:00Z">
              <w:tcPr>
                <w:tcW w:w="1800" w:type="dxa"/>
              </w:tcPr>
            </w:tcPrChange>
          </w:tcPr>
          <w:p w14:paraId="468AD47C" w14:textId="77777777" w:rsidR="001D3EDD" w:rsidRPr="000B531F" w:rsidRDefault="001D3EDD" w:rsidP="004B0BE5">
            <w:pPr>
              <w:pStyle w:val="ListParagraph"/>
              <w:spacing w:line="360" w:lineRule="auto"/>
              <w:ind w:left="0"/>
              <w:jc w:val="both"/>
              <w:rPr>
                <w:highlight w:val="yellow"/>
              </w:rPr>
            </w:pPr>
          </w:p>
        </w:tc>
        <w:tc>
          <w:tcPr>
            <w:tcW w:w="1374" w:type="dxa"/>
            <w:tcPrChange w:id="330" w:author="wel come" w:date="2022-07-22T08:33:00Z">
              <w:tcPr>
                <w:tcW w:w="1394" w:type="dxa"/>
              </w:tcPr>
            </w:tcPrChange>
          </w:tcPr>
          <w:p w14:paraId="57066D6A" w14:textId="77777777" w:rsidR="001D3EDD" w:rsidRPr="000B531F" w:rsidRDefault="001D3EDD" w:rsidP="004B0BE5">
            <w:pPr>
              <w:pStyle w:val="ListParagraph"/>
              <w:spacing w:line="360" w:lineRule="auto"/>
              <w:ind w:left="0"/>
              <w:jc w:val="both"/>
              <w:rPr>
                <w:highlight w:val="yellow"/>
              </w:rPr>
            </w:pPr>
          </w:p>
        </w:tc>
      </w:tr>
      <w:tr w:rsidR="001D3EDD" w:rsidRPr="000B531F" w14:paraId="63D6A4F4" w14:textId="77777777" w:rsidTr="004F7219">
        <w:tc>
          <w:tcPr>
            <w:tcW w:w="3696" w:type="dxa"/>
            <w:tcPrChange w:id="331" w:author="wel come" w:date="2022-07-22T08:33:00Z">
              <w:tcPr>
                <w:tcW w:w="3798" w:type="dxa"/>
              </w:tcPr>
            </w:tcPrChange>
          </w:tcPr>
          <w:p w14:paraId="20FF2617" w14:textId="77777777" w:rsidR="001D3EDD" w:rsidRPr="000B531F" w:rsidRDefault="001D3EDD" w:rsidP="004B0BE5">
            <w:pPr>
              <w:pStyle w:val="ListParagraph"/>
              <w:spacing w:line="360" w:lineRule="auto"/>
              <w:ind w:left="0"/>
              <w:jc w:val="both"/>
              <w:rPr>
                <w:highlight w:val="yellow"/>
              </w:rPr>
            </w:pPr>
            <w:r w:rsidRPr="000B531F">
              <w:rPr>
                <w:highlight w:val="yellow"/>
              </w:rPr>
              <w:t>Head circumference (cms)</w:t>
            </w:r>
          </w:p>
        </w:tc>
        <w:tc>
          <w:tcPr>
            <w:tcW w:w="1838" w:type="dxa"/>
            <w:tcPrChange w:id="332" w:author="wel come" w:date="2022-07-22T08:33:00Z">
              <w:tcPr>
                <w:tcW w:w="1890" w:type="dxa"/>
              </w:tcPr>
            </w:tcPrChange>
          </w:tcPr>
          <w:p w14:paraId="7764F33B" w14:textId="77777777" w:rsidR="001D3EDD" w:rsidRPr="000B531F" w:rsidRDefault="001D3EDD" w:rsidP="004B0BE5">
            <w:pPr>
              <w:pStyle w:val="ListParagraph"/>
              <w:spacing w:line="360" w:lineRule="auto"/>
              <w:ind w:left="0"/>
              <w:jc w:val="both"/>
              <w:rPr>
                <w:highlight w:val="yellow"/>
              </w:rPr>
            </w:pPr>
          </w:p>
        </w:tc>
        <w:tc>
          <w:tcPr>
            <w:tcW w:w="1748" w:type="dxa"/>
            <w:tcPrChange w:id="333" w:author="wel come" w:date="2022-07-22T08:33:00Z">
              <w:tcPr>
                <w:tcW w:w="1800" w:type="dxa"/>
              </w:tcPr>
            </w:tcPrChange>
          </w:tcPr>
          <w:p w14:paraId="76D40515" w14:textId="77777777" w:rsidR="001D3EDD" w:rsidRPr="000B531F" w:rsidRDefault="001D3EDD" w:rsidP="004B0BE5">
            <w:pPr>
              <w:pStyle w:val="ListParagraph"/>
              <w:spacing w:line="360" w:lineRule="auto"/>
              <w:ind w:left="0"/>
              <w:jc w:val="both"/>
              <w:rPr>
                <w:highlight w:val="yellow"/>
              </w:rPr>
            </w:pPr>
          </w:p>
        </w:tc>
        <w:tc>
          <w:tcPr>
            <w:tcW w:w="1374" w:type="dxa"/>
            <w:tcPrChange w:id="334" w:author="wel come" w:date="2022-07-22T08:33:00Z">
              <w:tcPr>
                <w:tcW w:w="1394" w:type="dxa"/>
              </w:tcPr>
            </w:tcPrChange>
          </w:tcPr>
          <w:p w14:paraId="3ED3F123" w14:textId="77777777" w:rsidR="001D3EDD" w:rsidRPr="000B531F" w:rsidRDefault="001D3EDD" w:rsidP="004B0BE5">
            <w:pPr>
              <w:pStyle w:val="ListParagraph"/>
              <w:spacing w:line="360" w:lineRule="auto"/>
              <w:ind w:left="0"/>
              <w:jc w:val="both"/>
              <w:rPr>
                <w:highlight w:val="yellow"/>
              </w:rPr>
            </w:pPr>
          </w:p>
        </w:tc>
      </w:tr>
      <w:tr w:rsidR="003F39CB" w:rsidRPr="000B531F" w14:paraId="3DF96A4A" w14:textId="77777777" w:rsidTr="004F7219">
        <w:tc>
          <w:tcPr>
            <w:tcW w:w="3696" w:type="dxa"/>
            <w:tcPrChange w:id="335" w:author="wel come" w:date="2022-07-22T08:33:00Z">
              <w:tcPr>
                <w:tcW w:w="3798" w:type="dxa"/>
              </w:tcPr>
            </w:tcPrChange>
          </w:tcPr>
          <w:p w14:paraId="3C830B4B" w14:textId="77777777" w:rsidR="003F39CB" w:rsidRPr="000B531F" w:rsidRDefault="003F39CB" w:rsidP="004B0BE5">
            <w:pPr>
              <w:pStyle w:val="ListParagraph"/>
              <w:spacing w:line="360" w:lineRule="auto"/>
              <w:ind w:left="0"/>
              <w:jc w:val="both"/>
              <w:rPr>
                <w:b/>
                <w:highlight w:val="yellow"/>
              </w:rPr>
            </w:pPr>
            <w:r w:rsidRPr="000B531F">
              <w:rPr>
                <w:b/>
                <w:highlight w:val="yellow"/>
              </w:rPr>
              <w:t>Prematurity (%)</w:t>
            </w:r>
          </w:p>
        </w:tc>
        <w:tc>
          <w:tcPr>
            <w:tcW w:w="1838" w:type="dxa"/>
            <w:tcPrChange w:id="336" w:author="wel come" w:date="2022-07-22T08:33:00Z">
              <w:tcPr>
                <w:tcW w:w="1890" w:type="dxa"/>
              </w:tcPr>
            </w:tcPrChange>
          </w:tcPr>
          <w:p w14:paraId="0A55103F" w14:textId="77777777" w:rsidR="003F39CB" w:rsidRPr="000B531F" w:rsidRDefault="003F39CB" w:rsidP="004B0BE5">
            <w:pPr>
              <w:pStyle w:val="ListParagraph"/>
              <w:spacing w:line="360" w:lineRule="auto"/>
              <w:ind w:left="0"/>
              <w:jc w:val="both"/>
              <w:rPr>
                <w:highlight w:val="yellow"/>
              </w:rPr>
            </w:pPr>
          </w:p>
        </w:tc>
        <w:tc>
          <w:tcPr>
            <w:tcW w:w="1748" w:type="dxa"/>
            <w:tcPrChange w:id="337" w:author="wel come" w:date="2022-07-22T08:33:00Z">
              <w:tcPr>
                <w:tcW w:w="1800" w:type="dxa"/>
              </w:tcPr>
            </w:tcPrChange>
          </w:tcPr>
          <w:p w14:paraId="7C5CE5C0" w14:textId="77777777" w:rsidR="003F39CB" w:rsidRPr="000B531F" w:rsidRDefault="003F39CB" w:rsidP="004B0BE5">
            <w:pPr>
              <w:pStyle w:val="ListParagraph"/>
              <w:spacing w:line="360" w:lineRule="auto"/>
              <w:ind w:left="0"/>
              <w:jc w:val="both"/>
              <w:rPr>
                <w:highlight w:val="yellow"/>
              </w:rPr>
            </w:pPr>
          </w:p>
        </w:tc>
        <w:tc>
          <w:tcPr>
            <w:tcW w:w="1374" w:type="dxa"/>
            <w:tcPrChange w:id="338" w:author="wel come" w:date="2022-07-22T08:33:00Z">
              <w:tcPr>
                <w:tcW w:w="1394" w:type="dxa"/>
              </w:tcPr>
            </w:tcPrChange>
          </w:tcPr>
          <w:p w14:paraId="12E6DEAE" w14:textId="77777777" w:rsidR="003F39CB" w:rsidRPr="000B531F" w:rsidRDefault="003F39CB" w:rsidP="004B0BE5">
            <w:pPr>
              <w:pStyle w:val="ListParagraph"/>
              <w:spacing w:line="360" w:lineRule="auto"/>
              <w:ind w:left="0"/>
              <w:jc w:val="both"/>
              <w:rPr>
                <w:highlight w:val="yellow"/>
              </w:rPr>
            </w:pPr>
          </w:p>
        </w:tc>
      </w:tr>
      <w:tr w:rsidR="003F39CB" w:rsidRPr="000B531F" w14:paraId="6BEE76EF" w14:textId="77777777" w:rsidTr="004F7219">
        <w:tc>
          <w:tcPr>
            <w:tcW w:w="3696" w:type="dxa"/>
            <w:tcPrChange w:id="339" w:author="wel come" w:date="2022-07-22T08:33:00Z">
              <w:tcPr>
                <w:tcW w:w="3798" w:type="dxa"/>
              </w:tcPr>
            </w:tcPrChange>
          </w:tcPr>
          <w:p w14:paraId="246F71C0" w14:textId="77777777" w:rsidR="003F39CB" w:rsidRPr="000B531F" w:rsidRDefault="003F39CB" w:rsidP="004B0BE5">
            <w:pPr>
              <w:pStyle w:val="ListParagraph"/>
              <w:spacing w:line="360" w:lineRule="auto"/>
              <w:ind w:left="0"/>
              <w:jc w:val="both"/>
              <w:rPr>
                <w:b/>
                <w:highlight w:val="yellow"/>
              </w:rPr>
            </w:pPr>
            <w:r w:rsidRPr="000B531F">
              <w:rPr>
                <w:b/>
                <w:highlight w:val="yellow"/>
              </w:rPr>
              <w:t>Anthropometric measures</w:t>
            </w:r>
          </w:p>
        </w:tc>
        <w:tc>
          <w:tcPr>
            <w:tcW w:w="1838" w:type="dxa"/>
            <w:tcPrChange w:id="340" w:author="wel come" w:date="2022-07-22T08:33:00Z">
              <w:tcPr>
                <w:tcW w:w="1890" w:type="dxa"/>
              </w:tcPr>
            </w:tcPrChange>
          </w:tcPr>
          <w:p w14:paraId="626B968F" w14:textId="77777777" w:rsidR="003F39CB" w:rsidRPr="000B531F" w:rsidRDefault="003F39CB" w:rsidP="004B0BE5">
            <w:pPr>
              <w:pStyle w:val="ListParagraph"/>
              <w:spacing w:line="360" w:lineRule="auto"/>
              <w:ind w:left="0"/>
              <w:jc w:val="both"/>
              <w:rPr>
                <w:highlight w:val="yellow"/>
              </w:rPr>
            </w:pPr>
          </w:p>
        </w:tc>
        <w:tc>
          <w:tcPr>
            <w:tcW w:w="1748" w:type="dxa"/>
            <w:tcPrChange w:id="341" w:author="wel come" w:date="2022-07-22T08:33:00Z">
              <w:tcPr>
                <w:tcW w:w="1800" w:type="dxa"/>
              </w:tcPr>
            </w:tcPrChange>
          </w:tcPr>
          <w:p w14:paraId="547BD48C" w14:textId="77777777" w:rsidR="003F39CB" w:rsidRPr="000B531F" w:rsidRDefault="003F39CB" w:rsidP="004B0BE5">
            <w:pPr>
              <w:pStyle w:val="ListParagraph"/>
              <w:spacing w:line="360" w:lineRule="auto"/>
              <w:ind w:left="0"/>
              <w:jc w:val="both"/>
              <w:rPr>
                <w:highlight w:val="yellow"/>
              </w:rPr>
            </w:pPr>
          </w:p>
        </w:tc>
        <w:tc>
          <w:tcPr>
            <w:tcW w:w="1374" w:type="dxa"/>
            <w:tcPrChange w:id="342" w:author="wel come" w:date="2022-07-22T08:33:00Z">
              <w:tcPr>
                <w:tcW w:w="1394" w:type="dxa"/>
              </w:tcPr>
            </w:tcPrChange>
          </w:tcPr>
          <w:p w14:paraId="2D95EE94" w14:textId="77777777" w:rsidR="003F39CB" w:rsidRPr="000B531F" w:rsidRDefault="003F39CB" w:rsidP="004B0BE5">
            <w:pPr>
              <w:pStyle w:val="ListParagraph"/>
              <w:spacing w:line="360" w:lineRule="auto"/>
              <w:ind w:left="0"/>
              <w:jc w:val="both"/>
              <w:rPr>
                <w:highlight w:val="yellow"/>
              </w:rPr>
            </w:pPr>
          </w:p>
        </w:tc>
      </w:tr>
      <w:tr w:rsidR="003F39CB" w:rsidRPr="000B531F" w14:paraId="7F7D1F07" w14:textId="77777777" w:rsidTr="004F7219">
        <w:tc>
          <w:tcPr>
            <w:tcW w:w="3696" w:type="dxa"/>
            <w:tcPrChange w:id="343" w:author="wel come" w:date="2022-07-22T08:33:00Z">
              <w:tcPr>
                <w:tcW w:w="3798" w:type="dxa"/>
              </w:tcPr>
            </w:tcPrChange>
          </w:tcPr>
          <w:p w14:paraId="3655A07E" w14:textId="77777777" w:rsidR="003F39CB" w:rsidRPr="000B531F" w:rsidRDefault="003F39CB" w:rsidP="003F39CB">
            <w:pPr>
              <w:pStyle w:val="ListParagraph"/>
              <w:spacing w:line="360" w:lineRule="auto"/>
              <w:ind w:left="0"/>
              <w:jc w:val="both"/>
              <w:rPr>
                <w:highlight w:val="yellow"/>
              </w:rPr>
            </w:pPr>
            <w:r w:rsidRPr="000B531F">
              <w:rPr>
                <w:highlight w:val="yellow"/>
              </w:rPr>
              <w:t>Height (M)</w:t>
            </w:r>
          </w:p>
        </w:tc>
        <w:tc>
          <w:tcPr>
            <w:tcW w:w="1838" w:type="dxa"/>
            <w:tcPrChange w:id="344" w:author="wel come" w:date="2022-07-22T08:33:00Z">
              <w:tcPr>
                <w:tcW w:w="1890" w:type="dxa"/>
              </w:tcPr>
            </w:tcPrChange>
          </w:tcPr>
          <w:p w14:paraId="0DFACA62" w14:textId="1C745AE1" w:rsidR="003F39CB" w:rsidRPr="000B531F" w:rsidRDefault="003F39CB" w:rsidP="004B0BE5">
            <w:pPr>
              <w:pStyle w:val="ListParagraph"/>
              <w:spacing w:line="360" w:lineRule="auto"/>
              <w:ind w:left="0"/>
              <w:jc w:val="both"/>
              <w:rPr>
                <w:highlight w:val="yellow"/>
              </w:rPr>
            </w:pPr>
          </w:p>
        </w:tc>
        <w:tc>
          <w:tcPr>
            <w:tcW w:w="1748" w:type="dxa"/>
            <w:tcPrChange w:id="345" w:author="wel come" w:date="2022-07-22T08:33:00Z">
              <w:tcPr>
                <w:tcW w:w="1800" w:type="dxa"/>
              </w:tcPr>
            </w:tcPrChange>
          </w:tcPr>
          <w:p w14:paraId="6932C573" w14:textId="61A89BF8" w:rsidR="003F39CB" w:rsidRPr="000B531F" w:rsidRDefault="003F39CB" w:rsidP="004B0BE5">
            <w:pPr>
              <w:pStyle w:val="ListParagraph"/>
              <w:spacing w:line="360" w:lineRule="auto"/>
              <w:ind w:left="0"/>
              <w:jc w:val="both"/>
              <w:rPr>
                <w:highlight w:val="yellow"/>
              </w:rPr>
            </w:pPr>
          </w:p>
        </w:tc>
        <w:tc>
          <w:tcPr>
            <w:tcW w:w="1374" w:type="dxa"/>
            <w:tcPrChange w:id="346" w:author="wel come" w:date="2022-07-22T08:33:00Z">
              <w:tcPr>
                <w:tcW w:w="1394" w:type="dxa"/>
              </w:tcPr>
            </w:tcPrChange>
          </w:tcPr>
          <w:p w14:paraId="5BCDC14A" w14:textId="63E19F49" w:rsidR="003F39CB" w:rsidRPr="000B531F" w:rsidRDefault="003F39CB" w:rsidP="004B0BE5">
            <w:pPr>
              <w:pStyle w:val="ListParagraph"/>
              <w:spacing w:line="360" w:lineRule="auto"/>
              <w:ind w:left="0"/>
              <w:jc w:val="both"/>
              <w:rPr>
                <w:highlight w:val="yellow"/>
              </w:rPr>
            </w:pPr>
          </w:p>
        </w:tc>
      </w:tr>
      <w:tr w:rsidR="003F39CB" w:rsidRPr="000B531F" w14:paraId="4CCC9EC1" w14:textId="77777777" w:rsidTr="004F7219">
        <w:tc>
          <w:tcPr>
            <w:tcW w:w="3696" w:type="dxa"/>
            <w:tcPrChange w:id="347" w:author="wel come" w:date="2022-07-22T08:33:00Z">
              <w:tcPr>
                <w:tcW w:w="3798" w:type="dxa"/>
              </w:tcPr>
            </w:tcPrChange>
          </w:tcPr>
          <w:p w14:paraId="7E1C4600" w14:textId="77777777" w:rsidR="003F39CB" w:rsidRPr="000B531F" w:rsidRDefault="003F39CB" w:rsidP="004B0BE5">
            <w:pPr>
              <w:pStyle w:val="ListParagraph"/>
              <w:spacing w:line="360" w:lineRule="auto"/>
              <w:ind w:left="0"/>
              <w:jc w:val="both"/>
              <w:rPr>
                <w:highlight w:val="yellow"/>
              </w:rPr>
            </w:pPr>
            <w:r w:rsidRPr="000B531F">
              <w:rPr>
                <w:highlight w:val="yellow"/>
              </w:rPr>
              <w:t>Weight (Kg)</w:t>
            </w:r>
          </w:p>
        </w:tc>
        <w:tc>
          <w:tcPr>
            <w:tcW w:w="1838" w:type="dxa"/>
            <w:tcPrChange w:id="348" w:author="wel come" w:date="2022-07-22T08:33:00Z">
              <w:tcPr>
                <w:tcW w:w="1890" w:type="dxa"/>
              </w:tcPr>
            </w:tcPrChange>
          </w:tcPr>
          <w:p w14:paraId="1DB674F3" w14:textId="24A359EF" w:rsidR="003F39CB" w:rsidRPr="000B531F" w:rsidRDefault="003F39CB" w:rsidP="004B0BE5">
            <w:pPr>
              <w:pStyle w:val="ListParagraph"/>
              <w:spacing w:line="360" w:lineRule="auto"/>
              <w:ind w:left="0"/>
              <w:jc w:val="both"/>
              <w:rPr>
                <w:highlight w:val="yellow"/>
              </w:rPr>
            </w:pPr>
          </w:p>
        </w:tc>
        <w:tc>
          <w:tcPr>
            <w:tcW w:w="1748" w:type="dxa"/>
            <w:tcPrChange w:id="349" w:author="wel come" w:date="2022-07-22T08:33:00Z">
              <w:tcPr>
                <w:tcW w:w="1800" w:type="dxa"/>
              </w:tcPr>
            </w:tcPrChange>
          </w:tcPr>
          <w:p w14:paraId="7BB146FF" w14:textId="42DCF5F0" w:rsidR="003F39CB" w:rsidRPr="000B531F" w:rsidRDefault="003F39CB" w:rsidP="004B0BE5">
            <w:pPr>
              <w:pStyle w:val="ListParagraph"/>
              <w:spacing w:line="360" w:lineRule="auto"/>
              <w:ind w:left="0"/>
              <w:jc w:val="both"/>
              <w:rPr>
                <w:highlight w:val="yellow"/>
              </w:rPr>
            </w:pPr>
          </w:p>
        </w:tc>
        <w:tc>
          <w:tcPr>
            <w:tcW w:w="1374" w:type="dxa"/>
            <w:tcPrChange w:id="350" w:author="wel come" w:date="2022-07-22T08:33:00Z">
              <w:tcPr>
                <w:tcW w:w="1394" w:type="dxa"/>
              </w:tcPr>
            </w:tcPrChange>
          </w:tcPr>
          <w:p w14:paraId="5AFD91BB" w14:textId="36CF1ECA" w:rsidR="003F39CB" w:rsidRPr="000B531F" w:rsidRDefault="003F39CB" w:rsidP="004B0BE5">
            <w:pPr>
              <w:pStyle w:val="ListParagraph"/>
              <w:spacing w:line="360" w:lineRule="auto"/>
              <w:ind w:left="0"/>
              <w:jc w:val="both"/>
              <w:rPr>
                <w:highlight w:val="yellow"/>
              </w:rPr>
            </w:pPr>
          </w:p>
        </w:tc>
      </w:tr>
      <w:tr w:rsidR="0000262B" w:rsidRPr="000B531F" w14:paraId="028E69DC" w14:textId="77777777" w:rsidTr="004F7219">
        <w:tc>
          <w:tcPr>
            <w:tcW w:w="3696" w:type="dxa"/>
            <w:tcPrChange w:id="351" w:author="wel come" w:date="2022-07-22T08:33:00Z">
              <w:tcPr>
                <w:tcW w:w="3798" w:type="dxa"/>
              </w:tcPr>
            </w:tcPrChange>
          </w:tcPr>
          <w:p w14:paraId="60F33A90" w14:textId="77777777" w:rsidR="0000262B" w:rsidRPr="000B531F" w:rsidRDefault="0000262B" w:rsidP="004B0BE5">
            <w:pPr>
              <w:pStyle w:val="ListParagraph"/>
              <w:spacing w:line="360" w:lineRule="auto"/>
              <w:ind w:left="0"/>
              <w:jc w:val="both"/>
              <w:rPr>
                <w:b/>
                <w:highlight w:val="yellow"/>
              </w:rPr>
            </w:pPr>
            <w:r w:rsidRPr="000B531F">
              <w:rPr>
                <w:b/>
                <w:highlight w:val="yellow"/>
              </w:rPr>
              <w:t>Ocular Biometry</w:t>
            </w:r>
          </w:p>
        </w:tc>
        <w:tc>
          <w:tcPr>
            <w:tcW w:w="1838" w:type="dxa"/>
            <w:tcPrChange w:id="352" w:author="wel come" w:date="2022-07-22T08:33:00Z">
              <w:tcPr>
                <w:tcW w:w="1890" w:type="dxa"/>
              </w:tcPr>
            </w:tcPrChange>
          </w:tcPr>
          <w:p w14:paraId="6E1A8817" w14:textId="77777777" w:rsidR="0000262B" w:rsidRPr="000B531F" w:rsidRDefault="0000262B" w:rsidP="004B0BE5">
            <w:pPr>
              <w:pStyle w:val="ListParagraph"/>
              <w:spacing w:line="360" w:lineRule="auto"/>
              <w:ind w:left="0"/>
              <w:jc w:val="both"/>
              <w:rPr>
                <w:highlight w:val="yellow"/>
              </w:rPr>
            </w:pPr>
          </w:p>
        </w:tc>
        <w:tc>
          <w:tcPr>
            <w:tcW w:w="1748" w:type="dxa"/>
            <w:tcPrChange w:id="353" w:author="wel come" w:date="2022-07-22T08:33:00Z">
              <w:tcPr>
                <w:tcW w:w="1800" w:type="dxa"/>
              </w:tcPr>
            </w:tcPrChange>
          </w:tcPr>
          <w:p w14:paraId="0AE3DC23" w14:textId="77777777" w:rsidR="0000262B" w:rsidRPr="000B531F" w:rsidRDefault="0000262B" w:rsidP="004B0BE5">
            <w:pPr>
              <w:pStyle w:val="ListParagraph"/>
              <w:spacing w:line="360" w:lineRule="auto"/>
              <w:ind w:left="0"/>
              <w:jc w:val="both"/>
              <w:rPr>
                <w:highlight w:val="yellow"/>
              </w:rPr>
            </w:pPr>
          </w:p>
        </w:tc>
        <w:tc>
          <w:tcPr>
            <w:tcW w:w="1374" w:type="dxa"/>
            <w:tcPrChange w:id="354" w:author="wel come" w:date="2022-07-22T08:33:00Z">
              <w:tcPr>
                <w:tcW w:w="1394" w:type="dxa"/>
              </w:tcPr>
            </w:tcPrChange>
          </w:tcPr>
          <w:p w14:paraId="6280CEE7" w14:textId="77777777" w:rsidR="0000262B" w:rsidRPr="000B531F" w:rsidRDefault="0000262B" w:rsidP="004B0BE5">
            <w:pPr>
              <w:pStyle w:val="ListParagraph"/>
              <w:spacing w:line="360" w:lineRule="auto"/>
              <w:ind w:left="0"/>
              <w:jc w:val="both"/>
              <w:rPr>
                <w:highlight w:val="yellow"/>
              </w:rPr>
            </w:pPr>
          </w:p>
        </w:tc>
      </w:tr>
      <w:tr w:rsidR="0000262B" w:rsidRPr="000B531F" w14:paraId="244D67F5" w14:textId="77777777" w:rsidTr="004F7219">
        <w:tc>
          <w:tcPr>
            <w:tcW w:w="3696" w:type="dxa"/>
            <w:tcPrChange w:id="355" w:author="wel come" w:date="2022-07-22T08:33:00Z">
              <w:tcPr>
                <w:tcW w:w="3798" w:type="dxa"/>
              </w:tcPr>
            </w:tcPrChange>
          </w:tcPr>
          <w:p w14:paraId="2C7FCCA7" w14:textId="77777777" w:rsidR="0000262B" w:rsidRPr="000B531F" w:rsidRDefault="0000262B" w:rsidP="004B0BE5">
            <w:pPr>
              <w:pStyle w:val="ListParagraph"/>
              <w:spacing w:line="360" w:lineRule="auto"/>
              <w:ind w:left="0"/>
              <w:jc w:val="both"/>
              <w:rPr>
                <w:highlight w:val="yellow"/>
              </w:rPr>
            </w:pPr>
            <w:r w:rsidRPr="000B531F">
              <w:rPr>
                <w:highlight w:val="yellow"/>
              </w:rPr>
              <w:t>Amplitude of accommodation</w:t>
            </w:r>
          </w:p>
        </w:tc>
        <w:tc>
          <w:tcPr>
            <w:tcW w:w="1838" w:type="dxa"/>
            <w:tcPrChange w:id="356" w:author="wel come" w:date="2022-07-22T08:33:00Z">
              <w:tcPr>
                <w:tcW w:w="1890" w:type="dxa"/>
              </w:tcPr>
            </w:tcPrChange>
          </w:tcPr>
          <w:p w14:paraId="3DDAF132" w14:textId="18C78D2D" w:rsidR="0000262B" w:rsidRPr="000B531F" w:rsidRDefault="008F39D7" w:rsidP="004B0BE5">
            <w:pPr>
              <w:pStyle w:val="ListParagraph"/>
              <w:spacing w:line="360" w:lineRule="auto"/>
              <w:ind w:left="0"/>
              <w:jc w:val="both"/>
              <w:rPr>
                <w:highlight w:val="yellow"/>
              </w:rPr>
            </w:pPr>
            <w:ins w:id="357" w:author="wel come" w:date="2022-07-25T09:39:00Z">
              <w:r>
                <w:rPr>
                  <w:highlight w:val="yellow"/>
                </w:rPr>
                <w:t>8.</w:t>
              </w:r>
              <w:r w:rsidR="00CD0A2D">
                <w:rPr>
                  <w:highlight w:val="yellow"/>
                </w:rPr>
                <w:t>6</w:t>
              </w:r>
              <w:r>
                <w:rPr>
                  <w:highlight w:val="yellow"/>
                </w:rPr>
                <w:t xml:space="preserve"> (0.</w:t>
              </w:r>
              <w:r w:rsidR="00CD0A2D">
                <w:rPr>
                  <w:highlight w:val="yellow"/>
                </w:rPr>
                <w:t>98</w:t>
              </w:r>
              <w:r>
                <w:rPr>
                  <w:highlight w:val="yellow"/>
                </w:rPr>
                <w:t>)</w:t>
              </w:r>
            </w:ins>
          </w:p>
        </w:tc>
        <w:tc>
          <w:tcPr>
            <w:tcW w:w="1748" w:type="dxa"/>
            <w:tcPrChange w:id="358" w:author="wel come" w:date="2022-07-22T08:33:00Z">
              <w:tcPr>
                <w:tcW w:w="1800" w:type="dxa"/>
              </w:tcPr>
            </w:tcPrChange>
          </w:tcPr>
          <w:p w14:paraId="1363E36F" w14:textId="4BED1A78" w:rsidR="0000262B" w:rsidRPr="000B531F" w:rsidRDefault="00CD0A2D" w:rsidP="004B0BE5">
            <w:pPr>
              <w:pStyle w:val="ListParagraph"/>
              <w:spacing w:line="360" w:lineRule="auto"/>
              <w:ind w:left="0"/>
              <w:jc w:val="both"/>
              <w:rPr>
                <w:highlight w:val="yellow"/>
              </w:rPr>
            </w:pPr>
            <w:ins w:id="359" w:author="wel come" w:date="2022-07-25T09:39:00Z">
              <w:r>
                <w:rPr>
                  <w:highlight w:val="yellow"/>
                </w:rPr>
                <w:t>8.7</w:t>
              </w:r>
            </w:ins>
            <w:ins w:id="360" w:author="wel come" w:date="2022-07-25T09:40:00Z">
              <w:r>
                <w:rPr>
                  <w:highlight w:val="yellow"/>
                </w:rPr>
                <w:t xml:space="preserve"> (0.97)</w:t>
              </w:r>
            </w:ins>
          </w:p>
        </w:tc>
        <w:tc>
          <w:tcPr>
            <w:tcW w:w="1374" w:type="dxa"/>
            <w:tcPrChange w:id="361" w:author="wel come" w:date="2022-07-22T08:33:00Z">
              <w:tcPr>
                <w:tcW w:w="1394" w:type="dxa"/>
              </w:tcPr>
            </w:tcPrChange>
          </w:tcPr>
          <w:p w14:paraId="7A18CBBF" w14:textId="3B80EFC2" w:rsidR="0000262B" w:rsidRPr="000B531F" w:rsidRDefault="005C7DFC" w:rsidP="004B0BE5">
            <w:pPr>
              <w:pStyle w:val="ListParagraph"/>
              <w:spacing w:line="360" w:lineRule="auto"/>
              <w:ind w:left="0"/>
              <w:jc w:val="both"/>
              <w:rPr>
                <w:highlight w:val="yellow"/>
              </w:rPr>
            </w:pPr>
            <w:ins w:id="362" w:author="wel come" w:date="2022-07-25T20:50:00Z">
              <w:r>
                <w:rPr>
                  <w:highlight w:val="yellow"/>
                </w:rPr>
                <w:t>0.893</w:t>
              </w:r>
            </w:ins>
          </w:p>
        </w:tc>
      </w:tr>
      <w:tr w:rsidR="0000262B" w:rsidRPr="000B531F" w14:paraId="4604161A" w14:textId="77777777" w:rsidTr="004F7219">
        <w:tc>
          <w:tcPr>
            <w:tcW w:w="3696" w:type="dxa"/>
            <w:tcPrChange w:id="363" w:author="wel come" w:date="2022-07-22T08:33:00Z">
              <w:tcPr>
                <w:tcW w:w="3798" w:type="dxa"/>
              </w:tcPr>
            </w:tcPrChange>
          </w:tcPr>
          <w:p w14:paraId="4899E85D" w14:textId="77777777" w:rsidR="0000262B" w:rsidRPr="000B531F" w:rsidRDefault="0000262B" w:rsidP="004B0BE5">
            <w:pPr>
              <w:pStyle w:val="ListParagraph"/>
              <w:spacing w:line="360" w:lineRule="auto"/>
              <w:ind w:left="0"/>
              <w:jc w:val="both"/>
              <w:rPr>
                <w:highlight w:val="yellow"/>
              </w:rPr>
            </w:pPr>
            <w:r w:rsidRPr="000B531F">
              <w:rPr>
                <w:highlight w:val="yellow"/>
              </w:rPr>
              <w:t>Axial Length</w:t>
            </w:r>
          </w:p>
        </w:tc>
        <w:tc>
          <w:tcPr>
            <w:tcW w:w="1838" w:type="dxa"/>
            <w:tcPrChange w:id="364" w:author="wel come" w:date="2022-07-22T08:33:00Z">
              <w:tcPr>
                <w:tcW w:w="1890" w:type="dxa"/>
              </w:tcPr>
            </w:tcPrChange>
          </w:tcPr>
          <w:p w14:paraId="537400C4" w14:textId="02DD9EF9" w:rsidR="0000262B" w:rsidRPr="000B531F" w:rsidRDefault="0000262B" w:rsidP="004B0BE5">
            <w:pPr>
              <w:pStyle w:val="ListParagraph"/>
              <w:spacing w:line="360" w:lineRule="auto"/>
              <w:ind w:left="0"/>
              <w:jc w:val="both"/>
              <w:rPr>
                <w:highlight w:val="yellow"/>
              </w:rPr>
            </w:pPr>
          </w:p>
        </w:tc>
        <w:tc>
          <w:tcPr>
            <w:tcW w:w="1748" w:type="dxa"/>
            <w:tcPrChange w:id="365" w:author="wel come" w:date="2022-07-22T08:33:00Z">
              <w:tcPr>
                <w:tcW w:w="1800" w:type="dxa"/>
              </w:tcPr>
            </w:tcPrChange>
          </w:tcPr>
          <w:p w14:paraId="244E35E6" w14:textId="7A6EAC87" w:rsidR="0000262B" w:rsidRPr="000B531F" w:rsidRDefault="0000262B" w:rsidP="004B0BE5">
            <w:pPr>
              <w:pStyle w:val="ListParagraph"/>
              <w:spacing w:line="360" w:lineRule="auto"/>
              <w:ind w:left="0"/>
              <w:jc w:val="both"/>
              <w:rPr>
                <w:highlight w:val="yellow"/>
              </w:rPr>
            </w:pPr>
          </w:p>
        </w:tc>
        <w:tc>
          <w:tcPr>
            <w:tcW w:w="1374" w:type="dxa"/>
            <w:tcPrChange w:id="366" w:author="wel come" w:date="2022-07-22T08:33:00Z">
              <w:tcPr>
                <w:tcW w:w="1394" w:type="dxa"/>
              </w:tcPr>
            </w:tcPrChange>
          </w:tcPr>
          <w:p w14:paraId="67767219" w14:textId="6698586D" w:rsidR="0000262B" w:rsidRPr="000B531F" w:rsidRDefault="0000262B" w:rsidP="004B0BE5">
            <w:pPr>
              <w:pStyle w:val="ListParagraph"/>
              <w:spacing w:line="360" w:lineRule="auto"/>
              <w:ind w:left="0"/>
              <w:jc w:val="both"/>
              <w:rPr>
                <w:highlight w:val="yellow"/>
              </w:rPr>
            </w:pPr>
          </w:p>
        </w:tc>
      </w:tr>
      <w:tr w:rsidR="00892827" w:rsidRPr="000B531F" w14:paraId="345A18F6" w14:textId="77777777" w:rsidTr="004F7219">
        <w:trPr>
          <w:ins w:id="367" w:author="wel come" w:date="2022-07-25T20:57:00Z"/>
        </w:trPr>
        <w:tc>
          <w:tcPr>
            <w:tcW w:w="3696" w:type="dxa"/>
          </w:tcPr>
          <w:p w14:paraId="7315236E" w14:textId="352A5A6B" w:rsidR="00892827" w:rsidRPr="000B531F" w:rsidRDefault="00892827" w:rsidP="004B0BE5">
            <w:pPr>
              <w:pStyle w:val="ListParagraph"/>
              <w:spacing w:line="360" w:lineRule="auto"/>
              <w:ind w:left="0"/>
              <w:jc w:val="both"/>
              <w:rPr>
                <w:ins w:id="368" w:author="wel come" w:date="2022-07-25T20:57:00Z"/>
                <w:highlight w:val="yellow"/>
              </w:rPr>
            </w:pPr>
            <w:ins w:id="369" w:author="wel come" w:date="2022-07-25T21:02:00Z">
              <w:r w:rsidRPr="008C7F03">
                <w:rPr>
                  <w:highlight w:val="yellow"/>
                  <w:rPrChange w:id="370" w:author="wel come" w:date="2022-07-25T21:05:00Z">
                    <w:rPr/>
                  </w:rPrChange>
                </w:rPr>
                <w:t>AXLENRE</w:t>
              </w:r>
            </w:ins>
            <w:ins w:id="371" w:author="wel come" w:date="2022-07-25T21:05:00Z">
              <w:r w:rsidR="008C7F03" w:rsidRPr="008C7F03">
                <w:rPr>
                  <w:highlight w:val="yellow"/>
                  <w:rPrChange w:id="372" w:author="wel come" w:date="2022-07-25T21:05:00Z">
                    <w:rPr/>
                  </w:rPrChange>
                </w:rPr>
                <w:t xml:space="preserve"> </w:t>
              </w:r>
            </w:ins>
            <w:ins w:id="373" w:author="wel come" w:date="2022-07-25T21:37:00Z">
              <w:r w:rsidR="00E234C1">
                <w:rPr>
                  <w:highlight w:val="yellow"/>
                </w:rPr>
                <w:t>(Right)</w:t>
              </w:r>
            </w:ins>
          </w:p>
        </w:tc>
        <w:tc>
          <w:tcPr>
            <w:tcW w:w="1838" w:type="dxa"/>
          </w:tcPr>
          <w:p w14:paraId="0CFD3484" w14:textId="11897A42" w:rsidR="00892827" w:rsidRDefault="00CC168D" w:rsidP="004B0BE5">
            <w:pPr>
              <w:pStyle w:val="ListParagraph"/>
              <w:spacing w:line="360" w:lineRule="auto"/>
              <w:ind w:left="0"/>
              <w:jc w:val="both"/>
              <w:rPr>
                <w:ins w:id="374" w:author="wel come" w:date="2022-07-25T20:57:00Z"/>
                <w:highlight w:val="yellow"/>
              </w:rPr>
            </w:pPr>
            <w:ins w:id="375" w:author="wel come" w:date="2022-07-25T21:03:00Z">
              <w:r>
                <w:rPr>
                  <w:highlight w:val="yellow"/>
                </w:rPr>
                <w:t>23.57 (2.22)</w:t>
              </w:r>
            </w:ins>
          </w:p>
        </w:tc>
        <w:tc>
          <w:tcPr>
            <w:tcW w:w="1748" w:type="dxa"/>
          </w:tcPr>
          <w:p w14:paraId="68D461AD" w14:textId="346ED923" w:rsidR="00892827" w:rsidRDefault="00CC168D" w:rsidP="004B0BE5">
            <w:pPr>
              <w:pStyle w:val="ListParagraph"/>
              <w:spacing w:line="360" w:lineRule="auto"/>
              <w:ind w:left="0"/>
              <w:jc w:val="both"/>
              <w:rPr>
                <w:ins w:id="376" w:author="wel come" w:date="2022-07-25T20:57:00Z"/>
                <w:highlight w:val="yellow"/>
              </w:rPr>
            </w:pPr>
            <w:ins w:id="377" w:author="wel come" w:date="2022-07-25T21:03:00Z">
              <w:r>
                <w:rPr>
                  <w:highlight w:val="yellow"/>
                </w:rPr>
                <w:t>23.19 (0.98)</w:t>
              </w:r>
            </w:ins>
          </w:p>
        </w:tc>
        <w:tc>
          <w:tcPr>
            <w:tcW w:w="1374" w:type="dxa"/>
          </w:tcPr>
          <w:p w14:paraId="36B40CC1" w14:textId="777A36A5" w:rsidR="00892827" w:rsidRDefault="00EB4632" w:rsidP="004B0BE5">
            <w:pPr>
              <w:pStyle w:val="ListParagraph"/>
              <w:spacing w:line="360" w:lineRule="auto"/>
              <w:ind w:left="0"/>
              <w:jc w:val="both"/>
              <w:rPr>
                <w:ins w:id="378" w:author="wel come" w:date="2022-07-25T20:57:00Z"/>
                <w:highlight w:val="yellow"/>
              </w:rPr>
            </w:pPr>
            <w:ins w:id="379" w:author="wel come" w:date="2022-07-25T21:06:00Z">
              <w:r>
                <w:rPr>
                  <w:highlight w:val="yellow"/>
                </w:rPr>
                <w:t>0.486</w:t>
              </w:r>
            </w:ins>
          </w:p>
        </w:tc>
      </w:tr>
      <w:tr w:rsidR="00892827" w:rsidRPr="000B531F" w14:paraId="04EB2151" w14:textId="77777777" w:rsidTr="004F7219">
        <w:trPr>
          <w:ins w:id="380" w:author="wel come" w:date="2022-07-25T20:57:00Z"/>
        </w:trPr>
        <w:tc>
          <w:tcPr>
            <w:tcW w:w="3696" w:type="dxa"/>
          </w:tcPr>
          <w:p w14:paraId="52091A9D" w14:textId="3B9ADFA8" w:rsidR="00892827" w:rsidRPr="000B531F" w:rsidRDefault="00892827" w:rsidP="004B0BE5">
            <w:pPr>
              <w:pStyle w:val="ListParagraph"/>
              <w:spacing w:line="360" w:lineRule="auto"/>
              <w:ind w:left="0"/>
              <w:jc w:val="both"/>
              <w:rPr>
                <w:ins w:id="381" w:author="wel come" w:date="2022-07-25T20:57:00Z"/>
                <w:highlight w:val="yellow"/>
              </w:rPr>
            </w:pPr>
            <w:ins w:id="382" w:author="wel come" w:date="2022-07-25T21:02:00Z">
              <w:r w:rsidRPr="008C7F03">
                <w:rPr>
                  <w:highlight w:val="yellow"/>
                  <w:rPrChange w:id="383" w:author="wel come" w:date="2022-07-25T21:05:00Z">
                    <w:rPr/>
                  </w:rPrChange>
                </w:rPr>
                <w:t>AXLENLE</w:t>
              </w:r>
            </w:ins>
            <w:ins w:id="384" w:author="wel come" w:date="2022-07-25T21:05:00Z">
              <w:r w:rsidR="008C7F03" w:rsidRPr="008C7F03">
                <w:rPr>
                  <w:highlight w:val="yellow"/>
                  <w:rPrChange w:id="385" w:author="wel come" w:date="2022-07-25T21:05:00Z">
                    <w:rPr/>
                  </w:rPrChange>
                </w:rPr>
                <w:t xml:space="preserve"> </w:t>
              </w:r>
            </w:ins>
            <w:ins w:id="386" w:author="wel come" w:date="2022-07-25T21:38:00Z">
              <w:r w:rsidR="00E234C1">
                <w:rPr>
                  <w:highlight w:val="yellow"/>
                </w:rPr>
                <w:t>(Left)</w:t>
              </w:r>
            </w:ins>
          </w:p>
        </w:tc>
        <w:tc>
          <w:tcPr>
            <w:tcW w:w="1838" w:type="dxa"/>
          </w:tcPr>
          <w:p w14:paraId="424EE169" w14:textId="5BC10943" w:rsidR="00892827" w:rsidRDefault="00CC168D" w:rsidP="004B0BE5">
            <w:pPr>
              <w:pStyle w:val="ListParagraph"/>
              <w:spacing w:line="360" w:lineRule="auto"/>
              <w:ind w:left="0"/>
              <w:jc w:val="both"/>
              <w:rPr>
                <w:ins w:id="387" w:author="wel come" w:date="2022-07-25T20:57:00Z"/>
                <w:highlight w:val="yellow"/>
              </w:rPr>
            </w:pPr>
            <w:ins w:id="388" w:author="wel come" w:date="2022-07-25T21:04:00Z">
              <w:r>
                <w:rPr>
                  <w:highlight w:val="yellow"/>
                </w:rPr>
                <w:t>23.49 (1.98)</w:t>
              </w:r>
            </w:ins>
          </w:p>
        </w:tc>
        <w:tc>
          <w:tcPr>
            <w:tcW w:w="1748" w:type="dxa"/>
          </w:tcPr>
          <w:p w14:paraId="672A53F5" w14:textId="3C29A6D2" w:rsidR="00892827" w:rsidRDefault="00CC168D" w:rsidP="004B0BE5">
            <w:pPr>
              <w:pStyle w:val="ListParagraph"/>
              <w:spacing w:line="360" w:lineRule="auto"/>
              <w:ind w:left="0"/>
              <w:jc w:val="both"/>
              <w:rPr>
                <w:ins w:id="389" w:author="wel come" w:date="2022-07-25T20:57:00Z"/>
                <w:highlight w:val="yellow"/>
              </w:rPr>
            </w:pPr>
            <w:ins w:id="390" w:author="wel come" w:date="2022-07-25T21:04:00Z">
              <w:r>
                <w:rPr>
                  <w:highlight w:val="yellow"/>
                </w:rPr>
                <w:t>23.16 (0.98)</w:t>
              </w:r>
            </w:ins>
          </w:p>
        </w:tc>
        <w:tc>
          <w:tcPr>
            <w:tcW w:w="1374" w:type="dxa"/>
          </w:tcPr>
          <w:p w14:paraId="5DE3BD89" w14:textId="3CBD3F7C" w:rsidR="00892827" w:rsidRDefault="00EB4632" w:rsidP="004B0BE5">
            <w:pPr>
              <w:pStyle w:val="ListParagraph"/>
              <w:spacing w:line="360" w:lineRule="auto"/>
              <w:ind w:left="0"/>
              <w:jc w:val="both"/>
              <w:rPr>
                <w:ins w:id="391" w:author="wel come" w:date="2022-07-25T20:57:00Z"/>
                <w:highlight w:val="yellow"/>
              </w:rPr>
            </w:pPr>
            <w:ins w:id="392" w:author="wel come" w:date="2022-07-25T21:06:00Z">
              <w:r>
                <w:rPr>
                  <w:highlight w:val="yellow"/>
                </w:rPr>
                <w:t>0.511</w:t>
              </w:r>
            </w:ins>
          </w:p>
        </w:tc>
      </w:tr>
      <w:tr w:rsidR="005D7ADF" w:rsidRPr="000B531F" w14:paraId="6FE2E189" w14:textId="77777777" w:rsidTr="004F7219">
        <w:tc>
          <w:tcPr>
            <w:tcW w:w="3696" w:type="dxa"/>
            <w:tcPrChange w:id="393" w:author="wel come" w:date="2022-07-22T08:33:00Z">
              <w:tcPr>
                <w:tcW w:w="3798" w:type="dxa"/>
              </w:tcPr>
            </w:tcPrChange>
          </w:tcPr>
          <w:p w14:paraId="25D0C84D" w14:textId="77777777" w:rsidR="005D7ADF" w:rsidRPr="000B531F" w:rsidRDefault="005D7ADF" w:rsidP="004B0BE5">
            <w:pPr>
              <w:pStyle w:val="ListParagraph"/>
              <w:spacing w:line="360" w:lineRule="auto"/>
              <w:ind w:left="0"/>
              <w:jc w:val="both"/>
              <w:rPr>
                <w:highlight w:val="yellow"/>
              </w:rPr>
            </w:pPr>
            <w:r w:rsidRPr="000B531F">
              <w:rPr>
                <w:highlight w:val="yellow"/>
              </w:rPr>
              <w:t>Central Corneal thickness (mm)</w:t>
            </w:r>
          </w:p>
        </w:tc>
        <w:tc>
          <w:tcPr>
            <w:tcW w:w="1838" w:type="dxa"/>
            <w:tcPrChange w:id="394" w:author="wel come" w:date="2022-07-22T08:33:00Z">
              <w:tcPr>
                <w:tcW w:w="1890" w:type="dxa"/>
              </w:tcPr>
            </w:tcPrChange>
          </w:tcPr>
          <w:p w14:paraId="55A0F82E" w14:textId="54EB4D49" w:rsidR="005D7ADF" w:rsidRPr="000B531F" w:rsidRDefault="00470327" w:rsidP="004B0BE5">
            <w:pPr>
              <w:pStyle w:val="ListParagraph"/>
              <w:spacing w:line="360" w:lineRule="auto"/>
              <w:ind w:left="0"/>
              <w:jc w:val="both"/>
              <w:rPr>
                <w:highlight w:val="yellow"/>
              </w:rPr>
            </w:pPr>
            <w:ins w:id="395" w:author="wel come" w:date="2022-07-25T09:43:00Z">
              <w:r>
                <w:rPr>
                  <w:highlight w:val="yellow"/>
                </w:rPr>
                <w:t>530.</w:t>
              </w:r>
            </w:ins>
            <w:ins w:id="396" w:author="wel come" w:date="2022-07-25T09:44:00Z">
              <w:r>
                <w:rPr>
                  <w:highlight w:val="yellow"/>
                </w:rPr>
                <w:t>2 (39.98)</w:t>
              </w:r>
            </w:ins>
          </w:p>
        </w:tc>
        <w:tc>
          <w:tcPr>
            <w:tcW w:w="1748" w:type="dxa"/>
            <w:tcPrChange w:id="397" w:author="wel come" w:date="2022-07-22T08:33:00Z">
              <w:tcPr>
                <w:tcW w:w="1800" w:type="dxa"/>
              </w:tcPr>
            </w:tcPrChange>
          </w:tcPr>
          <w:p w14:paraId="1B5DDE1F" w14:textId="17D221B8" w:rsidR="005D7ADF" w:rsidRPr="000B531F" w:rsidRDefault="00470327" w:rsidP="004B0BE5">
            <w:pPr>
              <w:pStyle w:val="ListParagraph"/>
              <w:spacing w:line="360" w:lineRule="auto"/>
              <w:ind w:left="0"/>
              <w:jc w:val="both"/>
              <w:rPr>
                <w:highlight w:val="yellow"/>
              </w:rPr>
            </w:pPr>
            <w:ins w:id="398" w:author="wel come" w:date="2022-07-25T09:44:00Z">
              <w:r>
                <w:rPr>
                  <w:highlight w:val="yellow"/>
                </w:rPr>
                <w:t>544.0 (27.23)</w:t>
              </w:r>
            </w:ins>
          </w:p>
        </w:tc>
        <w:tc>
          <w:tcPr>
            <w:tcW w:w="1374" w:type="dxa"/>
            <w:tcPrChange w:id="399" w:author="wel come" w:date="2022-07-22T08:33:00Z">
              <w:tcPr>
                <w:tcW w:w="1394" w:type="dxa"/>
              </w:tcPr>
            </w:tcPrChange>
          </w:tcPr>
          <w:p w14:paraId="7B1F03D4" w14:textId="3A5AD5FE" w:rsidR="005D7ADF" w:rsidRPr="000B531F" w:rsidRDefault="00E62945" w:rsidP="004B0BE5">
            <w:pPr>
              <w:pStyle w:val="ListParagraph"/>
              <w:spacing w:line="360" w:lineRule="auto"/>
              <w:ind w:left="0"/>
              <w:jc w:val="both"/>
              <w:rPr>
                <w:highlight w:val="yellow"/>
              </w:rPr>
            </w:pPr>
            <w:ins w:id="400" w:author="wel come" w:date="2022-07-25T21:07:00Z">
              <w:r>
                <w:rPr>
                  <w:highlight w:val="yellow"/>
                </w:rPr>
                <w:t>0.226</w:t>
              </w:r>
            </w:ins>
          </w:p>
        </w:tc>
      </w:tr>
      <w:tr w:rsidR="005D7ADF" w:rsidRPr="000B531F" w14:paraId="055BEC0A" w14:textId="77777777" w:rsidTr="004F7219">
        <w:tc>
          <w:tcPr>
            <w:tcW w:w="3696" w:type="dxa"/>
            <w:tcPrChange w:id="401" w:author="wel come" w:date="2022-07-22T08:33:00Z">
              <w:tcPr>
                <w:tcW w:w="3798" w:type="dxa"/>
              </w:tcPr>
            </w:tcPrChange>
          </w:tcPr>
          <w:p w14:paraId="6DF338FB" w14:textId="77777777" w:rsidR="005D7ADF" w:rsidRPr="000B531F" w:rsidRDefault="005D7ADF" w:rsidP="004B0BE5">
            <w:pPr>
              <w:pStyle w:val="ListParagraph"/>
              <w:spacing w:line="360" w:lineRule="auto"/>
              <w:ind w:left="0"/>
              <w:jc w:val="both"/>
              <w:rPr>
                <w:highlight w:val="yellow"/>
              </w:rPr>
            </w:pPr>
            <w:r w:rsidRPr="000B531F">
              <w:rPr>
                <w:highlight w:val="yellow"/>
              </w:rPr>
              <w:t>Anterior chamber depth (mm)</w:t>
            </w:r>
          </w:p>
        </w:tc>
        <w:tc>
          <w:tcPr>
            <w:tcW w:w="1838" w:type="dxa"/>
            <w:tcPrChange w:id="402" w:author="wel come" w:date="2022-07-22T08:33:00Z">
              <w:tcPr>
                <w:tcW w:w="1890" w:type="dxa"/>
              </w:tcPr>
            </w:tcPrChange>
          </w:tcPr>
          <w:p w14:paraId="26DDEAE6" w14:textId="6206DE9C" w:rsidR="005D7ADF" w:rsidRPr="000B531F" w:rsidRDefault="002B7D0D" w:rsidP="004B0BE5">
            <w:pPr>
              <w:pStyle w:val="ListParagraph"/>
              <w:spacing w:line="360" w:lineRule="auto"/>
              <w:ind w:left="0"/>
              <w:jc w:val="both"/>
              <w:rPr>
                <w:highlight w:val="yellow"/>
              </w:rPr>
            </w:pPr>
            <w:ins w:id="403" w:author="wel come" w:date="2022-07-25T09:45:00Z">
              <w:r>
                <w:rPr>
                  <w:highlight w:val="yellow"/>
                </w:rPr>
                <w:t>3.60 (0.19)</w:t>
              </w:r>
            </w:ins>
          </w:p>
        </w:tc>
        <w:tc>
          <w:tcPr>
            <w:tcW w:w="1748" w:type="dxa"/>
            <w:tcPrChange w:id="404" w:author="wel come" w:date="2022-07-22T08:33:00Z">
              <w:tcPr>
                <w:tcW w:w="1800" w:type="dxa"/>
              </w:tcPr>
            </w:tcPrChange>
          </w:tcPr>
          <w:p w14:paraId="2A893AD2" w14:textId="1524E7DD" w:rsidR="005D7ADF" w:rsidRPr="000B531F" w:rsidRDefault="002B7D0D" w:rsidP="004B0BE5">
            <w:pPr>
              <w:pStyle w:val="ListParagraph"/>
              <w:spacing w:line="360" w:lineRule="auto"/>
              <w:ind w:left="0"/>
              <w:jc w:val="both"/>
              <w:rPr>
                <w:highlight w:val="yellow"/>
              </w:rPr>
            </w:pPr>
            <w:ins w:id="405" w:author="wel come" w:date="2022-07-25T09:45:00Z">
              <w:r>
                <w:rPr>
                  <w:highlight w:val="yellow"/>
                </w:rPr>
                <w:t>3.59 (0.28)</w:t>
              </w:r>
            </w:ins>
          </w:p>
        </w:tc>
        <w:tc>
          <w:tcPr>
            <w:tcW w:w="1374" w:type="dxa"/>
            <w:tcPrChange w:id="406" w:author="wel come" w:date="2022-07-22T08:33:00Z">
              <w:tcPr>
                <w:tcW w:w="1394" w:type="dxa"/>
              </w:tcPr>
            </w:tcPrChange>
          </w:tcPr>
          <w:p w14:paraId="6DA245C8" w14:textId="5460A0F9" w:rsidR="005D7ADF" w:rsidRPr="000B531F" w:rsidRDefault="002B7D0D" w:rsidP="004B0BE5">
            <w:pPr>
              <w:pStyle w:val="ListParagraph"/>
              <w:spacing w:line="360" w:lineRule="auto"/>
              <w:ind w:left="0"/>
              <w:jc w:val="both"/>
              <w:rPr>
                <w:highlight w:val="yellow"/>
              </w:rPr>
            </w:pPr>
            <w:ins w:id="407" w:author="wel come" w:date="2022-07-25T09:45:00Z">
              <w:r>
                <w:rPr>
                  <w:highlight w:val="yellow"/>
                </w:rPr>
                <w:t>0.</w:t>
              </w:r>
            </w:ins>
            <w:ins w:id="408" w:author="wel come" w:date="2022-07-25T21:10:00Z">
              <w:r w:rsidR="00797A7C">
                <w:rPr>
                  <w:highlight w:val="yellow"/>
                </w:rPr>
                <w:t>902</w:t>
              </w:r>
            </w:ins>
          </w:p>
        </w:tc>
      </w:tr>
      <w:tr w:rsidR="0000262B" w:rsidRPr="000B531F" w14:paraId="71FB7848" w14:textId="77777777" w:rsidTr="004F7219">
        <w:tc>
          <w:tcPr>
            <w:tcW w:w="3696" w:type="dxa"/>
            <w:tcPrChange w:id="409" w:author="wel come" w:date="2022-07-22T08:33:00Z">
              <w:tcPr>
                <w:tcW w:w="3798" w:type="dxa"/>
              </w:tcPr>
            </w:tcPrChange>
          </w:tcPr>
          <w:p w14:paraId="327B0224" w14:textId="77777777" w:rsidR="0000262B" w:rsidRPr="000B531F" w:rsidRDefault="0000262B" w:rsidP="004B0BE5">
            <w:pPr>
              <w:pStyle w:val="ListParagraph"/>
              <w:spacing w:line="360" w:lineRule="auto"/>
              <w:ind w:left="0"/>
              <w:jc w:val="both"/>
              <w:rPr>
                <w:highlight w:val="yellow"/>
              </w:rPr>
            </w:pPr>
            <w:r w:rsidRPr="000B531F">
              <w:rPr>
                <w:highlight w:val="yellow"/>
              </w:rPr>
              <w:t>Lens thickness</w:t>
            </w:r>
          </w:p>
        </w:tc>
        <w:tc>
          <w:tcPr>
            <w:tcW w:w="1838" w:type="dxa"/>
            <w:tcPrChange w:id="410" w:author="wel come" w:date="2022-07-22T08:33:00Z">
              <w:tcPr>
                <w:tcW w:w="1890" w:type="dxa"/>
              </w:tcPr>
            </w:tcPrChange>
          </w:tcPr>
          <w:p w14:paraId="340DF5FF" w14:textId="762FD244" w:rsidR="0000262B" w:rsidRPr="000B531F" w:rsidRDefault="0000262B" w:rsidP="004B0BE5">
            <w:pPr>
              <w:pStyle w:val="ListParagraph"/>
              <w:spacing w:line="360" w:lineRule="auto"/>
              <w:ind w:left="0"/>
              <w:jc w:val="both"/>
              <w:rPr>
                <w:highlight w:val="yellow"/>
              </w:rPr>
            </w:pPr>
          </w:p>
        </w:tc>
        <w:tc>
          <w:tcPr>
            <w:tcW w:w="1748" w:type="dxa"/>
            <w:tcPrChange w:id="411" w:author="wel come" w:date="2022-07-22T08:33:00Z">
              <w:tcPr>
                <w:tcW w:w="1800" w:type="dxa"/>
              </w:tcPr>
            </w:tcPrChange>
          </w:tcPr>
          <w:p w14:paraId="16A30617" w14:textId="62BF7985" w:rsidR="0000262B" w:rsidRPr="000B531F" w:rsidRDefault="0000262B" w:rsidP="004B0BE5">
            <w:pPr>
              <w:pStyle w:val="ListParagraph"/>
              <w:spacing w:line="360" w:lineRule="auto"/>
              <w:ind w:left="0"/>
              <w:jc w:val="both"/>
              <w:rPr>
                <w:highlight w:val="yellow"/>
              </w:rPr>
            </w:pPr>
          </w:p>
        </w:tc>
        <w:tc>
          <w:tcPr>
            <w:tcW w:w="1374" w:type="dxa"/>
            <w:tcPrChange w:id="412" w:author="wel come" w:date="2022-07-22T08:33:00Z">
              <w:tcPr>
                <w:tcW w:w="1394" w:type="dxa"/>
              </w:tcPr>
            </w:tcPrChange>
          </w:tcPr>
          <w:p w14:paraId="072D5AA7" w14:textId="215C633A" w:rsidR="0000262B" w:rsidRPr="000B531F" w:rsidRDefault="0000262B" w:rsidP="004B0BE5">
            <w:pPr>
              <w:pStyle w:val="ListParagraph"/>
              <w:spacing w:line="360" w:lineRule="auto"/>
              <w:ind w:left="0"/>
              <w:jc w:val="both"/>
              <w:rPr>
                <w:highlight w:val="yellow"/>
              </w:rPr>
            </w:pPr>
          </w:p>
        </w:tc>
      </w:tr>
      <w:tr w:rsidR="00E234C1" w:rsidRPr="000B531F" w14:paraId="436A6038" w14:textId="77777777" w:rsidTr="004F7219">
        <w:trPr>
          <w:ins w:id="413" w:author="wel come" w:date="2022-07-25T21:37:00Z"/>
        </w:trPr>
        <w:tc>
          <w:tcPr>
            <w:tcW w:w="3696" w:type="dxa"/>
          </w:tcPr>
          <w:p w14:paraId="16C1B569" w14:textId="1AF3D225" w:rsidR="00E234C1" w:rsidRPr="000B531F" w:rsidRDefault="00E234C1" w:rsidP="004B0BE5">
            <w:pPr>
              <w:pStyle w:val="ListParagraph"/>
              <w:spacing w:line="360" w:lineRule="auto"/>
              <w:ind w:left="0"/>
              <w:jc w:val="both"/>
              <w:rPr>
                <w:ins w:id="414" w:author="wel come" w:date="2022-07-25T21:37:00Z"/>
                <w:highlight w:val="yellow"/>
              </w:rPr>
            </w:pPr>
            <w:ins w:id="415" w:author="wel come" w:date="2022-07-25T21:37:00Z">
              <w:r w:rsidRPr="008101D1">
                <w:rPr>
                  <w:highlight w:val="yellow"/>
                  <w:rPrChange w:id="416" w:author="wel come" w:date="2022-07-25T21:48:00Z">
                    <w:rPr/>
                  </w:rPrChange>
                </w:rPr>
                <w:t>AXLENRE (Right)</w:t>
              </w:r>
            </w:ins>
          </w:p>
        </w:tc>
        <w:tc>
          <w:tcPr>
            <w:tcW w:w="1838" w:type="dxa"/>
          </w:tcPr>
          <w:p w14:paraId="20592E3A" w14:textId="575D7945" w:rsidR="00E234C1" w:rsidRPr="000B531F" w:rsidRDefault="00005DC5" w:rsidP="004B0BE5">
            <w:pPr>
              <w:pStyle w:val="ListParagraph"/>
              <w:spacing w:line="360" w:lineRule="auto"/>
              <w:ind w:left="0"/>
              <w:jc w:val="both"/>
              <w:rPr>
                <w:ins w:id="417" w:author="wel come" w:date="2022-07-25T21:37:00Z"/>
                <w:highlight w:val="yellow"/>
              </w:rPr>
            </w:pPr>
            <w:ins w:id="418" w:author="wel come" w:date="2022-07-25T21:41:00Z">
              <w:r>
                <w:rPr>
                  <w:highlight w:val="yellow"/>
                </w:rPr>
                <w:t>23.57 (2.22)</w:t>
              </w:r>
            </w:ins>
          </w:p>
        </w:tc>
        <w:tc>
          <w:tcPr>
            <w:tcW w:w="1748" w:type="dxa"/>
          </w:tcPr>
          <w:p w14:paraId="184F1993" w14:textId="19E9B7B0" w:rsidR="00E234C1" w:rsidRPr="000B531F" w:rsidRDefault="00005DC5" w:rsidP="004B0BE5">
            <w:pPr>
              <w:pStyle w:val="ListParagraph"/>
              <w:spacing w:line="360" w:lineRule="auto"/>
              <w:ind w:left="0"/>
              <w:jc w:val="both"/>
              <w:rPr>
                <w:ins w:id="419" w:author="wel come" w:date="2022-07-25T21:37:00Z"/>
                <w:highlight w:val="yellow"/>
              </w:rPr>
            </w:pPr>
            <w:ins w:id="420" w:author="wel come" w:date="2022-07-25T21:41:00Z">
              <w:r>
                <w:rPr>
                  <w:highlight w:val="yellow"/>
                </w:rPr>
                <w:t>23.19 (0.98)</w:t>
              </w:r>
            </w:ins>
          </w:p>
        </w:tc>
        <w:tc>
          <w:tcPr>
            <w:tcW w:w="1374" w:type="dxa"/>
          </w:tcPr>
          <w:p w14:paraId="2D94E037" w14:textId="37FBBDFD" w:rsidR="00E234C1" w:rsidRPr="000B531F" w:rsidRDefault="00005DC5" w:rsidP="004B0BE5">
            <w:pPr>
              <w:pStyle w:val="ListParagraph"/>
              <w:spacing w:line="360" w:lineRule="auto"/>
              <w:ind w:left="0"/>
              <w:jc w:val="both"/>
              <w:rPr>
                <w:ins w:id="421" w:author="wel come" w:date="2022-07-25T21:37:00Z"/>
                <w:highlight w:val="yellow"/>
              </w:rPr>
            </w:pPr>
            <w:ins w:id="422" w:author="wel come" w:date="2022-07-25T21:42:00Z">
              <w:r>
                <w:rPr>
                  <w:highlight w:val="yellow"/>
                </w:rPr>
                <w:t>0.486</w:t>
              </w:r>
            </w:ins>
          </w:p>
        </w:tc>
      </w:tr>
      <w:tr w:rsidR="00E234C1" w:rsidRPr="000B531F" w14:paraId="017EFBB3" w14:textId="77777777" w:rsidTr="004F7219">
        <w:trPr>
          <w:ins w:id="423" w:author="wel come" w:date="2022-07-25T21:37:00Z"/>
        </w:trPr>
        <w:tc>
          <w:tcPr>
            <w:tcW w:w="3696" w:type="dxa"/>
          </w:tcPr>
          <w:p w14:paraId="459409AD" w14:textId="4C894B16" w:rsidR="00E234C1" w:rsidRPr="000B531F" w:rsidRDefault="00E234C1" w:rsidP="004B0BE5">
            <w:pPr>
              <w:pStyle w:val="ListParagraph"/>
              <w:spacing w:line="360" w:lineRule="auto"/>
              <w:ind w:left="0"/>
              <w:jc w:val="both"/>
              <w:rPr>
                <w:ins w:id="424" w:author="wel come" w:date="2022-07-25T21:37:00Z"/>
                <w:highlight w:val="yellow"/>
              </w:rPr>
            </w:pPr>
            <w:ins w:id="425" w:author="wel come" w:date="2022-07-25T21:38:00Z">
              <w:r w:rsidRPr="008101D1">
                <w:rPr>
                  <w:highlight w:val="yellow"/>
                  <w:rPrChange w:id="426" w:author="wel come" w:date="2022-07-25T21:48:00Z">
                    <w:rPr/>
                  </w:rPrChange>
                </w:rPr>
                <w:t>AXLENLE (Left)</w:t>
              </w:r>
            </w:ins>
          </w:p>
        </w:tc>
        <w:tc>
          <w:tcPr>
            <w:tcW w:w="1838" w:type="dxa"/>
          </w:tcPr>
          <w:p w14:paraId="5B4407DD" w14:textId="6F9728C3" w:rsidR="00E234C1" w:rsidRPr="000B531F" w:rsidRDefault="00005DC5" w:rsidP="004B0BE5">
            <w:pPr>
              <w:pStyle w:val="ListParagraph"/>
              <w:spacing w:line="360" w:lineRule="auto"/>
              <w:ind w:left="0"/>
              <w:jc w:val="both"/>
              <w:rPr>
                <w:ins w:id="427" w:author="wel come" w:date="2022-07-25T21:37:00Z"/>
                <w:highlight w:val="yellow"/>
              </w:rPr>
            </w:pPr>
            <w:ins w:id="428" w:author="wel come" w:date="2022-07-25T21:40:00Z">
              <w:r>
                <w:rPr>
                  <w:highlight w:val="yellow"/>
                </w:rPr>
                <w:t>23.49 (1.98)</w:t>
              </w:r>
            </w:ins>
          </w:p>
        </w:tc>
        <w:tc>
          <w:tcPr>
            <w:tcW w:w="1748" w:type="dxa"/>
          </w:tcPr>
          <w:p w14:paraId="5BEE9734" w14:textId="464267CE" w:rsidR="00E234C1" w:rsidRPr="000B531F" w:rsidRDefault="00005DC5" w:rsidP="004B0BE5">
            <w:pPr>
              <w:pStyle w:val="ListParagraph"/>
              <w:spacing w:line="360" w:lineRule="auto"/>
              <w:ind w:left="0"/>
              <w:jc w:val="both"/>
              <w:rPr>
                <w:ins w:id="429" w:author="wel come" w:date="2022-07-25T21:37:00Z"/>
                <w:highlight w:val="yellow"/>
              </w:rPr>
            </w:pPr>
            <w:ins w:id="430" w:author="wel come" w:date="2022-07-25T21:40:00Z">
              <w:r>
                <w:rPr>
                  <w:highlight w:val="yellow"/>
                </w:rPr>
                <w:t>23.16 (0.98)</w:t>
              </w:r>
            </w:ins>
          </w:p>
        </w:tc>
        <w:tc>
          <w:tcPr>
            <w:tcW w:w="1374" w:type="dxa"/>
          </w:tcPr>
          <w:p w14:paraId="6B2B91A3" w14:textId="555B9C4E" w:rsidR="00E234C1" w:rsidRPr="000B531F" w:rsidRDefault="00005DC5" w:rsidP="004B0BE5">
            <w:pPr>
              <w:pStyle w:val="ListParagraph"/>
              <w:spacing w:line="360" w:lineRule="auto"/>
              <w:ind w:left="0"/>
              <w:jc w:val="both"/>
              <w:rPr>
                <w:ins w:id="431" w:author="wel come" w:date="2022-07-25T21:37:00Z"/>
                <w:highlight w:val="yellow"/>
              </w:rPr>
            </w:pPr>
            <w:ins w:id="432" w:author="wel come" w:date="2022-07-25T21:41:00Z">
              <w:r>
                <w:rPr>
                  <w:highlight w:val="yellow"/>
                </w:rPr>
                <w:t>0.511</w:t>
              </w:r>
            </w:ins>
          </w:p>
        </w:tc>
      </w:tr>
      <w:tr w:rsidR="005D7ADF" w:rsidRPr="000B531F" w14:paraId="3D66962D" w14:textId="77777777" w:rsidTr="004F7219">
        <w:tc>
          <w:tcPr>
            <w:tcW w:w="3696" w:type="dxa"/>
            <w:tcPrChange w:id="433" w:author="wel come" w:date="2022-07-22T08:33:00Z">
              <w:tcPr>
                <w:tcW w:w="3798" w:type="dxa"/>
              </w:tcPr>
            </w:tcPrChange>
          </w:tcPr>
          <w:p w14:paraId="57424429" w14:textId="77777777" w:rsidR="005D7ADF" w:rsidRPr="000B531F" w:rsidRDefault="005D7ADF" w:rsidP="004B0BE5">
            <w:pPr>
              <w:pStyle w:val="ListParagraph"/>
              <w:spacing w:line="360" w:lineRule="auto"/>
              <w:ind w:left="0"/>
              <w:jc w:val="both"/>
              <w:rPr>
                <w:highlight w:val="yellow"/>
              </w:rPr>
            </w:pPr>
            <w:r w:rsidRPr="000B531F">
              <w:rPr>
                <w:highlight w:val="yellow"/>
              </w:rPr>
              <w:t>Endothelial count (cells / mm</w:t>
            </w:r>
            <w:r w:rsidRPr="000B531F">
              <w:rPr>
                <w:highlight w:val="yellow"/>
                <w:vertAlign w:val="superscript"/>
              </w:rPr>
              <w:t>3</w:t>
            </w:r>
            <w:r w:rsidRPr="000B531F">
              <w:rPr>
                <w:highlight w:val="yellow"/>
              </w:rPr>
              <w:t>)</w:t>
            </w:r>
          </w:p>
        </w:tc>
        <w:tc>
          <w:tcPr>
            <w:tcW w:w="1838" w:type="dxa"/>
            <w:tcPrChange w:id="434" w:author="wel come" w:date="2022-07-22T08:33:00Z">
              <w:tcPr>
                <w:tcW w:w="1890" w:type="dxa"/>
              </w:tcPr>
            </w:tcPrChange>
          </w:tcPr>
          <w:p w14:paraId="243DC937" w14:textId="11CAF465" w:rsidR="005D7ADF" w:rsidRPr="008F39D7" w:rsidRDefault="005D7ADF" w:rsidP="004B0BE5">
            <w:pPr>
              <w:pStyle w:val="ListParagraph"/>
              <w:spacing w:line="360" w:lineRule="auto"/>
              <w:ind w:left="0"/>
              <w:jc w:val="both"/>
              <w:rPr>
                <w:highlight w:val="yellow"/>
                <w:lang w:val="en-IN"/>
                <w:rPrChange w:id="435" w:author="wel come" w:date="2022-07-25T09:03:00Z">
                  <w:rPr>
                    <w:highlight w:val="yellow"/>
                  </w:rPr>
                </w:rPrChange>
              </w:rPr>
            </w:pPr>
          </w:p>
        </w:tc>
        <w:tc>
          <w:tcPr>
            <w:tcW w:w="1748" w:type="dxa"/>
            <w:tcPrChange w:id="436" w:author="wel come" w:date="2022-07-22T08:33:00Z">
              <w:tcPr>
                <w:tcW w:w="1800" w:type="dxa"/>
              </w:tcPr>
            </w:tcPrChange>
          </w:tcPr>
          <w:p w14:paraId="715D012B" w14:textId="1D990113" w:rsidR="005D7ADF" w:rsidRPr="000B531F" w:rsidRDefault="005D7ADF" w:rsidP="004B0BE5">
            <w:pPr>
              <w:pStyle w:val="ListParagraph"/>
              <w:spacing w:line="360" w:lineRule="auto"/>
              <w:ind w:left="0"/>
              <w:jc w:val="both"/>
              <w:rPr>
                <w:highlight w:val="yellow"/>
              </w:rPr>
            </w:pPr>
          </w:p>
        </w:tc>
        <w:tc>
          <w:tcPr>
            <w:tcW w:w="1374" w:type="dxa"/>
            <w:tcPrChange w:id="437" w:author="wel come" w:date="2022-07-22T08:33:00Z">
              <w:tcPr>
                <w:tcW w:w="1394" w:type="dxa"/>
              </w:tcPr>
            </w:tcPrChange>
          </w:tcPr>
          <w:p w14:paraId="1802C5AF" w14:textId="33CB6972" w:rsidR="005D7ADF" w:rsidRPr="000B531F" w:rsidRDefault="005D7ADF" w:rsidP="004B0BE5">
            <w:pPr>
              <w:pStyle w:val="ListParagraph"/>
              <w:spacing w:line="360" w:lineRule="auto"/>
              <w:ind w:left="0"/>
              <w:jc w:val="both"/>
              <w:rPr>
                <w:highlight w:val="yellow"/>
              </w:rPr>
            </w:pPr>
          </w:p>
        </w:tc>
      </w:tr>
      <w:tr w:rsidR="00B60B24" w:rsidRPr="000B531F" w14:paraId="04465AEB" w14:textId="77777777" w:rsidTr="004F7219">
        <w:tc>
          <w:tcPr>
            <w:tcW w:w="3696" w:type="dxa"/>
            <w:tcPrChange w:id="438" w:author="wel come" w:date="2022-07-22T08:33:00Z">
              <w:tcPr>
                <w:tcW w:w="3798" w:type="dxa"/>
              </w:tcPr>
            </w:tcPrChange>
          </w:tcPr>
          <w:p w14:paraId="239C20C1" w14:textId="77777777" w:rsidR="00B60B24" w:rsidRPr="000B531F" w:rsidRDefault="00B60B24" w:rsidP="00B60B24">
            <w:pPr>
              <w:pStyle w:val="ListParagraph"/>
              <w:spacing w:line="360" w:lineRule="auto"/>
              <w:ind w:left="0"/>
              <w:jc w:val="both"/>
              <w:rPr>
                <w:highlight w:val="yellow"/>
              </w:rPr>
            </w:pPr>
            <w:r w:rsidRPr="000B531F">
              <w:rPr>
                <w:highlight w:val="yellow"/>
              </w:rPr>
              <w:t>Keratometry (Diopters)</w:t>
            </w:r>
          </w:p>
        </w:tc>
        <w:tc>
          <w:tcPr>
            <w:tcW w:w="1838" w:type="dxa"/>
            <w:tcPrChange w:id="439" w:author="wel come" w:date="2022-07-22T08:33:00Z">
              <w:tcPr>
                <w:tcW w:w="1890" w:type="dxa"/>
              </w:tcPr>
            </w:tcPrChange>
          </w:tcPr>
          <w:p w14:paraId="37A14EE0" w14:textId="611F6FAD" w:rsidR="00B60B24" w:rsidRPr="000B531F" w:rsidRDefault="004C2569" w:rsidP="00B60B24">
            <w:pPr>
              <w:pStyle w:val="ListParagraph"/>
              <w:spacing w:line="360" w:lineRule="auto"/>
              <w:ind w:left="0"/>
              <w:jc w:val="both"/>
              <w:rPr>
                <w:highlight w:val="yellow"/>
              </w:rPr>
            </w:pPr>
            <w:ins w:id="440" w:author="wel come" w:date="2022-07-25T21:47:00Z">
              <w:r>
                <w:rPr>
                  <w:highlight w:val="yellow"/>
                </w:rPr>
                <w:t>45.25 (1.95)</w:t>
              </w:r>
            </w:ins>
          </w:p>
        </w:tc>
        <w:tc>
          <w:tcPr>
            <w:tcW w:w="1748" w:type="dxa"/>
            <w:tcPrChange w:id="441" w:author="wel come" w:date="2022-07-22T08:33:00Z">
              <w:tcPr>
                <w:tcW w:w="1800" w:type="dxa"/>
              </w:tcPr>
            </w:tcPrChange>
          </w:tcPr>
          <w:p w14:paraId="425BBB25" w14:textId="4F7ECE1E" w:rsidR="00B60B24" w:rsidRPr="000B531F" w:rsidRDefault="004C2569" w:rsidP="00B60B24">
            <w:pPr>
              <w:pStyle w:val="ListParagraph"/>
              <w:spacing w:line="360" w:lineRule="auto"/>
              <w:ind w:left="0"/>
              <w:jc w:val="both"/>
              <w:rPr>
                <w:highlight w:val="yellow"/>
              </w:rPr>
            </w:pPr>
            <w:ins w:id="442" w:author="wel come" w:date="2022-07-25T21:47:00Z">
              <w:r>
                <w:rPr>
                  <w:highlight w:val="yellow"/>
                </w:rPr>
                <w:t>43.57 (1.</w:t>
              </w:r>
            </w:ins>
            <w:ins w:id="443" w:author="wel come" w:date="2022-07-25T21:48:00Z">
              <w:r>
                <w:rPr>
                  <w:highlight w:val="yellow"/>
                </w:rPr>
                <w:t>77)</w:t>
              </w:r>
            </w:ins>
          </w:p>
        </w:tc>
        <w:tc>
          <w:tcPr>
            <w:tcW w:w="1374" w:type="dxa"/>
            <w:tcPrChange w:id="444" w:author="wel come" w:date="2022-07-22T08:33:00Z">
              <w:tcPr>
                <w:tcW w:w="1394" w:type="dxa"/>
              </w:tcPr>
            </w:tcPrChange>
          </w:tcPr>
          <w:p w14:paraId="54275720" w14:textId="67DC3853" w:rsidR="00B60B24" w:rsidRPr="000B531F" w:rsidRDefault="004C2569" w:rsidP="00B60B24">
            <w:pPr>
              <w:pStyle w:val="ListParagraph"/>
              <w:spacing w:line="360" w:lineRule="auto"/>
              <w:ind w:left="0"/>
              <w:jc w:val="both"/>
              <w:rPr>
                <w:highlight w:val="yellow"/>
              </w:rPr>
            </w:pPr>
            <w:ins w:id="445" w:author="wel come" w:date="2022-07-25T21:48:00Z">
              <w:r>
                <w:rPr>
                  <w:highlight w:val="yellow"/>
                </w:rPr>
                <w:t>0.009</w:t>
              </w:r>
            </w:ins>
          </w:p>
        </w:tc>
      </w:tr>
      <w:tr w:rsidR="00B60B24" w:rsidRPr="000B531F" w14:paraId="46A14925" w14:textId="77777777" w:rsidTr="004F7219">
        <w:tc>
          <w:tcPr>
            <w:tcW w:w="3696" w:type="dxa"/>
            <w:tcPrChange w:id="446" w:author="wel come" w:date="2022-07-22T08:33:00Z">
              <w:tcPr>
                <w:tcW w:w="3798" w:type="dxa"/>
              </w:tcPr>
            </w:tcPrChange>
          </w:tcPr>
          <w:p w14:paraId="1A1A9941" w14:textId="77777777" w:rsidR="00B60B24" w:rsidRPr="000B531F" w:rsidRDefault="00B60B24" w:rsidP="00B60B24">
            <w:pPr>
              <w:pStyle w:val="ListParagraph"/>
              <w:spacing w:line="360" w:lineRule="auto"/>
              <w:ind w:left="0"/>
              <w:jc w:val="both"/>
              <w:rPr>
                <w:highlight w:val="yellow"/>
              </w:rPr>
            </w:pPr>
            <w:r w:rsidRPr="000B531F">
              <w:rPr>
                <w:highlight w:val="yellow"/>
              </w:rPr>
              <w:t>Refractive error (SPE*) (Diopters)</w:t>
            </w:r>
          </w:p>
        </w:tc>
        <w:tc>
          <w:tcPr>
            <w:tcW w:w="1838" w:type="dxa"/>
            <w:tcPrChange w:id="447" w:author="wel come" w:date="2022-07-22T08:33:00Z">
              <w:tcPr>
                <w:tcW w:w="1890" w:type="dxa"/>
              </w:tcPr>
            </w:tcPrChange>
          </w:tcPr>
          <w:p w14:paraId="097608B7" w14:textId="77777777" w:rsidR="00B60B24" w:rsidRPr="000B531F" w:rsidRDefault="00B60B24" w:rsidP="00B60B24">
            <w:pPr>
              <w:pStyle w:val="ListParagraph"/>
              <w:spacing w:line="360" w:lineRule="auto"/>
              <w:ind w:left="0"/>
              <w:jc w:val="both"/>
              <w:rPr>
                <w:highlight w:val="yellow"/>
              </w:rPr>
            </w:pPr>
          </w:p>
        </w:tc>
        <w:tc>
          <w:tcPr>
            <w:tcW w:w="1748" w:type="dxa"/>
            <w:tcPrChange w:id="448" w:author="wel come" w:date="2022-07-22T08:33:00Z">
              <w:tcPr>
                <w:tcW w:w="1800" w:type="dxa"/>
              </w:tcPr>
            </w:tcPrChange>
          </w:tcPr>
          <w:p w14:paraId="10390D81" w14:textId="77777777" w:rsidR="00B60B24" w:rsidRPr="000B531F" w:rsidRDefault="00B60B24" w:rsidP="00B60B24">
            <w:pPr>
              <w:pStyle w:val="ListParagraph"/>
              <w:spacing w:line="360" w:lineRule="auto"/>
              <w:ind w:left="0"/>
              <w:jc w:val="both"/>
              <w:rPr>
                <w:highlight w:val="yellow"/>
              </w:rPr>
            </w:pPr>
          </w:p>
        </w:tc>
        <w:tc>
          <w:tcPr>
            <w:tcW w:w="1374" w:type="dxa"/>
            <w:tcPrChange w:id="449" w:author="wel come" w:date="2022-07-22T08:33:00Z">
              <w:tcPr>
                <w:tcW w:w="1394" w:type="dxa"/>
              </w:tcPr>
            </w:tcPrChange>
          </w:tcPr>
          <w:p w14:paraId="77C7CA1A" w14:textId="77777777" w:rsidR="00B60B24" w:rsidRPr="000B531F" w:rsidRDefault="00B60B24" w:rsidP="00B60B24">
            <w:pPr>
              <w:pStyle w:val="ListParagraph"/>
              <w:spacing w:line="360" w:lineRule="auto"/>
              <w:ind w:left="0"/>
              <w:jc w:val="both"/>
              <w:rPr>
                <w:highlight w:val="yellow"/>
              </w:rPr>
            </w:pPr>
          </w:p>
        </w:tc>
      </w:tr>
      <w:tr w:rsidR="00FD2AC7" w14:paraId="38BB432F" w14:textId="77777777" w:rsidTr="004F7219">
        <w:tc>
          <w:tcPr>
            <w:tcW w:w="3696" w:type="dxa"/>
            <w:tcPrChange w:id="450" w:author="wel come" w:date="2022-07-22T08:33:00Z">
              <w:tcPr>
                <w:tcW w:w="3798" w:type="dxa"/>
              </w:tcPr>
            </w:tcPrChange>
          </w:tcPr>
          <w:p w14:paraId="347FFA77" w14:textId="77777777" w:rsidR="00FD2AC7" w:rsidRDefault="00FD2AC7" w:rsidP="00FD2AC7">
            <w:pPr>
              <w:pStyle w:val="ListParagraph"/>
              <w:spacing w:line="360" w:lineRule="auto"/>
              <w:ind w:left="0"/>
              <w:jc w:val="both"/>
            </w:pPr>
            <w:r w:rsidRPr="000B531F">
              <w:rPr>
                <w:highlight w:val="yellow"/>
              </w:rPr>
              <w:t>IOP (mm Hg)</w:t>
            </w:r>
          </w:p>
        </w:tc>
        <w:tc>
          <w:tcPr>
            <w:tcW w:w="1838" w:type="dxa"/>
            <w:tcPrChange w:id="451" w:author="wel come" w:date="2022-07-22T08:33:00Z">
              <w:tcPr>
                <w:tcW w:w="1890" w:type="dxa"/>
              </w:tcPr>
            </w:tcPrChange>
          </w:tcPr>
          <w:p w14:paraId="2CB881E5" w14:textId="721FC7BB" w:rsidR="00FD2AC7" w:rsidRDefault="00FD2AC7" w:rsidP="00FD2AC7">
            <w:pPr>
              <w:pStyle w:val="ListParagraph"/>
              <w:spacing w:line="360" w:lineRule="auto"/>
              <w:ind w:left="0"/>
              <w:jc w:val="both"/>
            </w:pPr>
            <w:ins w:id="452" w:author="wel come" w:date="2022-07-25T21:52:00Z">
              <w:r>
                <w:rPr>
                  <w:highlight w:val="yellow"/>
                </w:rPr>
                <w:t>13.23 (3.12)</w:t>
              </w:r>
            </w:ins>
          </w:p>
        </w:tc>
        <w:tc>
          <w:tcPr>
            <w:tcW w:w="1748" w:type="dxa"/>
            <w:tcPrChange w:id="453" w:author="wel come" w:date="2022-07-22T08:33:00Z">
              <w:tcPr>
                <w:tcW w:w="1800" w:type="dxa"/>
              </w:tcPr>
            </w:tcPrChange>
          </w:tcPr>
          <w:p w14:paraId="3D5BFFCA" w14:textId="483E4D64" w:rsidR="00FD2AC7" w:rsidRPr="00FD2AC7" w:rsidRDefault="00FD2AC7" w:rsidP="00FD2AC7">
            <w:pPr>
              <w:pStyle w:val="ListParagraph"/>
              <w:spacing w:line="360" w:lineRule="auto"/>
              <w:ind w:left="0"/>
              <w:jc w:val="both"/>
              <w:rPr>
                <w:highlight w:val="yellow"/>
                <w:rPrChange w:id="454" w:author="wel come" w:date="2022-07-25T21:54:00Z">
                  <w:rPr/>
                </w:rPrChange>
              </w:rPr>
            </w:pPr>
            <w:ins w:id="455" w:author="wel come" w:date="2022-07-25T21:52:00Z">
              <w:r>
                <w:rPr>
                  <w:highlight w:val="yellow"/>
                </w:rPr>
                <w:t>12.66 (2.78)</w:t>
              </w:r>
            </w:ins>
          </w:p>
        </w:tc>
        <w:tc>
          <w:tcPr>
            <w:tcW w:w="1374" w:type="dxa"/>
            <w:tcPrChange w:id="456" w:author="wel come" w:date="2022-07-22T08:33:00Z">
              <w:tcPr>
                <w:tcW w:w="1394" w:type="dxa"/>
              </w:tcPr>
            </w:tcPrChange>
          </w:tcPr>
          <w:p w14:paraId="0D70BACF" w14:textId="18123508" w:rsidR="00FD2AC7" w:rsidRPr="00FD2AC7" w:rsidRDefault="00FD2AC7" w:rsidP="00FD2AC7">
            <w:pPr>
              <w:pStyle w:val="ListParagraph"/>
              <w:spacing w:line="360" w:lineRule="auto"/>
              <w:ind w:left="0"/>
              <w:jc w:val="both"/>
              <w:rPr>
                <w:highlight w:val="yellow"/>
                <w:rPrChange w:id="457" w:author="wel come" w:date="2022-07-25T21:54:00Z">
                  <w:rPr/>
                </w:rPrChange>
              </w:rPr>
            </w:pPr>
            <w:ins w:id="458" w:author="wel come" w:date="2022-07-25T21:54:00Z">
              <w:r w:rsidRPr="00FD2AC7">
                <w:rPr>
                  <w:highlight w:val="yellow"/>
                  <w:rPrChange w:id="459" w:author="wel come" w:date="2022-07-25T21:54:00Z">
                    <w:rPr/>
                  </w:rPrChange>
                </w:rPr>
                <w:t>0.544</w:t>
              </w:r>
            </w:ins>
          </w:p>
        </w:tc>
      </w:tr>
    </w:tbl>
    <w:p w14:paraId="030D2D75" w14:textId="77777777" w:rsidR="00547E73" w:rsidRPr="004B0BE5" w:rsidRDefault="00547E73" w:rsidP="004B0BE5">
      <w:pPr>
        <w:pStyle w:val="ListParagraph"/>
        <w:spacing w:line="360" w:lineRule="auto"/>
        <w:ind w:left="360"/>
        <w:jc w:val="both"/>
        <w:rPr>
          <w:lang w:val="en-US"/>
        </w:rPr>
      </w:pPr>
    </w:p>
    <w:p w14:paraId="2B958AA4" w14:textId="77777777" w:rsidR="00547E73" w:rsidRPr="004B0BE5" w:rsidRDefault="00547E73" w:rsidP="004B0BE5">
      <w:pPr>
        <w:pStyle w:val="ListParagraph"/>
        <w:spacing w:line="360" w:lineRule="auto"/>
        <w:ind w:left="360"/>
        <w:jc w:val="both"/>
      </w:pPr>
    </w:p>
    <w:p w14:paraId="22F484B5" w14:textId="77777777" w:rsidR="004F267B" w:rsidRPr="004B0BE5" w:rsidRDefault="00547E73" w:rsidP="004B0BE5">
      <w:pPr>
        <w:pStyle w:val="ListParagraph"/>
        <w:numPr>
          <w:ilvl w:val="0"/>
          <w:numId w:val="11"/>
        </w:numPr>
        <w:spacing w:line="360" w:lineRule="auto"/>
        <w:jc w:val="both"/>
      </w:pPr>
      <w:r w:rsidRPr="004B0BE5">
        <w:t>Distribution of ocular features:</w:t>
      </w:r>
    </w:p>
    <w:p w14:paraId="1993D70B" w14:textId="77777777" w:rsidR="00547E73" w:rsidRPr="004B0BE5" w:rsidRDefault="00547E73" w:rsidP="004B0BE5">
      <w:pPr>
        <w:pStyle w:val="ListParagraph"/>
        <w:numPr>
          <w:ilvl w:val="0"/>
          <w:numId w:val="11"/>
        </w:numPr>
        <w:spacing w:line="360" w:lineRule="auto"/>
        <w:jc w:val="both"/>
      </w:pPr>
      <w:r w:rsidRPr="004B0BE5">
        <w:lastRenderedPageBreak/>
        <w:t>Distribution of ocular parameters</w:t>
      </w:r>
    </w:p>
    <w:p w14:paraId="57AD78D1" w14:textId="77777777" w:rsidR="007D5718" w:rsidRPr="004B0BE5" w:rsidRDefault="007D5718" w:rsidP="004B0BE5">
      <w:pPr>
        <w:pStyle w:val="ListParagraph"/>
        <w:spacing w:line="360" w:lineRule="auto"/>
        <w:ind w:left="360"/>
        <w:jc w:val="both"/>
      </w:pPr>
      <w:r w:rsidRPr="004B0BE5">
        <w:t xml:space="preserve"> </w:t>
      </w:r>
    </w:p>
    <w:p w14:paraId="3500D021" w14:textId="77777777" w:rsidR="003A0EB0" w:rsidRPr="004B0BE5" w:rsidRDefault="003A0EB0" w:rsidP="004B0BE5">
      <w:pPr>
        <w:pStyle w:val="ListParagraph"/>
        <w:spacing w:line="360" w:lineRule="auto"/>
        <w:ind w:left="360"/>
        <w:jc w:val="both"/>
      </w:pPr>
    </w:p>
    <w:p w14:paraId="7B3D5288" w14:textId="77777777" w:rsidR="00B343B6" w:rsidRPr="004B0BE5" w:rsidRDefault="00B343B6" w:rsidP="004B0BE5">
      <w:pPr>
        <w:spacing w:line="360" w:lineRule="auto"/>
        <w:jc w:val="both"/>
        <w:rPr>
          <w:rFonts w:ascii="Times New Roman" w:hAnsi="Times New Roman" w:cs="Times New Roman"/>
          <w:b/>
          <w:sz w:val="24"/>
          <w:szCs w:val="24"/>
        </w:rPr>
      </w:pPr>
      <w:r w:rsidRPr="004B0BE5">
        <w:rPr>
          <w:rFonts w:ascii="Times New Roman" w:hAnsi="Times New Roman" w:cs="Times New Roman"/>
          <w:b/>
          <w:sz w:val="24"/>
          <w:szCs w:val="24"/>
        </w:rPr>
        <w:tab/>
        <w:t>Tracing rate</w:t>
      </w:r>
    </w:p>
    <w:p w14:paraId="7A9435B8" w14:textId="77777777" w:rsidR="00B343B6" w:rsidRPr="004B0BE5" w:rsidRDefault="00B343B6"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ab/>
        <w:t>Recruitment rate</w:t>
      </w:r>
    </w:p>
    <w:p w14:paraId="22DDE009" w14:textId="77777777" w:rsidR="00B343B6" w:rsidRPr="004B0BE5" w:rsidRDefault="00B343B6"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ab/>
        <w:t>Demography of twins : Baseline characteristics between MZ and DZ (ref GEMS Myopia)</w:t>
      </w:r>
    </w:p>
    <w:p w14:paraId="34E88D6A" w14:textId="77777777" w:rsidR="00B343B6" w:rsidRPr="004B0BE5" w:rsidRDefault="00B343B6"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ab/>
        <w:t>Parameters descriptive</w:t>
      </w:r>
    </w:p>
    <w:p w14:paraId="5885F4AC" w14:textId="77777777" w:rsidR="00B343B6" w:rsidRPr="004B0BE5" w:rsidRDefault="00B343B6" w:rsidP="004B0BE5">
      <w:pPr>
        <w:spacing w:line="360" w:lineRule="auto"/>
        <w:jc w:val="both"/>
        <w:rPr>
          <w:rFonts w:ascii="Times New Roman" w:hAnsi="Times New Roman" w:cs="Times New Roman"/>
          <w:b/>
          <w:sz w:val="24"/>
          <w:szCs w:val="24"/>
        </w:rPr>
      </w:pPr>
      <w:r w:rsidRPr="004B0BE5">
        <w:rPr>
          <w:rFonts w:ascii="Times New Roman" w:hAnsi="Times New Roman" w:cs="Times New Roman"/>
          <w:b/>
          <w:sz w:val="24"/>
          <w:szCs w:val="24"/>
          <w:highlight w:val="cyan"/>
        </w:rPr>
        <w:tab/>
        <w:t>Parameters heritability</w:t>
      </w:r>
    </w:p>
    <w:p w14:paraId="26084A2B" w14:textId="77777777" w:rsidR="00B343B6" w:rsidRPr="004B0BE5" w:rsidRDefault="00B343B6" w:rsidP="004B0BE5">
      <w:pPr>
        <w:spacing w:line="360" w:lineRule="auto"/>
        <w:jc w:val="both"/>
        <w:rPr>
          <w:rFonts w:ascii="Times New Roman" w:hAnsi="Times New Roman" w:cs="Times New Roman"/>
          <w:sz w:val="24"/>
          <w:szCs w:val="24"/>
          <w:lang w:val="en-US"/>
        </w:rPr>
      </w:pPr>
    </w:p>
    <w:p w14:paraId="27122BBD" w14:textId="53A1371E" w:rsidR="002B0A2D" w:rsidRPr="004B0BE5" w:rsidRDefault="00E85D9B"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The mean age of 37 pairs of twins in the study was 17.5 yrs (SD 1.6).</w:t>
      </w:r>
      <w:r w:rsidR="00FA391B" w:rsidRPr="004B0BE5">
        <w:rPr>
          <w:rFonts w:ascii="Times New Roman" w:hAnsi="Times New Roman" w:cs="Times New Roman"/>
          <w:sz w:val="24"/>
          <w:szCs w:val="24"/>
          <w:lang w:val="en-US"/>
        </w:rPr>
        <w:t xml:space="preserve"> </w:t>
      </w:r>
      <w:r w:rsidRPr="004B0BE5">
        <w:rPr>
          <w:rFonts w:ascii="Times New Roman" w:hAnsi="Times New Roman" w:cs="Times New Roman"/>
          <w:sz w:val="24"/>
          <w:szCs w:val="24"/>
          <w:lang w:val="en-US"/>
        </w:rPr>
        <w:t xml:space="preserve">The </w:t>
      </w:r>
      <w:del w:id="460" w:author="Lori Bonertz" w:date="2022-06-28T08:29: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xml:space="preserve">distribution of </w:t>
      </w:r>
      <w:del w:id="461" w:author="Lori Bonertz" w:date="2022-06-28T08:29:00Z">
        <w:r w:rsidRPr="004B0BE5" w:rsidDel="00CE5E53">
          <w:rPr>
            <w:rFonts w:ascii="Times New Roman" w:hAnsi="Times New Roman" w:cs="Times New Roman"/>
            <w:sz w:val="24"/>
            <w:szCs w:val="24"/>
            <w:lang w:val="en-US"/>
          </w:rPr>
          <w:delText xml:space="preserve">gender </w:delText>
        </w:r>
      </w:del>
      <w:ins w:id="462" w:author="Lori Bonertz" w:date="2022-06-28T08:29:00Z">
        <w:r w:rsidR="00CE5E53">
          <w:rPr>
            <w:rFonts w:ascii="Times New Roman" w:hAnsi="Times New Roman" w:cs="Times New Roman"/>
            <w:sz w:val="24"/>
            <w:szCs w:val="24"/>
            <w:lang w:val="en-US"/>
          </w:rPr>
          <w:t>sex</w:t>
        </w:r>
        <w:r w:rsidR="00CE5E53" w:rsidRPr="004B0BE5">
          <w:rPr>
            <w:rFonts w:ascii="Times New Roman" w:hAnsi="Times New Roman" w:cs="Times New Roman"/>
            <w:sz w:val="24"/>
            <w:szCs w:val="24"/>
            <w:lang w:val="en-US"/>
          </w:rPr>
          <w:t xml:space="preserve"> </w:t>
        </w:r>
      </w:ins>
      <w:r w:rsidRPr="004B0BE5">
        <w:rPr>
          <w:rFonts w:ascii="Times New Roman" w:hAnsi="Times New Roman" w:cs="Times New Roman"/>
          <w:sz w:val="24"/>
          <w:szCs w:val="24"/>
          <w:lang w:val="en-US"/>
        </w:rPr>
        <w:t>and zygosity are shown in Fig</w:t>
      </w:r>
      <w:ins w:id="463" w:author="Lori Bonertz" w:date="2022-06-28T08:29:00Z">
        <w:r w:rsidR="00CE5E53">
          <w:rPr>
            <w:rFonts w:ascii="Times New Roman" w:hAnsi="Times New Roman" w:cs="Times New Roman"/>
            <w:sz w:val="24"/>
            <w:szCs w:val="24"/>
            <w:lang w:val="en-US"/>
          </w:rPr>
          <w:t>s</w:t>
        </w:r>
      </w:ins>
      <w:r w:rsidRPr="004B0BE5">
        <w:rPr>
          <w:rFonts w:ascii="Times New Roman" w:hAnsi="Times New Roman" w:cs="Times New Roman"/>
          <w:sz w:val="24"/>
          <w:szCs w:val="24"/>
          <w:lang w:val="en-US"/>
        </w:rPr>
        <w:t xml:space="preserve"> 3 and 4</w:t>
      </w:r>
      <w:del w:id="464" w:author="Lori Bonertz" w:date="2022-06-28T08:29:00Z">
        <w:r w:rsidRPr="004B0BE5" w:rsidDel="00CE5E53">
          <w:rPr>
            <w:rFonts w:ascii="Times New Roman" w:hAnsi="Times New Roman" w:cs="Times New Roman"/>
            <w:sz w:val="24"/>
            <w:szCs w:val="24"/>
            <w:lang w:val="en-US"/>
          </w:rPr>
          <w:delText xml:space="preserve"> </w:delText>
        </w:r>
      </w:del>
      <w:r w:rsidR="00FA391B" w:rsidRPr="004B0BE5">
        <w:rPr>
          <w:rFonts w:ascii="Times New Roman" w:hAnsi="Times New Roman" w:cs="Times New Roman"/>
          <w:sz w:val="24"/>
          <w:szCs w:val="24"/>
          <w:lang w:val="en-US"/>
        </w:rPr>
        <w:t xml:space="preserve">. </w:t>
      </w:r>
      <w:r w:rsidRPr="004B0BE5">
        <w:rPr>
          <w:rFonts w:ascii="Times New Roman" w:hAnsi="Times New Roman" w:cs="Times New Roman"/>
          <w:sz w:val="24"/>
          <w:szCs w:val="24"/>
          <w:lang w:val="en-US"/>
        </w:rPr>
        <w:t>Mean (Standard deviation [SD]) for the biometric parameters:</w:t>
      </w:r>
      <w:r w:rsidR="00FA391B" w:rsidRPr="004B0BE5">
        <w:rPr>
          <w:rFonts w:ascii="Times New Roman" w:hAnsi="Times New Roman" w:cs="Times New Roman"/>
          <w:sz w:val="24"/>
          <w:szCs w:val="24"/>
          <w:lang w:val="en-US"/>
        </w:rPr>
        <w:t xml:space="preserve"> </w:t>
      </w:r>
      <w:r w:rsidRPr="004B0BE5">
        <w:rPr>
          <w:rFonts w:ascii="Times New Roman" w:hAnsi="Times New Roman" w:cs="Times New Roman"/>
          <w:sz w:val="24"/>
          <w:szCs w:val="24"/>
          <w:lang w:val="en-US"/>
        </w:rPr>
        <w:t>IOP 13.18 (</w:t>
      </w:r>
      <w:del w:id="465" w:author="Lori Bonertz" w:date="2022-06-28T08:29: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xml:space="preserve">3.08) mm </w:t>
      </w:r>
      <w:ins w:id="466" w:author="Lori Bonertz" w:date="2022-06-28T08:31:00Z">
        <w:r w:rsidR="004E5C8F">
          <w:rPr>
            <w:rFonts w:ascii="Times New Roman" w:hAnsi="Times New Roman" w:cs="Times New Roman"/>
            <w:sz w:val="24"/>
            <w:szCs w:val="24"/>
            <w:lang w:val="en-US"/>
          </w:rPr>
          <w:t>H</w:t>
        </w:r>
      </w:ins>
      <w:ins w:id="467" w:author="Lori Bonertz" w:date="2022-06-28T08:29:00Z">
        <w:r w:rsidR="00CE5E53">
          <w:rPr>
            <w:rFonts w:ascii="Times New Roman" w:hAnsi="Times New Roman" w:cs="Times New Roman"/>
            <w:sz w:val="24"/>
            <w:szCs w:val="24"/>
            <w:lang w:val="en-US"/>
          </w:rPr>
          <w:t>g</w:t>
        </w:r>
      </w:ins>
      <w:del w:id="468" w:author="Lori Bonertz" w:date="2022-06-28T08:29:00Z">
        <w:r w:rsidRPr="004B0BE5" w:rsidDel="00CE5E53">
          <w:rPr>
            <w:rFonts w:ascii="Times New Roman" w:hAnsi="Times New Roman" w:cs="Times New Roman"/>
            <w:sz w:val="24"/>
            <w:szCs w:val="24"/>
            <w:lang w:val="en-US"/>
          </w:rPr>
          <w:delText xml:space="preserve">HG </w:delText>
        </w:r>
      </w:del>
      <w:r w:rsidRPr="004B0BE5">
        <w:rPr>
          <w:rFonts w:ascii="Times New Roman" w:hAnsi="Times New Roman" w:cs="Times New Roman"/>
          <w:sz w:val="24"/>
          <w:szCs w:val="24"/>
          <w:lang w:val="en-US"/>
        </w:rPr>
        <w:t xml:space="preserve">; </w:t>
      </w:r>
      <w:del w:id="469" w:author="Lori Bonertz" w:date="2022-06-28T08:29: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xml:space="preserve">axial length </w:t>
      </w:r>
      <w:del w:id="470" w:author="Lori Bonertz" w:date="2022-06-28T08:29: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23.37 (1.73) mm</w:t>
      </w:r>
      <w:del w:id="471" w:author="Lori Bonertz" w:date="2022-06-28T08:30: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xml:space="preserve">; </w:t>
      </w:r>
      <w:ins w:id="472" w:author="Lori Bonertz" w:date="2022-06-28T08:47:00Z">
        <w:r w:rsidR="000370DF">
          <w:rPr>
            <w:rFonts w:ascii="Times New Roman" w:hAnsi="Times New Roman" w:cs="Times New Roman"/>
            <w:sz w:val="24"/>
            <w:szCs w:val="24"/>
            <w:lang w:val="en-US"/>
          </w:rPr>
          <w:t>CCT</w:t>
        </w:r>
      </w:ins>
      <w:del w:id="473" w:author="Lori Bonertz" w:date="2022-06-28T08:29:00Z">
        <w:r w:rsidRPr="004B0BE5" w:rsidDel="00CE5E53">
          <w:rPr>
            <w:rFonts w:ascii="Times New Roman" w:hAnsi="Times New Roman" w:cs="Times New Roman"/>
            <w:sz w:val="24"/>
            <w:szCs w:val="24"/>
            <w:lang w:val="en-US"/>
          </w:rPr>
          <w:delText>C</w:delText>
        </w:r>
      </w:del>
      <w:del w:id="474" w:author="Lori Bonertz" w:date="2022-06-28T08:47:00Z">
        <w:r w:rsidRPr="004B0BE5" w:rsidDel="000370DF">
          <w:rPr>
            <w:rFonts w:ascii="Times New Roman" w:hAnsi="Times New Roman" w:cs="Times New Roman"/>
            <w:sz w:val="24"/>
            <w:szCs w:val="24"/>
            <w:lang w:val="en-US"/>
          </w:rPr>
          <w:delText xml:space="preserve">entral </w:delText>
        </w:r>
      </w:del>
      <w:del w:id="475" w:author="Lori Bonertz" w:date="2022-06-28T08:29:00Z">
        <w:r w:rsidRPr="004B0BE5" w:rsidDel="00CE5E53">
          <w:rPr>
            <w:rFonts w:ascii="Times New Roman" w:hAnsi="Times New Roman" w:cs="Times New Roman"/>
            <w:sz w:val="24"/>
            <w:szCs w:val="24"/>
            <w:lang w:val="en-US"/>
          </w:rPr>
          <w:delText>C</w:delText>
        </w:r>
      </w:del>
      <w:del w:id="476" w:author="Lori Bonertz" w:date="2022-06-28T08:47:00Z">
        <w:r w:rsidRPr="004B0BE5" w:rsidDel="000370DF">
          <w:rPr>
            <w:rFonts w:ascii="Times New Roman" w:hAnsi="Times New Roman" w:cs="Times New Roman"/>
            <w:sz w:val="24"/>
            <w:szCs w:val="24"/>
            <w:lang w:val="en-US"/>
          </w:rPr>
          <w:delText xml:space="preserve">orneal </w:delText>
        </w:r>
      </w:del>
      <w:del w:id="477" w:author="Lori Bonertz" w:date="2022-06-28T08:29:00Z">
        <w:r w:rsidRPr="004B0BE5" w:rsidDel="00CE5E53">
          <w:rPr>
            <w:rFonts w:ascii="Times New Roman" w:hAnsi="Times New Roman" w:cs="Times New Roman"/>
            <w:sz w:val="24"/>
            <w:szCs w:val="24"/>
            <w:lang w:val="en-US"/>
          </w:rPr>
          <w:delText>T</w:delText>
        </w:r>
      </w:del>
      <w:del w:id="478" w:author="Lori Bonertz" w:date="2022-06-28T08:47:00Z">
        <w:r w:rsidRPr="004B0BE5" w:rsidDel="000370DF">
          <w:rPr>
            <w:rFonts w:ascii="Times New Roman" w:hAnsi="Times New Roman" w:cs="Times New Roman"/>
            <w:sz w:val="24"/>
            <w:szCs w:val="24"/>
            <w:lang w:val="en-US"/>
          </w:rPr>
          <w:delText>hickness</w:delText>
        </w:r>
      </w:del>
      <w:r w:rsidRPr="004B0BE5">
        <w:rPr>
          <w:rFonts w:ascii="Times New Roman" w:hAnsi="Times New Roman" w:cs="Times New Roman"/>
          <w:sz w:val="24"/>
          <w:szCs w:val="24"/>
          <w:lang w:val="en-US"/>
        </w:rPr>
        <w:t xml:space="preserve"> 536.86 (36) microns</w:t>
      </w:r>
      <w:del w:id="479" w:author="Lori Bonertz" w:date="2022-06-28T08:30: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w:t>
      </w:r>
      <w:ins w:id="480" w:author="Lori Bonertz" w:date="2022-06-28T08:30:00Z">
        <w:r w:rsidR="00CE5E53">
          <w:rPr>
            <w:rFonts w:ascii="Times New Roman" w:hAnsi="Times New Roman" w:cs="Times New Roman"/>
            <w:sz w:val="24"/>
            <w:szCs w:val="24"/>
            <w:lang w:val="en-US"/>
          </w:rPr>
          <w:t xml:space="preserve"> </w:t>
        </w:r>
      </w:ins>
      <w:ins w:id="481" w:author="Lori Bonertz" w:date="2022-06-28T08:48:00Z">
        <w:r w:rsidR="007B6D85">
          <w:rPr>
            <w:rFonts w:ascii="Times New Roman" w:hAnsi="Times New Roman" w:cs="Times New Roman"/>
            <w:sz w:val="24"/>
            <w:szCs w:val="24"/>
            <w:lang w:val="en-US"/>
          </w:rPr>
          <w:t>ACD</w:t>
        </w:r>
      </w:ins>
      <w:del w:id="482" w:author="Lori Bonertz" w:date="2022-06-28T08:30:00Z">
        <w:r w:rsidRPr="004B0BE5" w:rsidDel="00CE5E53">
          <w:rPr>
            <w:rFonts w:ascii="Times New Roman" w:hAnsi="Times New Roman" w:cs="Times New Roman"/>
            <w:sz w:val="24"/>
            <w:szCs w:val="24"/>
            <w:lang w:val="en-US"/>
          </w:rPr>
          <w:delText>A</w:delText>
        </w:r>
      </w:del>
      <w:del w:id="483" w:author="Lori Bonertz" w:date="2022-06-28T08:48:00Z">
        <w:r w:rsidRPr="004B0BE5" w:rsidDel="007B6D85">
          <w:rPr>
            <w:rFonts w:ascii="Times New Roman" w:hAnsi="Times New Roman" w:cs="Times New Roman"/>
            <w:sz w:val="24"/>
            <w:szCs w:val="24"/>
            <w:lang w:val="en-US"/>
          </w:rPr>
          <w:delText xml:space="preserve">nterior </w:delText>
        </w:r>
      </w:del>
      <w:del w:id="484" w:author="Lori Bonertz" w:date="2022-06-28T08:30:00Z">
        <w:r w:rsidRPr="004B0BE5" w:rsidDel="00CE5E53">
          <w:rPr>
            <w:rFonts w:ascii="Times New Roman" w:hAnsi="Times New Roman" w:cs="Times New Roman"/>
            <w:sz w:val="24"/>
            <w:szCs w:val="24"/>
            <w:lang w:val="en-US"/>
          </w:rPr>
          <w:delText>C</w:delText>
        </w:r>
      </w:del>
      <w:del w:id="485" w:author="Lori Bonertz" w:date="2022-06-28T08:48:00Z">
        <w:r w:rsidRPr="004B0BE5" w:rsidDel="007B6D85">
          <w:rPr>
            <w:rFonts w:ascii="Times New Roman" w:hAnsi="Times New Roman" w:cs="Times New Roman"/>
            <w:sz w:val="24"/>
            <w:szCs w:val="24"/>
            <w:lang w:val="en-US"/>
          </w:rPr>
          <w:delText xml:space="preserve">hamber </w:delText>
        </w:r>
      </w:del>
      <w:del w:id="486" w:author="Lori Bonertz" w:date="2022-06-28T08:30:00Z">
        <w:r w:rsidRPr="004B0BE5" w:rsidDel="004E5C8F">
          <w:rPr>
            <w:rFonts w:ascii="Times New Roman" w:hAnsi="Times New Roman" w:cs="Times New Roman"/>
            <w:sz w:val="24"/>
            <w:szCs w:val="24"/>
            <w:lang w:val="en-US"/>
          </w:rPr>
          <w:delText>D</w:delText>
        </w:r>
      </w:del>
      <w:del w:id="487" w:author="Lori Bonertz" w:date="2022-06-28T08:48:00Z">
        <w:r w:rsidRPr="004B0BE5" w:rsidDel="007B6D85">
          <w:rPr>
            <w:rFonts w:ascii="Times New Roman" w:hAnsi="Times New Roman" w:cs="Times New Roman"/>
            <w:sz w:val="24"/>
            <w:szCs w:val="24"/>
            <w:lang w:val="en-US"/>
          </w:rPr>
          <w:delText>epth</w:delText>
        </w:r>
      </w:del>
      <w:r w:rsidRPr="004B0BE5">
        <w:rPr>
          <w:rFonts w:ascii="Times New Roman" w:hAnsi="Times New Roman" w:cs="Times New Roman"/>
          <w:sz w:val="24"/>
          <w:szCs w:val="24"/>
          <w:lang w:val="en-US"/>
        </w:rPr>
        <w:t xml:space="preserve"> 3.55 (0.26) mm; </w:t>
      </w:r>
      <w:ins w:id="488" w:author="Lori Bonertz" w:date="2022-06-28T08:30:00Z">
        <w:r w:rsidR="00CE5E53">
          <w:rPr>
            <w:rFonts w:ascii="Times New Roman" w:hAnsi="Times New Roman" w:cs="Times New Roman"/>
            <w:sz w:val="24"/>
            <w:szCs w:val="24"/>
            <w:lang w:val="en-US"/>
          </w:rPr>
          <w:t>e</w:t>
        </w:r>
      </w:ins>
      <w:del w:id="489" w:author="Lori Bonertz" w:date="2022-06-28T08:29:00Z">
        <w:r w:rsidRPr="004B0BE5" w:rsidDel="00CE5E53">
          <w:rPr>
            <w:rFonts w:ascii="Times New Roman" w:hAnsi="Times New Roman" w:cs="Times New Roman"/>
            <w:sz w:val="24"/>
            <w:szCs w:val="24"/>
            <w:lang w:val="en-US"/>
          </w:rPr>
          <w:delText>E</w:delText>
        </w:r>
      </w:del>
      <w:r w:rsidRPr="004B0BE5">
        <w:rPr>
          <w:rFonts w:ascii="Times New Roman" w:hAnsi="Times New Roman" w:cs="Times New Roman"/>
          <w:sz w:val="24"/>
          <w:szCs w:val="24"/>
          <w:lang w:val="en-US"/>
        </w:rPr>
        <w:t>ndothelial count 2951(285.6) cells</w:t>
      </w:r>
      <w:del w:id="490" w:author="Lori Bonertz" w:date="2022-06-28T08:30: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w:t>
      </w:r>
      <w:del w:id="491" w:author="Lori Bonertz" w:date="2022-06-28T08:30:00Z">
        <w:r w:rsidRPr="004B0BE5" w:rsidDel="00CE5E53">
          <w:rPr>
            <w:rFonts w:ascii="Times New Roman" w:hAnsi="Times New Roman" w:cs="Times New Roman"/>
            <w:sz w:val="24"/>
            <w:szCs w:val="24"/>
            <w:lang w:val="en-US"/>
          </w:rPr>
          <w:delText xml:space="preserve">sq </w:delText>
        </w:r>
      </w:del>
      <w:r w:rsidRPr="004B0BE5">
        <w:rPr>
          <w:rFonts w:ascii="Times New Roman" w:hAnsi="Times New Roman" w:cs="Times New Roman"/>
          <w:sz w:val="24"/>
          <w:szCs w:val="24"/>
          <w:lang w:val="en-US"/>
        </w:rPr>
        <w:t>mm</w:t>
      </w:r>
      <w:ins w:id="492" w:author="Lori Bonertz" w:date="2022-06-28T08:30:00Z">
        <w:r w:rsidR="00CE5E53" w:rsidRPr="00CE5E53">
          <w:rPr>
            <w:rFonts w:ascii="Times New Roman" w:hAnsi="Times New Roman" w:cs="Times New Roman"/>
            <w:sz w:val="24"/>
            <w:szCs w:val="24"/>
            <w:vertAlign w:val="superscript"/>
            <w:lang w:val="en-US"/>
            <w:rPrChange w:id="493" w:author="Lori Bonertz" w:date="2022-06-28T08:30:00Z">
              <w:rPr>
                <w:rFonts w:ascii="Times New Roman" w:hAnsi="Times New Roman" w:cs="Times New Roman"/>
                <w:sz w:val="24"/>
                <w:szCs w:val="24"/>
                <w:lang w:val="en-US"/>
              </w:rPr>
            </w:rPrChange>
          </w:rPr>
          <w:t>2</w:t>
        </w:r>
      </w:ins>
    </w:p>
    <w:p w14:paraId="7F24BC83" w14:textId="0A5DCAE8" w:rsidR="002B0A2D" w:rsidRPr="004B0BE5" w:rsidRDefault="00E85D9B"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 xml:space="preserve">The </w:t>
      </w:r>
      <w:del w:id="494" w:author="Lori Bonertz" w:date="2022-06-28T08:29: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heritability estimates are as shown in Fig</w:t>
      </w:r>
      <w:ins w:id="495" w:author="Lori Bonertz" w:date="2022-06-28T08:30:00Z">
        <w:r w:rsidR="00CE5E53">
          <w:rPr>
            <w:rFonts w:ascii="Times New Roman" w:hAnsi="Times New Roman" w:cs="Times New Roman"/>
            <w:sz w:val="24"/>
            <w:szCs w:val="24"/>
            <w:lang w:val="en-US"/>
          </w:rPr>
          <w:t>s</w:t>
        </w:r>
      </w:ins>
      <w:r w:rsidRPr="004B0BE5">
        <w:rPr>
          <w:rFonts w:ascii="Times New Roman" w:hAnsi="Times New Roman" w:cs="Times New Roman"/>
          <w:sz w:val="24"/>
          <w:szCs w:val="24"/>
          <w:lang w:val="en-US"/>
        </w:rPr>
        <w:t xml:space="preserve"> </w:t>
      </w:r>
      <w:del w:id="496" w:author="Lori Bonertz" w:date="2022-06-28T08:30: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5</w:t>
      </w:r>
      <w:ins w:id="497" w:author="Lori Bonertz" w:date="2022-06-28T08:30:00Z">
        <w:r w:rsidR="00CE5E53">
          <w:rPr>
            <w:rFonts w:ascii="Times New Roman" w:hAnsi="Times New Roman" w:cs="Times New Roman"/>
            <w:sz w:val="24"/>
            <w:szCs w:val="24"/>
            <w:lang w:val="en-US"/>
          </w:rPr>
          <w:t>–</w:t>
        </w:r>
      </w:ins>
      <w:del w:id="498" w:author="Lori Bonertz" w:date="2022-06-28T08:30:00Z">
        <w:r w:rsidRPr="004B0BE5" w:rsidDel="00CE5E53">
          <w:rPr>
            <w:rFonts w:ascii="Times New Roman" w:hAnsi="Times New Roman" w:cs="Times New Roman"/>
            <w:sz w:val="24"/>
            <w:szCs w:val="24"/>
            <w:lang w:val="en-US"/>
          </w:rPr>
          <w:delText xml:space="preserve"> - </w:delText>
        </w:r>
      </w:del>
      <w:r w:rsidRPr="004B0BE5">
        <w:rPr>
          <w:rFonts w:ascii="Times New Roman" w:hAnsi="Times New Roman" w:cs="Times New Roman"/>
          <w:sz w:val="24"/>
          <w:szCs w:val="24"/>
          <w:lang w:val="en-US"/>
        </w:rPr>
        <w:t>9</w:t>
      </w:r>
      <w:ins w:id="499" w:author="Lori Bonertz" w:date="2022-06-28T08:30:00Z">
        <w:r w:rsidR="00CE5E53">
          <w:rPr>
            <w:rFonts w:ascii="Times New Roman" w:hAnsi="Times New Roman" w:cs="Times New Roman"/>
            <w:sz w:val="24"/>
            <w:szCs w:val="24"/>
            <w:lang w:val="en-US"/>
          </w:rPr>
          <w:t>.</w:t>
        </w:r>
      </w:ins>
      <w:r w:rsidRPr="004B0BE5">
        <w:rPr>
          <w:rFonts w:ascii="Times New Roman" w:hAnsi="Times New Roman" w:cs="Times New Roman"/>
          <w:sz w:val="24"/>
          <w:szCs w:val="24"/>
        </w:rPr>
        <w:t xml:space="preserve"> </w:t>
      </w:r>
    </w:p>
    <w:p w14:paraId="3F60D90A" w14:textId="442F006B" w:rsidR="008601B4" w:rsidRPr="004B0BE5" w:rsidRDefault="008601B4"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Fig 5. Intra</w:t>
      </w:r>
      <w:ins w:id="500" w:author="Lori Bonertz" w:date="2022-06-28T08:48:00Z">
        <w:r w:rsidR="00A766C3">
          <w:rPr>
            <w:rFonts w:ascii="Times New Roman" w:hAnsi="Times New Roman" w:cs="Times New Roman"/>
            <w:b/>
            <w:bCs/>
            <w:sz w:val="24"/>
            <w:szCs w:val="24"/>
            <w:lang w:val="en-US"/>
          </w:rPr>
          <w:t>o</w:t>
        </w:r>
      </w:ins>
      <w:del w:id="501" w:author="Lori Bonertz" w:date="2022-06-28T08:48:00Z">
        <w:r w:rsidRPr="004B0BE5" w:rsidDel="00A766C3">
          <w:rPr>
            <w:rFonts w:ascii="Times New Roman" w:hAnsi="Times New Roman" w:cs="Times New Roman"/>
            <w:b/>
            <w:bCs/>
            <w:sz w:val="24"/>
            <w:szCs w:val="24"/>
            <w:lang w:val="en-US"/>
          </w:rPr>
          <w:delText xml:space="preserve"> O</w:delText>
        </w:r>
      </w:del>
      <w:r w:rsidRPr="004B0BE5">
        <w:rPr>
          <w:rFonts w:ascii="Times New Roman" w:hAnsi="Times New Roman" w:cs="Times New Roman"/>
          <w:b/>
          <w:bCs/>
          <w:sz w:val="24"/>
          <w:szCs w:val="24"/>
          <w:lang w:val="en-US"/>
        </w:rPr>
        <w:t xml:space="preserve">cular </w:t>
      </w:r>
      <w:ins w:id="502" w:author="Lori Bonertz" w:date="2022-06-28T08:48:00Z">
        <w:r w:rsidR="00A766C3">
          <w:rPr>
            <w:rFonts w:ascii="Times New Roman" w:hAnsi="Times New Roman" w:cs="Times New Roman"/>
            <w:b/>
            <w:bCs/>
            <w:sz w:val="24"/>
            <w:szCs w:val="24"/>
            <w:lang w:val="en-US"/>
          </w:rPr>
          <w:t>p</w:t>
        </w:r>
      </w:ins>
      <w:del w:id="503" w:author="Lori Bonertz" w:date="2022-06-28T08:48:00Z">
        <w:r w:rsidRPr="004B0BE5" w:rsidDel="00A766C3">
          <w:rPr>
            <w:rFonts w:ascii="Times New Roman" w:hAnsi="Times New Roman" w:cs="Times New Roman"/>
            <w:b/>
            <w:bCs/>
            <w:sz w:val="24"/>
            <w:szCs w:val="24"/>
            <w:lang w:val="en-US"/>
          </w:rPr>
          <w:delText>P</w:delText>
        </w:r>
      </w:del>
      <w:r w:rsidRPr="004B0BE5">
        <w:rPr>
          <w:rFonts w:ascii="Times New Roman" w:hAnsi="Times New Roman" w:cs="Times New Roman"/>
          <w:b/>
          <w:bCs/>
          <w:sz w:val="24"/>
          <w:szCs w:val="24"/>
          <w:lang w:val="en-US"/>
        </w:rPr>
        <w:t>ressure h</w:t>
      </w:r>
      <w:r w:rsidRPr="004B0BE5">
        <w:rPr>
          <w:rFonts w:ascii="Times New Roman" w:hAnsi="Times New Roman" w:cs="Times New Roman"/>
          <w:b/>
          <w:bCs/>
          <w:sz w:val="24"/>
          <w:szCs w:val="24"/>
          <w:vertAlign w:val="superscript"/>
          <w:lang w:val="en-US"/>
        </w:rPr>
        <w:t>2</w:t>
      </w:r>
      <w:r w:rsidRPr="004B0BE5">
        <w:rPr>
          <w:rFonts w:ascii="Times New Roman" w:hAnsi="Times New Roman" w:cs="Times New Roman"/>
          <w:b/>
          <w:bCs/>
          <w:sz w:val="24"/>
          <w:szCs w:val="24"/>
          <w:lang w:val="en-US"/>
        </w:rPr>
        <w:t xml:space="preserve"> = O.34 </w:t>
      </w:r>
    </w:p>
    <w:p w14:paraId="01731A65" w14:textId="77777777" w:rsidR="008601B4" w:rsidRPr="004B0BE5" w:rsidRDefault="008601B4"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Fig 6. Anterior chamber depth (h</w:t>
      </w:r>
      <w:r w:rsidRPr="004B0BE5">
        <w:rPr>
          <w:rFonts w:ascii="Times New Roman" w:hAnsi="Times New Roman" w:cs="Times New Roman"/>
          <w:b/>
          <w:bCs/>
          <w:sz w:val="24"/>
          <w:szCs w:val="24"/>
          <w:vertAlign w:val="superscript"/>
          <w:lang w:val="en-US"/>
        </w:rPr>
        <w:t>2</w:t>
      </w:r>
      <w:r w:rsidRPr="004B0BE5">
        <w:rPr>
          <w:rFonts w:ascii="Times New Roman" w:hAnsi="Times New Roman" w:cs="Times New Roman"/>
          <w:b/>
          <w:bCs/>
          <w:sz w:val="24"/>
          <w:szCs w:val="24"/>
          <w:lang w:val="en-US"/>
        </w:rPr>
        <w:t xml:space="preserve"> = 0.88) </w:t>
      </w:r>
    </w:p>
    <w:p w14:paraId="37C84C4A" w14:textId="77777777" w:rsidR="008601B4" w:rsidRPr="004B0BE5" w:rsidRDefault="008601B4" w:rsidP="004B0BE5">
      <w:pPr>
        <w:spacing w:line="360" w:lineRule="auto"/>
        <w:jc w:val="both"/>
        <w:rPr>
          <w:rFonts w:ascii="Times New Roman" w:hAnsi="Times New Roman" w:cs="Times New Roman"/>
          <w:sz w:val="24"/>
          <w:szCs w:val="24"/>
        </w:rPr>
      </w:pPr>
    </w:p>
    <w:p w14:paraId="1A23842F" w14:textId="77777777" w:rsidR="0091447C" w:rsidRPr="004B0BE5" w:rsidRDefault="0091447C" w:rsidP="004B0BE5">
      <w:pPr>
        <w:spacing w:line="360" w:lineRule="auto"/>
        <w:jc w:val="both"/>
        <w:rPr>
          <w:rFonts w:ascii="Times New Roman" w:hAnsi="Times New Roman" w:cs="Times New Roman"/>
          <w:sz w:val="24"/>
          <w:szCs w:val="24"/>
        </w:rPr>
      </w:pPr>
      <w:r w:rsidRPr="004B0BE5">
        <w:rPr>
          <w:rFonts w:ascii="Times New Roman" w:hAnsi="Times New Roman" w:cs="Times New Roman"/>
          <w:noProof/>
          <w:sz w:val="24"/>
          <w:szCs w:val="24"/>
        </w:rPr>
        <w:drawing>
          <wp:inline distT="0" distB="0" distL="0" distR="0" wp14:anchorId="08C85BFE" wp14:editId="097DD24E">
            <wp:extent cx="3883099" cy="2732567"/>
            <wp:effectExtent l="19050" t="0" r="3101" b="0"/>
            <wp:docPr id="3" name="Picture 3" descr="C:\Users\padma\AppData\Local\Temp\wz4d84\iop.png"/>
            <wp:cNvGraphicFramePr/>
            <a:graphic xmlns:a="http://schemas.openxmlformats.org/drawingml/2006/main">
              <a:graphicData uri="http://schemas.openxmlformats.org/drawingml/2006/picture">
                <pic:pic xmlns:pic="http://schemas.openxmlformats.org/drawingml/2006/picture">
                  <pic:nvPicPr>
                    <pic:cNvPr id="22" name="Picture 2" descr="C:\Users\padma\AppData\Local\Temp\wz4d84\iop.png"/>
                    <pic:cNvPicPr>
                      <a:picLocks noChangeAspect="1" noChangeArrowheads="1"/>
                    </pic:cNvPicPr>
                  </pic:nvPicPr>
                  <pic:blipFill>
                    <a:blip r:embed="rId9"/>
                    <a:srcRect/>
                    <a:stretch>
                      <a:fillRect/>
                    </a:stretch>
                  </pic:blipFill>
                  <pic:spPr bwMode="auto">
                    <a:xfrm>
                      <a:off x="0" y="0"/>
                      <a:ext cx="3886176" cy="2734732"/>
                    </a:xfrm>
                    <a:prstGeom prst="rect">
                      <a:avLst/>
                    </a:prstGeom>
                    <a:noFill/>
                  </pic:spPr>
                </pic:pic>
              </a:graphicData>
            </a:graphic>
          </wp:inline>
        </w:drawing>
      </w:r>
    </w:p>
    <w:p w14:paraId="5F92C116" w14:textId="77777777" w:rsidR="005939D3" w:rsidRPr="004B0BE5" w:rsidRDefault="005939D3" w:rsidP="004B0BE5">
      <w:pPr>
        <w:spacing w:line="360" w:lineRule="auto"/>
        <w:jc w:val="both"/>
        <w:rPr>
          <w:rFonts w:ascii="Times New Roman" w:hAnsi="Times New Roman" w:cs="Times New Roman"/>
          <w:sz w:val="24"/>
          <w:szCs w:val="24"/>
        </w:rPr>
      </w:pPr>
      <w:r w:rsidRPr="004B0BE5">
        <w:rPr>
          <w:rFonts w:ascii="Times New Roman" w:hAnsi="Times New Roman" w:cs="Times New Roman"/>
          <w:noProof/>
          <w:sz w:val="24"/>
          <w:szCs w:val="24"/>
        </w:rPr>
        <w:lastRenderedPageBreak/>
        <w:drawing>
          <wp:inline distT="0" distB="0" distL="0" distR="0" wp14:anchorId="3AF9A233" wp14:editId="15D04A48">
            <wp:extent cx="3978792" cy="3221665"/>
            <wp:effectExtent l="19050" t="0" r="2658" b="0"/>
            <wp:docPr id="5" name="Picture 5" descr="C:\Users\padma\AppData\Local\Temp\wz4f39\axial_length.png"/>
            <wp:cNvGraphicFramePr/>
            <a:graphic xmlns:a="http://schemas.openxmlformats.org/drawingml/2006/main">
              <a:graphicData uri="http://schemas.openxmlformats.org/drawingml/2006/picture">
                <pic:pic xmlns:pic="http://schemas.openxmlformats.org/drawingml/2006/picture">
                  <pic:nvPicPr>
                    <pic:cNvPr id="26" name="Picture 2" descr="C:\Users\padma\AppData\Local\Temp\wz4f39\axial_length.png"/>
                    <pic:cNvPicPr>
                      <a:picLocks noChangeAspect="1" noChangeArrowheads="1"/>
                    </pic:cNvPicPr>
                  </pic:nvPicPr>
                  <pic:blipFill>
                    <a:blip r:embed="rId10"/>
                    <a:srcRect/>
                    <a:stretch>
                      <a:fillRect/>
                    </a:stretch>
                  </pic:blipFill>
                  <pic:spPr bwMode="auto">
                    <a:xfrm>
                      <a:off x="0" y="0"/>
                      <a:ext cx="3981945" cy="3224218"/>
                    </a:xfrm>
                    <a:prstGeom prst="rect">
                      <a:avLst/>
                    </a:prstGeom>
                    <a:noFill/>
                  </pic:spPr>
                </pic:pic>
              </a:graphicData>
            </a:graphic>
          </wp:inline>
        </w:drawing>
      </w:r>
    </w:p>
    <w:p w14:paraId="1C0643CF" w14:textId="77777777" w:rsidR="005939D3" w:rsidRPr="004B0BE5" w:rsidRDefault="005939D3" w:rsidP="004B0BE5">
      <w:pPr>
        <w:spacing w:before="240"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Fig 7. Axial Length (h</w:t>
      </w:r>
      <w:r w:rsidRPr="004B0BE5">
        <w:rPr>
          <w:rFonts w:ascii="Times New Roman" w:hAnsi="Times New Roman" w:cs="Times New Roman"/>
          <w:b/>
          <w:bCs/>
          <w:sz w:val="24"/>
          <w:szCs w:val="24"/>
          <w:vertAlign w:val="superscript"/>
          <w:lang w:val="en-US"/>
        </w:rPr>
        <w:t>2</w:t>
      </w:r>
      <w:r w:rsidRPr="004B0BE5">
        <w:rPr>
          <w:rFonts w:ascii="Times New Roman" w:hAnsi="Times New Roman" w:cs="Times New Roman"/>
          <w:b/>
          <w:bCs/>
          <w:sz w:val="24"/>
          <w:szCs w:val="24"/>
          <w:lang w:val="en-US"/>
        </w:rPr>
        <w:t xml:space="preserve"> = 0.92)</w:t>
      </w:r>
    </w:p>
    <w:p w14:paraId="3764155F" w14:textId="77777777" w:rsidR="00520497" w:rsidRPr="004B0BE5" w:rsidRDefault="008601B4" w:rsidP="004B0BE5">
      <w:pPr>
        <w:spacing w:line="360" w:lineRule="auto"/>
        <w:jc w:val="both"/>
        <w:rPr>
          <w:rFonts w:ascii="Times New Roman" w:hAnsi="Times New Roman" w:cs="Times New Roman"/>
          <w:sz w:val="24"/>
          <w:szCs w:val="24"/>
          <w:lang w:val="en-US"/>
        </w:rPr>
      </w:pPr>
      <w:r w:rsidRPr="004B0BE5">
        <w:rPr>
          <w:rFonts w:ascii="Times New Roman" w:hAnsi="Times New Roman" w:cs="Times New Roman"/>
          <w:noProof/>
          <w:sz w:val="24"/>
          <w:szCs w:val="24"/>
        </w:rPr>
        <w:drawing>
          <wp:inline distT="0" distB="0" distL="0" distR="0" wp14:anchorId="72BE7821" wp14:editId="1013913D">
            <wp:extent cx="4212708" cy="3040912"/>
            <wp:effectExtent l="19050" t="0" r="0" b="0"/>
            <wp:docPr id="4" name="Picture 4" descr="C:\Users\padma\Downloads\acd.png"/>
            <wp:cNvGraphicFramePr/>
            <a:graphic xmlns:a="http://schemas.openxmlformats.org/drawingml/2006/main">
              <a:graphicData uri="http://schemas.openxmlformats.org/drawingml/2006/picture">
                <pic:pic xmlns:pic="http://schemas.openxmlformats.org/drawingml/2006/picture">
                  <pic:nvPicPr>
                    <pic:cNvPr id="24" name="Picture 5" descr="C:\Users\padma\Downloads\acd.png"/>
                    <pic:cNvPicPr>
                      <a:picLocks noChangeAspect="1" noChangeArrowheads="1"/>
                    </pic:cNvPicPr>
                  </pic:nvPicPr>
                  <pic:blipFill>
                    <a:blip r:embed="rId11"/>
                    <a:srcRect/>
                    <a:stretch>
                      <a:fillRect/>
                    </a:stretch>
                  </pic:blipFill>
                  <pic:spPr bwMode="auto">
                    <a:xfrm>
                      <a:off x="0" y="0"/>
                      <a:ext cx="4213359" cy="3041382"/>
                    </a:xfrm>
                    <a:prstGeom prst="rect">
                      <a:avLst/>
                    </a:prstGeom>
                    <a:noFill/>
                  </pic:spPr>
                </pic:pic>
              </a:graphicData>
            </a:graphic>
          </wp:inline>
        </w:drawing>
      </w:r>
    </w:p>
    <w:p w14:paraId="1594A7B2" w14:textId="77777777" w:rsidR="00711367" w:rsidRPr="004B0BE5" w:rsidRDefault="00711367" w:rsidP="004B0BE5">
      <w:pPr>
        <w:spacing w:line="360" w:lineRule="auto"/>
        <w:jc w:val="both"/>
        <w:rPr>
          <w:rFonts w:ascii="Times New Roman" w:hAnsi="Times New Roman" w:cs="Times New Roman"/>
          <w:sz w:val="24"/>
          <w:szCs w:val="24"/>
          <w:lang w:val="en-US"/>
        </w:rPr>
      </w:pPr>
    </w:p>
    <w:p w14:paraId="02F20466" w14:textId="77777777" w:rsidR="00A630BA" w:rsidRPr="004B0BE5" w:rsidRDefault="00A630BA" w:rsidP="004B0BE5">
      <w:pPr>
        <w:spacing w:line="360" w:lineRule="auto"/>
        <w:jc w:val="both"/>
        <w:rPr>
          <w:rFonts w:ascii="Times New Roman" w:hAnsi="Times New Roman" w:cs="Times New Roman"/>
          <w:b/>
          <w:bCs/>
          <w:sz w:val="24"/>
          <w:szCs w:val="24"/>
          <w:lang w:val="en-US"/>
        </w:rPr>
      </w:pPr>
    </w:p>
    <w:p w14:paraId="199F8164" w14:textId="77777777" w:rsidR="00A630BA" w:rsidRPr="004B0BE5" w:rsidRDefault="00A630BA" w:rsidP="004B0BE5">
      <w:pPr>
        <w:spacing w:line="360" w:lineRule="auto"/>
        <w:jc w:val="both"/>
        <w:rPr>
          <w:rFonts w:ascii="Times New Roman" w:hAnsi="Times New Roman" w:cs="Times New Roman"/>
          <w:b/>
          <w:bCs/>
          <w:sz w:val="24"/>
          <w:szCs w:val="24"/>
          <w:lang w:val="en-US"/>
        </w:rPr>
      </w:pPr>
    </w:p>
    <w:p w14:paraId="1733A5FC" w14:textId="77777777" w:rsidR="00A630BA" w:rsidRPr="004B0BE5" w:rsidRDefault="00A630BA" w:rsidP="004B0BE5">
      <w:pPr>
        <w:spacing w:line="360" w:lineRule="auto"/>
        <w:jc w:val="both"/>
        <w:rPr>
          <w:rFonts w:ascii="Times New Roman" w:hAnsi="Times New Roman" w:cs="Times New Roman"/>
          <w:b/>
          <w:bCs/>
          <w:sz w:val="24"/>
          <w:szCs w:val="24"/>
          <w:lang w:val="en-US"/>
        </w:rPr>
      </w:pPr>
    </w:p>
    <w:p w14:paraId="3373780F" w14:textId="77777777" w:rsidR="00A630BA" w:rsidRPr="004B0BE5" w:rsidRDefault="00A630BA" w:rsidP="004B0BE5">
      <w:pPr>
        <w:spacing w:line="360" w:lineRule="auto"/>
        <w:jc w:val="both"/>
        <w:rPr>
          <w:rFonts w:ascii="Times New Roman" w:hAnsi="Times New Roman" w:cs="Times New Roman"/>
          <w:b/>
          <w:bCs/>
          <w:sz w:val="24"/>
          <w:szCs w:val="24"/>
          <w:lang w:val="en-US"/>
        </w:rPr>
      </w:pPr>
    </w:p>
    <w:p w14:paraId="6FD1A42C" w14:textId="77777777" w:rsidR="00A630BA" w:rsidRPr="004B0BE5" w:rsidRDefault="00A630BA" w:rsidP="004B0BE5">
      <w:pPr>
        <w:spacing w:line="360" w:lineRule="auto"/>
        <w:jc w:val="both"/>
        <w:rPr>
          <w:rFonts w:ascii="Times New Roman" w:hAnsi="Times New Roman" w:cs="Times New Roman"/>
          <w:b/>
          <w:bCs/>
          <w:sz w:val="24"/>
          <w:szCs w:val="24"/>
          <w:lang w:val="en-US"/>
        </w:rPr>
      </w:pPr>
    </w:p>
    <w:p w14:paraId="58942C2F" w14:textId="77777777" w:rsidR="00711367" w:rsidRPr="004B0BE5" w:rsidRDefault="00711367"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Fig 8. Central Corneal Thickness h</w:t>
      </w:r>
      <w:r w:rsidRPr="004B0BE5">
        <w:rPr>
          <w:rFonts w:ascii="Times New Roman" w:hAnsi="Times New Roman" w:cs="Times New Roman"/>
          <w:b/>
          <w:bCs/>
          <w:sz w:val="24"/>
          <w:szCs w:val="24"/>
          <w:vertAlign w:val="superscript"/>
          <w:lang w:val="en-US"/>
        </w:rPr>
        <w:t>2</w:t>
      </w:r>
      <w:r w:rsidRPr="004B0BE5">
        <w:rPr>
          <w:rFonts w:ascii="Times New Roman" w:hAnsi="Times New Roman" w:cs="Times New Roman"/>
          <w:b/>
          <w:bCs/>
          <w:sz w:val="24"/>
          <w:szCs w:val="24"/>
          <w:lang w:val="en-US"/>
        </w:rPr>
        <w:t xml:space="preserve"> = 0.96 </w:t>
      </w:r>
    </w:p>
    <w:p w14:paraId="476FFF2F" w14:textId="77777777" w:rsidR="00711367" w:rsidRPr="004B0BE5" w:rsidRDefault="00711367" w:rsidP="004B0BE5">
      <w:pPr>
        <w:spacing w:line="360" w:lineRule="auto"/>
        <w:jc w:val="both"/>
        <w:rPr>
          <w:rFonts w:ascii="Times New Roman" w:hAnsi="Times New Roman" w:cs="Times New Roman"/>
          <w:sz w:val="24"/>
          <w:szCs w:val="24"/>
          <w:lang w:val="en-US"/>
        </w:rPr>
      </w:pPr>
      <w:r w:rsidRPr="004B0BE5">
        <w:rPr>
          <w:rFonts w:ascii="Times New Roman" w:hAnsi="Times New Roman" w:cs="Times New Roman"/>
          <w:noProof/>
          <w:sz w:val="24"/>
          <w:szCs w:val="24"/>
        </w:rPr>
        <w:drawing>
          <wp:inline distT="0" distB="0" distL="0" distR="0" wp14:anchorId="59B77F64" wp14:editId="6F9EFBF0">
            <wp:extent cx="4276503" cy="3242930"/>
            <wp:effectExtent l="19050" t="0" r="0" b="0"/>
            <wp:docPr id="6" name="Picture 6" descr="C:\Users\padma\AppData\Local\Temp\wz1c76\corneal.png"/>
            <wp:cNvGraphicFramePr/>
            <a:graphic xmlns:a="http://schemas.openxmlformats.org/drawingml/2006/main">
              <a:graphicData uri="http://schemas.openxmlformats.org/drawingml/2006/picture">
                <pic:pic xmlns:pic="http://schemas.openxmlformats.org/drawingml/2006/picture">
                  <pic:nvPicPr>
                    <pic:cNvPr id="28" name="Picture 2" descr="C:\Users\padma\AppData\Local\Temp\wz1c76\corneal.png"/>
                    <pic:cNvPicPr>
                      <a:picLocks noChangeAspect="1" noChangeArrowheads="1"/>
                    </pic:cNvPicPr>
                  </pic:nvPicPr>
                  <pic:blipFill>
                    <a:blip r:embed="rId12"/>
                    <a:srcRect/>
                    <a:stretch>
                      <a:fillRect/>
                    </a:stretch>
                  </pic:blipFill>
                  <pic:spPr bwMode="auto">
                    <a:xfrm>
                      <a:off x="0" y="0"/>
                      <a:ext cx="4279892" cy="3245500"/>
                    </a:xfrm>
                    <a:prstGeom prst="rect">
                      <a:avLst/>
                    </a:prstGeom>
                    <a:noFill/>
                  </pic:spPr>
                </pic:pic>
              </a:graphicData>
            </a:graphic>
          </wp:inline>
        </w:drawing>
      </w:r>
    </w:p>
    <w:p w14:paraId="2E9D8E6F" w14:textId="77777777" w:rsidR="00526A17" w:rsidRPr="004B0BE5" w:rsidRDefault="00C74ACF"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vertAlign w:val="superscript"/>
        </w:rPr>
        <w:t xml:space="preserve"> </w:t>
      </w:r>
    </w:p>
    <w:p w14:paraId="6D6E026D" w14:textId="77777777" w:rsidR="00A630BA" w:rsidRPr="004B0BE5" w:rsidRDefault="00A630BA"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 xml:space="preserve">Fig 9. Endothelial Count </w:t>
      </w:r>
      <w:del w:id="504" w:author="Lori Bonertz" w:date="2022-06-28T08:49:00Z">
        <w:r w:rsidRPr="004B0BE5" w:rsidDel="00A766C3">
          <w:rPr>
            <w:rFonts w:ascii="Times New Roman" w:hAnsi="Times New Roman" w:cs="Times New Roman"/>
            <w:b/>
            <w:bCs/>
            <w:sz w:val="24"/>
            <w:szCs w:val="24"/>
            <w:lang w:val="en-US"/>
          </w:rPr>
          <w:delText xml:space="preserve"> </w:delText>
        </w:r>
      </w:del>
      <w:r w:rsidRPr="004B0BE5">
        <w:rPr>
          <w:rFonts w:ascii="Times New Roman" w:hAnsi="Times New Roman" w:cs="Times New Roman"/>
          <w:b/>
          <w:bCs/>
          <w:sz w:val="24"/>
          <w:szCs w:val="24"/>
          <w:lang w:val="en-US"/>
        </w:rPr>
        <w:t>h</w:t>
      </w:r>
      <w:r w:rsidRPr="004B0BE5">
        <w:rPr>
          <w:rFonts w:ascii="Times New Roman" w:hAnsi="Times New Roman" w:cs="Times New Roman"/>
          <w:b/>
          <w:bCs/>
          <w:sz w:val="24"/>
          <w:szCs w:val="24"/>
          <w:vertAlign w:val="superscript"/>
          <w:lang w:val="en-US"/>
        </w:rPr>
        <w:t>2</w:t>
      </w:r>
      <w:r w:rsidRPr="004B0BE5">
        <w:rPr>
          <w:rFonts w:ascii="Times New Roman" w:hAnsi="Times New Roman" w:cs="Times New Roman"/>
          <w:b/>
          <w:bCs/>
          <w:sz w:val="24"/>
          <w:szCs w:val="24"/>
          <w:lang w:val="en-US"/>
        </w:rPr>
        <w:t xml:space="preserve"> = 0.58 </w:t>
      </w:r>
    </w:p>
    <w:p w14:paraId="30600217" w14:textId="77777777" w:rsidR="008328E7" w:rsidRPr="004B0BE5" w:rsidRDefault="00A630BA" w:rsidP="004B0BE5">
      <w:pPr>
        <w:spacing w:line="360" w:lineRule="auto"/>
        <w:jc w:val="both"/>
        <w:rPr>
          <w:rFonts w:ascii="Times New Roman" w:hAnsi="Times New Roman" w:cs="Times New Roman"/>
          <w:sz w:val="24"/>
          <w:szCs w:val="24"/>
        </w:rPr>
      </w:pPr>
      <w:r w:rsidRPr="004B0BE5">
        <w:rPr>
          <w:rFonts w:ascii="Times New Roman" w:hAnsi="Times New Roman" w:cs="Times New Roman"/>
          <w:noProof/>
          <w:sz w:val="24"/>
          <w:szCs w:val="24"/>
        </w:rPr>
        <w:drawing>
          <wp:inline distT="0" distB="0" distL="0" distR="0" wp14:anchorId="41341382" wp14:editId="05DD3CAB">
            <wp:extent cx="4276503" cy="3168502"/>
            <wp:effectExtent l="19050" t="0" r="0" b="0"/>
            <wp:docPr id="7" name="Picture 7" descr="C:\Users\padma\AppData\Local\Temp\wzd163\specular.png"/>
            <wp:cNvGraphicFramePr/>
            <a:graphic xmlns:a="http://schemas.openxmlformats.org/drawingml/2006/main">
              <a:graphicData uri="http://schemas.openxmlformats.org/drawingml/2006/picture">
                <pic:pic xmlns:pic="http://schemas.openxmlformats.org/drawingml/2006/picture">
                  <pic:nvPicPr>
                    <pic:cNvPr id="30" name="Picture 2" descr="C:\Users\padma\AppData\Local\Temp\wzd163\specular.png"/>
                    <pic:cNvPicPr>
                      <a:picLocks noChangeAspect="1" noChangeArrowheads="1"/>
                    </pic:cNvPicPr>
                  </pic:nvPicPr>
                  <pic:blipFill>
                    <a:blip r:embed="rId13"/>
                    <a:srcRect/>
                    <a:stretch>
                      <a:fillRect/>
                    </a:stretch>
                  </pic:blipFill>
                  <pic:spPr bwMode="auto">
                    <a:xfrm>
                      <a:off x="0" y="0"/>
                      <a:ext cx="4279263" cy="3170547"/>
                    </a:xfrm>
                    <a:prstGeom prst="rect">
                      <a:avLst/>
                    </a:prstGeom>
                    <a:noFill/>
                  </pic:spPr>
                </pic:pic>
              </a:graphicData>
            </a:graphic>
          </wp:inline>
        </w:drawing>
      </w:r>
    </w:p>
    <w:p w14:paraId="6E3CF4CF" w14:textId="77777777" w:rsidR="001178ED" w:rsidRPr="004B0BE5" w:rsidRDefault="001178ED" w:rsidP="004B0BE5">
      <w:pPr>
        <w:spacing w:line="360" w:lineRule="auto"/>
        <w:jc w:val="both"/>
        <w:rPr>
          <w:rFonts w:ascii="Times New Roman" w:hAnsi="Times New Roman" w:cs="Times New Roman"/>
          <w:sz w:val="24"/>
          <w:szCs w:val="24"/>
        </w:rPr>
      </w:pPr>
    </w:p>
    <w:p w14:paraId="33889BD7" w14:textId="77777777" w:rsidR="00573390" w:rsidRPr="004B0BE5" w:rsidRDefault="00573390" w:rsidP="004B0BE5">
      <w:pPr>
        <w:spacing w:line="360" w:lineRule="auto"/>
        <w:jc w:val="both"/>
        <w:rPr>
          <w:rFonts w:ascii="Times New Roman" w:hAnsi="Times New Roman" w:cs="Times New Roman"/>
          <w:b/>
          <w:bCs/>
          <w:sz w:val="24"/>
          <w:szCs w:val="24"/>
          <w:lang w:val="en-US"/>
        </w:rPr>
      </w:pPr>
    </w:p>
    <w:p w14:paraId="1ACF5DA6" w14:textId="77777777" w:rsidR="00573390" w:rsidRPr="004B0BE5" w:rsidRDefault="00573390" w:rsidP="004B0BE5">
      <w:pPr>
        <w:spacing w:line="360" w:lineRule="auto"/>
        <w:jc w:val="both"/>
        <w:rPr>
          <w:rFonts w:ascii="Times New Roman" w:hAnsi="Times New Roman" w:cs="Times New Roman"/>
          <w:b/>
          <w:bCs/>
          <w:sz w:val="24"/>
          <w:szCs w:val="24"/>
          <w:lang w:val="en-US"/>
        </w:rPr>
      </w:pPr>
    </w:p>
    <w:p w14:paraId="20487B47" w14:textId="77777777" w:rsidR="001178E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Table 1. Heritability (h</w:t>
      </w:r>
      <w:r w:rsidRPr="004B0BE5">
        <w:rPr>
          <w:rFonts w:ascii="Times New Roman" w:hAnsi="Times New Roman" w:cs="Times New Roman"/>
          <w:b/>
          <w:bCs/>
          <w:sz w:val="24"/>
          <w:szCs w:val="24"/>
          <w:vertAlign w:val="superscript"/>
          <w:lang w:val="en-US"/>
        </w:rPr>
        <w:t>2)</w:t>
      </w:r>
      <w:r w:rsidRPr="004B0BE5">
        <w:rPr>
          <w:rFonts w:ascii="Times New Roman" w:hAnsi="Times New Roman" w:cs="Times New Roman"/>
          <w:b/>
          <w:bCs/>
          <w:sz w:val="24"/>
          <w:szCs w:val="24"/>
          <w:lang w:val="en-US"/>
        </w:rPr>
        <w:t xml:space="preserve"> </w:t>
      </w:r>
    </w:p>
    <w:tbl>
      <w:tblPr>
        <w:tblW w:w="0" w:type="auto"/>
        <w:tblCellMar>
          <w:left w:w="0" w:type="dxa"/>
          <w:right w:w="0" w:type="dxa"/>
        </w:tblCellMar>
        <w:tblLook w:val="04A0" w:firstRow="1" w:lastRow="0" w:firstColumn="1" w:lastColumn="0" w:noHBand="0" w:noVBand="1"/>
      </w:tblPr>
      <w:tblGrid>
        <w:gridCol w:w="1884"/>
        <w:gridCol w:w="1337"/>
        <w:gridCol w:w="2394"/>
        <w:gridCol w:w="1462"/>
        <w:gridCol w:w="1929"/>
      </w:tblGrid>
      <w:tr w:rsidR="00C8799C" w:rsidRPr="004B0BE5" w14:paraId="602C16A4" w14:textId="77777777" w:rsidTr="001178ED">
        <w:trPr>
          <w:trHeight w:val="584"/>
        </w:trPr>
        <w:tc>
          <w:tcPr>
            <w:tcW w:w="0" w:type="auto"/>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17AE21B2"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Biometric Trait</w:t>
            </w:r>
            <w:r w:rsidRPr="004B0BE5">
              <w:rPr>
                <w:rFonts w:ascii="Times New Roman" w:hAnsi="Times New Roman" w:cs="Times New Roman"/>
                <w:b/>
                <w:bCs/>
                <w:sz w:val="24"/>
                <w:szCs w:val="24"/>
              </w:rPr>
              <w:t xml:space="preserve"> </w:t>
            </w:r>
          </w:p>
        </w:tc>
        <w:tc>
          <w:tcPr>
            <w:tcW w:w="0" w:type="auto"/>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0E4F6769"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Our Study</w:t>
            </w:r>
            <w:r w:rsidRPr="004B0BE5">
              <w:rPr>
                <w:rFonts w:ascii="Times New Roman" w:hAnsi="Times New Roman" w:cs="Times New Roman"/>
                <w:b/>
                <w:bCs/>
                <w:sz w:val="24"/>
                <w:szCs w:val="24"/>
                <w:vertAlign w:val="superscript"/>
                <w:lang w:val="en-US"/>
              </w:rPr>
              <w:t>#</w:t>
            </w:r>
            <w:r w:rsidRPr="004B0BE5">
              <w:rPr>
                <w:rFonts w:ascii="Times New Roman" w:hAnsi="Times New Roman" w:cs="Times New Roman"/>
                <w:b/>
                <w:bCs/>
                <w:sz w:val="24"/>
                <w:szCs w:val="24"/>
                <w:vertAlign w:val="superscript"/>
              </w:rPr>
              <w:t xml:space="preserve"> </w:t>
            </w:r>
          </w:p>
        </w:tc>
        <w:tc>
          <w:tcPr>
            <w:tcW w:w="0" w:type="auto"/>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173ECE09"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Pooled meta-analysis</w:t>
            </w:r>
            <w:r w:rsidR="00573730" w:rsidRPr="004B0BE5">
              <w:rPr>
                <w:rFonts w:ascii="Times New Roman" w:hAnsi="Times New Roman" w:cs="Times New Roman"/>
                <w:b/>
                <w:bCs/>
                <w:sz w:val="24"/>
                <w:szCs w:val="24"/>
                <w:lang w:val="en-US"/>
              </w:rPr>
              <w:fldChar w:fldCharType="begin"/>
            </w:r>
            <w:r w:rsidR="00BB75DF" w:rsidRPr="004B0BE5">
              <w:rPr>
                <w:rFonts w:ascii="Times New Roman" w:hAnsi="Times New Roman" w:cs="Times New Roman"/>
                <w:b/>
                <w:bCs/>
                <w:sz w:val="24"/>
                <w:szCs w:val="24"/>
                <w:lang w:val="en-US"/>
              </w:rPr>
              <w:instrText xml:space="preserve"> ADDIN EN.CITE &lt;EndNote&gt;&lt;Cite&gt;&lt;Author&gt;Sanfilippo&lt;/Author&gt;&lt;RecNum&gt;1&lt;/RecNum&gt;&lt;record&gt;&lt;rec-number&gt;1&lt;/rec-number&gt;&lt;foreign-keys&gt;&lt;key app="EN" db-id="wepaae9zsfa2e8e2tw6vf5pbzfepp5sf0zza"&gt;1&lt;/key&gt;&lt;/foreign-keys&gt;&lt;ref-type name="Journal Article"&gt;17&lt;/ref-type&gt;&lt;contributors&gt;&lt;authors&gt;&lt;author&gt;Sanfilippo, P. G.&lt;/author&gt;&lt;author&gt;Hewitt, A. W.&lt;/author&gt;&lt;author&gt;Hammond, C. J.&lt;/author&gt;&lt;author&gt;Mackey, D. A.&lt;/author&gt;&lt;/authors&gt;&lt;/contributors&gt;&lt;auth-address&gt;Centre for Eye Research Australia, University of Melbourne, Royal Victorian Eye and Ear Hospital, Melbourne, Australia. p.sanfilippo@pgrad.unimelb.edu.au&lt;/auth-address&gt;&lt;titles&gt;&lt;title&gt;The heritability of ocular traits&lt;/title&gt;&lt;secondary-title&gt;Surv Ophthalmol&lt;/secondary-title&gt;&lt;/titles&gt;&lt;pages&gt;561-83&lt;/pages&gt;&lt;volume&gt;55&lt;/volume&gt;&lt;number&gt;6&lt;/number&gt;&lt;edition&gt;2010/09/21&lt;/edition&gt;&lt;keywords&gt;&lt;keyword&gt;Eye Diseases, Hereditary/*genetics&lt;/keyword&gt;&lt;keyword&gt;Family Health&lt;/keyword&gt;&lt;keyword&gt;Female&lt;/keyword&gt;&lt;keyword&gt;Genetic Variation&lt;/keyword&gt;&lt;keyword&gt;Humans&lt;/keyword&gt;&lt;keyword&gt;Male&lt;/keyword&gt;&lt;keyword&gt;Molecular Epidemiology&lt;/keyword&gt;&lt;keyword&gt;Pedigree&lt;/keyword&gt;&lt;keyword&gt;*Quantitative Trait, Heritable&lt;/keyword&gt;&lt;/keywords&gt;&lt;dates&gt;&lt;pub-dates&gt;&lt;date&gt;Nov-Dec&lt;/date&gt;&lt;/pub-dates&gt;&lt;/dates&gt;&lt;isbn&gt;1879-3304 (Electronic)&amp;#xD;0039-6257 (Linking)&lt;/isbn&gt;&lt;accession-num&gt;20851442&lt;/accession-num&gt;&lt;urls&gt;&lt;related-urls&gt;&lt;url&gt;http://www.ncbi.nlm.nih.gov/entrez/query.fcgi?cmd=Retrieve&amp;amp;db=PubMed&amp;amp;dopt=Citation&amp;amp;list_uids=20851442&lt;/url&gt;&lt;/related-urls&gt;&lt;/urls&gt;&lt;electronic-resource-num&gt;S0039-6257(10)00144-X [pii]&amp;#xD;10.1016/j.survophthal.2010.07.003&lt;/electronic-resource-num&gt;&lt;language&gt;eng&lt;/language&gt;&lt;/record&gt;&lt;/Cite&gt;&lt;/EndNote&gt;</w:instrText>
            </w:r>
            <w:r w:rsidR="00573730" w:rsidRPr="004B0BE5">
              <w:rPr>
                <w:rFonts w:ascii="Times New Roman" w:hAnsi="Times New Roman" w:cs="Times New Roman"/>
                <w:b/>
                <w:bCs/>
                <w:sz w:val="24"/>
                <w:szCs w:val="24"/>
                <w:lang w:val="en-US"/>
              </w:rPr>
              <w:fldChar w:fldCharType="separate"/>
            </w:r>
            <w:r w:rsidR="000D0A46" w:rsidRPr="004B0BE5">
              <w:rPr>
                <w:rFonts w:ascii="Times New Roman" w:hAnsi="Times New Roman" w:cs="Times New Roman"/>
                <w:b/>
                <w:bCs/>
                <w:sz w:val="24"/>
                <w:szCs w:val="24"/>
                <w:lang w:val="en-US"/>
              </w:rPr>
              <w:t>(8)</w:t>
            </w:r>
            <w:r w:rsidR="00573730" w:rsidRPr="004B0BE5">
              <w:rPr>
                <w:rFonts w:ascii="Times New Roman" w:hAnsi="Times New Roman" w:cs="Times New Roman"/>
                <w:b/>
                <w:bCs/>
                <w:sz w:val="24"/>
                <w:szCs w:val="24"/>
                <w:lang w:val="en-US"/>
              </w:rPr>
              <w:fldChar w:fldCharType="end"/>
            </w:r>
            <w:r w:rsidRPr="004B0BE5">
              <w:rPr>
                <w:rFonts w:ascii="Times New Roman" w:hAnsi="Times New Roman" w:cs="Times New Roman"/>
                <w:b/>
                <w:bCs/>
                <w:sz w:val="24"/>
                <w:szCs w:val="24"/>
                <w:vertAlign w:val="superscript"/>
              </w:rPr>
              <w:t xml:space="preserve"> </w:t>
            </w:r>
          </w:p>
        </w:tc>
        <w:tc>
          <w:tcPr>
            <w:tcW w:w="0" w:type="auto"/>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5F72ED29"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Korean</w:t>
            </w:r>
            <w:r w:rsidR="00C8799C" w:rsidRPr="004B0BE5">
              <w:rPr>
                <w:rFonts w:ascii="Times New Roman" w:hAnsi="Times New Roman" w:cs="Times New Roman"/>
                <w:sz w:val="24"/>
                <w:szCs w:val="24"/>
                <w:lang w:val="en-US"/>
              </w:rPr>
              <w:t>$</w:t>
            </w:r>
            <w:r w:rsidR="00573730" w:rsidRPr="004B0BE5">
              <w:rPr>
                <w:rFonts w:ascii="Times New Roman" w:hAnsi="Times New Roman" w:cs="Times New Roman"/>
                <w:b/>
                <w:bCs/>
                <w:sz w:val="24"/>
                <w:szCs w:val="24"/>
                <w:lang w:val="en-US"/>
              </w:rPr>
              <w:fldChar w:fldCharType="begin"/>
            </w:r>
            <w:r w:rsidR="00BB75DF" w:rsidRPr="004B0BE5">
              <w:rPr>
                <w:rFonts w:ascii="Times New Roman" w:hAnsi="Times New Roman" w:cs="Times New Roman"/>
                <w:b/>
                <w:bCs/>
                <w:sz w:val="24"/>
                <w:szCs w:val="24"/>
                <w:lang w:val="en-US"/>
              </w:rPr>
              <w:instrText xml:space="preserve"> ADDIN EN.CITE &lt;EndNote&gt;&lt;Cite&gt;&lt;Author&gt;Kim&lt;/Author&gt;&lt;RecNum&gt;8&lt;/RecNum&gt;&lt;record&gt;&lt;rec-number&gt;8&lt;/rec-number&gt;&lt;foreign-keys&gt;&lt;key app="EN" db-id="wepaae9zsfa2e8e2tw6vf5pbzfepp5sf0zza"&gt;8&lt;/key&gt;&lt;/foreign-keys&gt;&lt;ref-type name="Journal Article"&gt;17&lt;/ref-type&gt;&lt;contributors&gt;&lt;authors&gt;&lt;author&gt;Kim, M. H.&lt;/author&gt;&lt;author&gt;Zhao, D.&lt;/author&gt;&lt;author&gt;Kim, W.&lt;/author&gt;&lt;author&gt;Lim, D. H.&lt;/author&gt;&lt;author&gt;Song, Y. M.&lt;/author&gt;&lt;author&gt;Guallar, E.&lt;/author&gt;&lt;author&gt;Cho, J.&lt;/author&gt;&lt;author&gt;Sung, J.&lt;/author&gt;&lt;author&gt;Chung, E. S.&lt;/author&gt;&lt;author&gt;Chung, T. Y.&lt;/author&gt;&lt;/authors&gt;&lt;/contributors&gt;&lt;auth-address&gt;Department of Ophthalmology, Samsung Medical Center, Sungkyunkwan University School of Medicine, Seoul, Korea.&lt;/auth-address&gt;&lt;titles&gt;&lt;title&gt;Heritability of myopia and ocular biometrics in Koreans: the healthy twin study&lt;/title&gt;&lt;secondary-title&gt;Invest Ophthalmol Vis Sci&lt;/secondary-title&gt;&lt;/titles&gt;&lt;periodical&gt;&lt;full-title&gt;Invest Ophthalmol Vis Sci&lt;/full-title&gt;&lt;/periodical&gt;&lt;pages&gt;3644-9&lt;/pages&gt;&lt;volume&gt;54&lt;/volume&gt;&lt;number&gt;5&lt;/number&gt;&lt;edition&gt;2013/04/27&lt;/edition&gt;&lt;keywords&gt;&lt;keyword&gt;Adult&lt;/keyword&gt;&lt;keyword&gt;Asian Continental Ancestry Group/*genetics/*statistics &amp;amp; numerical data&lt;/keyword&gt;&lt;keyword&gt;Astigmatism/*ethnology/*genetics&lt;/keyword&gt;&lt;keyword&gt;Biometry&lt;/keyword&gt;&lt;keyword&gt;Female&lt;/keyword&gt;&lt;keyword&gt;Humans&lt;/keyword&gt;&lt;keyword&gt;Male&lt;/keyword&gt;&lt;keyword&gt;Middle Aged&lt;/keyword&gt;&lt;keyword&gt;Myopia/*ethnology/*genetics&lt;/keyword&gt;&lt;keyword&gt;Phenotype&lt;/keyword&gt;&lt;keyword&gt;Prevalence&lt;/keyword&gt;&lt;keyword&gt;Refractive Errors/ethnology/genetics&lt;/keyword&gt;&lt;keyword&gt;Republic of Korea/epidemiology&lt;/keyword&gt;&lt;keyword&gt;Risk Factors&lt;/keyword&gt;&lt;/keywords&gt;&lt;dates&gt;&lt;pub-dates&gt;&lt;date&gt;May 01&lt;/date&gt;&lt;/pub-dates&gt;&lt;/dates&gt;&lt;isbn&gt;1552-5783 (Electronic)&amp;#xD;0146-0404 (Linking)&lt;/isbn&gt;&lt;accession-num&gt;23620424&lt;/accession-num&gt;&lt;urls&gt;&lt;related-urls&gt;&lt;url&gt;http://www.ncbi.nlm.nih.gov/entrez/query.fcgi?cmd=Retrieve&amp;amp;db=PubMed&amp;amp;dopt=Citation&amp;amp;list_uids=23620424&lt;/url&gt;&lt;/related-urls&gt;&lt;/urls&gt;&lt;electronic-resource-num&gt;iovs.12-11254 [pii]&amp;#xD;10.1167/iovs.12-11254&lt;/electronic-resource-num&gt;&lt;language&gt;eng&lt;/language&gt;&lt;/record&gt;&lt;/Cite&gt;&lt;/EndNote&gt;</w:instrText>
            </w:r>
            <w:r w:rsidR="00573730" w:rsidRPr="004B0BE5">
              <w:rPr>
                <w:rFonts w:ascii="Times New Roman" w:hAnsi="Times New Roman" w:cs="Times New Roman"/>
                <w:b/>
                <w:bCs/>
                <w:sz w:val="24"/>
                <w:szCs w:val="24"/>
                <w:lang w:val="en-US"/>
              </w:rPr>
              <w:fldChar w:fldCharType="separate"/>
            </w:r>
            <w:r w:rsidR="000D0A46" w:rsidRPr="004B0BE5">
              <w:rPr>
                <w:rFonts w:ascii="Times New Roman" w:hAnsi="Times New Roman" w:cs="Times New Roman"/>
                <w:b/>
                <w:bCs/>
                <w:sz w:val="24"/>
                <w:szCs w:val="24"/>
                <w:lang w:val="en-US"/>
              </w:rPr>
              <w:t>(9)</w:t>
            </w:r>
            <w:r w:rsidR="00573730" w:rsidRPr="004B0BE5">
              <w:rPr>
                <w:rFonts w:ascii="Times New Roman" w:hAnsi="Times New Roman" w:cs="Times New Roman"/>
                <w:b/>
                <w:bCs/>
                <w:sz w:val="24"/>
                <w:szCs w:val="24"/>
                <w:lang w:val="en-US"/>
              </w:rPr>
              <w:fldChar w:fldCharType="end"/>
            </w:r>
            <w:r w:rsidRPr="004B0BE5">
              <w:rPr>
                <w:rFonts w:ascii="Times New Roman" w:hAnsi="Times New Roman" w:cs="Times New Roman"/>
                <w:b/>
                <w:bCs/>
                <w:sz w:val="24"/>
                <w:szCs w:val="24"/>
                <w:vertAlign w:val="superscript"/>
              </w:rPr>
              <w:t xml:space="preserve"> </w:t>
            </w:r>
          </w:p>
        </w:tc>
        <w:tc>
          <w:tcPr>
            <w:tcW w:w="0" w:type="auto"/>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57011915"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Hungarian</w:t>
            </w:r>
            <w:r w:rsidR="00C8799C" w:rsidRPr="004B0BE5">
              <w:rPr>
                <w:rFonts w:ascii="Times New Roman" w:hAnsi="Times New Roman" w:cs="Times New Roman"/>
                <w:b/>
                <w:bCs/>
                <w:sz w:val="24"/>
                <w:szCs w:val="24"/>
                <w:lang w:val="en-US"/>
              </w:rPr>
              <w:t>*</w:t>
            </w:r>
            <w:r w:rsidR="00573730" w:rsidRPr="004B0BE5">
              <w:rPr>
                <w:rFonts w:ascii="Times New Roman" w:hAnsi="Times New Roman" w:cs="Times New Roman"/>
                <w:b/>
                <w:bCs/>
                <w:sz w:val="24"/>
                <w:szCs w:val="24"/>
                <w:lang w:val="en-US"/>
              </w:rPr>
              <w:fldChar w:fldCharType="begin"/>
            </w:r>
            <w:r w:rsidR="00BB75DF" w:rsidRPr="004B0BE5">
              <w:rPr>
                <w:rFonts w:ascii="Times New Roman" w:hAnsi="Times New Roman" w:cs="Times New Roman"/>
                <w:b/>
                <w:bCs/>
                <w:sz w:val="24"/>
                <w:szCs w:val="24"/>
                <w:lang w:val="en-US"/>
              </w:rPr>
              <w:instrText xml:space="preserve"> ADDIN EN.CITE &lt;EndNote&gt;&lt;Cite&gt;&lt;Author&gt;Racz&lt;/Author&gt;&lt;RecNum&gt;9&lt;/RecNum&gt;&lt;record&gt;&lt;rec-number&gt;9&lt;/rec-number&gt;&lt;foreign-keys&gt;&lt;key app="EN" db-id="wepaae9zsfa2e8e2tw6vf5pbzfepp5sf0zza"&gt;9&lt;/key&gt;&lt;/foreign-keys&gt;&lt;ref-type name="Journal Article"&gt;17&lt;/ref-type&gt;&lt;contributors&gt;&lt;authors&gt;&lt;author&gt;Racz, A.&lt;/author&gt;&lt;author&gt;Toth, G. Z.&lt;/author&gt;&lt;author&gt;Tarnoki, A. D.&lt;/author&gt;&lt;author&gt;Tarnoki, D. L.&lt;/author&gt;&lt;author&gt;Littvay, L.&lt;/author&gt;&lt;author&gt;Suveges, I.&lt;/author&gt;&lt;author&gt;Nagy, Z. Z.&lt;/author&gt;&lt;author&gt;Nemeth, J.&lt;/author&gt;&lt;/authors&gt;&lt;/contributors&gt;&lt;auth-address&gt;a Department of Ophthalmology , Peterfy Sandor Hospital , Budapest , Hungary.&amp;#xD;b Department of Ophthalmology , Semmelweis University , Budapest , Hungary.&amp;#xD;c Department of Radiology and Oncotherapy , Semmelweis University , Budapest , Hungary.&amp;#xD;d Hungarian Twin Registry , Budapest , Hungary.&amp;#xD;e Central European University , Budapest , Hungary.&lt;/auth-address&gt;&lt;titles&gt;&lt;title&gt;The inheritance of corneal endothelial cell density&lt;/title&gt;&lt;secondary-title&gt;Ophthalmic Genet&lt;/secondary-title&gt;&lt;/titles&gt;&lt;periodical&gt;&lt;full-title&gt;Ophthalmic Genet&lt;/full-title&gt;&lt;/periodical&gt;&lt;pages&gt;281-4&lt;/pages&gt;&lt;volume&gt;37&lt;/volume&gt;&lt;number&gt;3&lt;/number&gt;&lt;edition&gt;2016/02/06&lt;/edition&gt;&lt;dates&gt;&lt;pub-dates&gt;&lt;date&gt;Sep&lt;/date&gt;&lt;/pub-dates&gt;&lt;/dates&gt;&lt;isbn&gt;1744-5094 (Electronic)&amp;#xD;1381-6810 (Linking)&lt;/isbn&gt;&lt;accession-num&gt;26849379&lt;/accession-num&gt;&lt;urls&gt;&lt;related-urls&gt;&lt;url&gt;http://www.ncbi.nlm.nih.gov/entrez/query.fcgi?cmd=Retrieve&amp;amp;db=PubMed&amp;amp;dopt=Citation&amp;amp;list_uids=26849379&lt;/url&gt;&lt;/related-urls&gt;&lt;/urls&gt;&lt;electronic-resource-num&gt;10.3109/13816810.2015.1045524&lt;/electronic-resource-num&gt;&lt;language&gt;eng&lt;/language&gt;&lt;/record&gt;&lt;/Cite&gt;&lt;/EndNote&gt;</w:instrText>
            </w:r>
            <w:r w:rsidR="00573730" w:rsidRPr="004B0BE5">
              <w:rPr>
                <w:rFonts w:ascii="Times New Roman" w:hAnsi="Times New Roman" w:cs="Times New Roman"/>
                <w:b/>
                <w:bCs/>
                <w:sz w:val="24"/>
                <w:szCs w:val="24"/>
                <w:lang w:val="en-US"/>
              </w:rPr>
              <w:fldChar w:fldCharType="separate"/>
            </w:r>
            <w:r w:rsidR="000D0A46" w:rsidRPr="004B0BE5">
              <w:rPr>
                <w:rFonts w:ascii="Times New Roman" w:hAnsi="Times New Roman" w:cs="Times New Roman"/>
                <w:b/>
                <w:bCs/>
                <w:sz w:val="24"/>
                <w:szCs w:val="24"/>
                <w:lang w:val="en-US"/>
              </w:rPr>
              <w:t>(10)</w:t>
            </w:r>
            <w:r w:rsidR="00573730" w:rsidRPr="004B0BE5">
              <w:rPr>
                <w:rFonts w:ascii="Times New Roman" w:hAnsi="Times New Roman" w:cs="Times New Roman"/>
                <w:b/>
                <w:bCs/>
                <w:sz w:val="24"/>
                <w:szCs w:val="24"/>
                <w:lang w:val="en-US"/>
              </w:rPr>
              <w:fldChar w:fldCharType="end"/>
            </w:r>
            <w:r w:rsidRPr="004B0BE5">
              <w:rPr>
                <w:rFonts w:ascii="Times New Roman" w:hAnsi="Times New Roman" w:cs="Times New Roman"/>
                <w:b/>
                <w:bCs/>
                <w:sz w:val="24"/>
                <w:szCs w:val="24"/>
                <w:vertAlign w:val="superscript"/>
              </w:rPr>
              <w:t xml:space="preserve"> </w:t>
            </w:r>
          </w:p>
        </w:tc>
      </w:tr>
      <w:tr w:rsidR="00C8799C" w:rsidRPr="004B0BE5" w14:paraId="02BAB657" w14:textId="77777777" w:rsidTr="001178ED">
        <w:trPr>
          <w:trHeight w:val="584"/>
        </w:trPr>
        <w:tc>
          <w:tcPr>
            <w:tcW w:w="0" w:type="auto"/>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166D6D85"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IOP</w:t>
            </w:r>
            <w:r w:rsidRPr="004B0BE5">
              <w:rPr>
                <w:rFonts w:ascii="Times New Roman" w:hAnsi="Times New Roman" w:cs="Times New Roman"/>
                <w:sz w:val="24"/>
                <w:szCs w:val="24"/>
              </w:rPr>
              <w:t xml:space="preserve"> </w:t>
            </w:r>
          </w:p>
        </w:tc>
        <w:tc>
          <w:tcPr>
            <w:tcW w:w="0" w:type="auto"/>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7F0F35EB"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0.34</w:t>
            </w:r>
            <w:r w:rsidRPr="004B0BE5">
              <w:rPr>
                <w:rFonts w:ascii="Times New Roman" w:hAnsi="Times New Roman" w:cs="Times New Roman"/>
                <w:sz w:val="24"/>
                <w:szCs w:val="24"/>
              </w:rPr>
              <w:t xml:space="preserve"> </w:t>
            </w:r>
          </w:p>
        </w:tc>
        <w:tc>
          <w:tcPr>
            <w:tcW w:w="0" w:type="auto"/>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059477D4"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0.55</w:t>
            </w:r>
            <w:r w:rsidRPr="004B0BE5">
              <w:rPr>
                <w:rFonts w:ascii="Times New Roman" w:hAnsi="Times New Roman" w:cs="Times New Roman"/>
                <w:sz w:val="24"/>
                <w:szCs w:val="24"/>
              </w:rPr>
              <w:t xml:space="preserve"> </w:t>
            </w:r>
          </w:p>
        </w:tc>
        <w:tc>
          <w:tcPr>
            <w:tcW w:w="0" w:type="auto"/>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2BC5B272" w14:textId="77777777" w:rsidR="001178ED" w:rsidRPr="004B0BE5" w:rsidRDefault="001178ED" w:rsidP="004B0BE5">
            <w:pPr>
              <w:spacing w:line="360" w:lineRule="auto"/>
              <w:jc w:val="both"/>
              <w:rPr>
                <w:rFonts w:ascii="Times New Roman" w:hAnsi="Times New Roman" w:cs="Times New Roman"/>
                <w:sz w:val="24"/>
                <w:szCs w:val="24"/>
              </w:rPr>
            </w:pPr>
          </w:p>
        </w:tc>
        <w:tc>
          <w:tcPr>
            <w:tcW w:w="0" w:type="auto"/>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5A5B7C41" w14:textId="77777777" w:rsidR="001178ED" w:rsidRPr="004B0BE5" w:rsidRDefault="001178ED" w:rsidP="004B0BE5">
            <w:pPr>
              <w:spacing w:line="360" w:lineRule="auto"/>
              <w:jc w:val="both"/>
              <w:rPr>
                <w:rFonts w:ascii="Times New Roman" w:hAnsi="Times New Roman" w:cs="Times New Roman"/>
                <w:sz w:val="24"/>
                <w:szCs w:val="24"/>
              </w:rPr>
            </w:pPr>
          </w:p>
        </w:tc>
      </w:tr>
      <w:tr w:rsidR="00C8799C" w:rsidRPr="004B0BE5" w14:paraId="0D1093C0" w14:textId="77777777" w:rsidTr="001178ED">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4FF1CA39"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Axial length</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09E7C368"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0.92</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1B4016F8"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0.71</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04BDE5B0"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 xml:space="preserve">0.86 </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04215042" w14:textId="77777777" w:rsidR="001178ED" w:rsidRPr="004B0BE5" w:rsidRDefault="001178ED" w:rsidP="004B0BE5">
            <w:pPr>
              <w:spacing w:line="360" w:lineRule="auto"/>
              <w:jc w:val="both"/>
              <w:rPr>
                <w:rFonts w:ascii="Times New Roman" w:hAnsi="Times New Roman" w:cs="Times New Roman"/>
                <w:sz w:val="24"/>
                <w:szCs w:val="24"/>
              </w:rPr>
            </w:pPr>
          </w:p>
        </w:tc>
      </w:tr>
      <w:tr w:rsidR="00C8799C" w:rsidRPr="004B0BE5" w14:paraId="777439F3" w14:textId="77777777" w:rsidTr="001178ED">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5000E0D3"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CCT</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4CBDE1B5"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0.96</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2B88BB8A"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0.85</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378F6E5B" w14:textId="77777777" w:rsidR="001178ED" w:rsidRPr="004B0BE5" w:rsidRDefault="001178ED" w:rsidP="004B0BE5">
            <w:pPr>
              <w:spacing w:line="360" w:lineRule="auto"/>
              <w:jc w:val="both"/>
              <w:rPr>
                <w:rFonts w:ascii="Times New Roman" w:hAnsi="Times New Roman" w:cs="Times New Roman"/>
                <w:sz w:val="24"/>
                <w:szCs w:val="24"/>
              </w:rPr>
            </w:pP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14896F01" w14:textId="77777777" w:rsidR="001178ED" w:rsidRPr="004B0BE5" w:rsidRDefault="001178ED" w:rsidP="004B0BE5">
            <w:pPr>
              <w:spacing w:line="360" w:lineRule="auto"/>
              <w:jc w:val="both"/>
              <w:rPr>
                <w:rFonts w:ascii="Times New Roman" w:hAnsi="Times New Roman" w:cs="Times New Roman"/>
                <w:sz w:val="24"/>
                <w:szCs w:val="24"/>
              </w:rPr>
            </w:pPr>
          </w:p>
        </w:tc>
      </w:tr>
      <w:tr w:rsidR="00C8799C" w:rsidRPr="004B0BE5" w14:paraId="041D4BA5" w14:textId="77777777" w:rsidTr="001178ED">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40E00F25"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 xml:space="preserve">Endothelial Count </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6EB1DF9F"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0.58</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38DCC728" w14:textId="77777777" w:rsidR="001178ED" w:rsidRPr="004B0BE5" w:rsidRDefault="001178ED" w:rsidP="004B0BE5">
            <w:pPr>
              <w:spacing w:line="360" w:lineRule="auto"/>
              <w:jc w:val="both"/>
              <w:rPr>
                <w:rFonts w:ascii="Times New Roman" w:hAnsi="Times New Roman" w:cs="Times New Roman"/>
                <w:sz w:val="24"/>
                <w:szCs w:val="24"/>
              </w:rPr>
            </w:pP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08D10EB2" w14:textId="77777777" w:rsidR="001178ED" w:rsidRPr="004B0BE5" w:rsidRDefault="001178ED" w:rsidP="004B0BE5">
            <w:pPr>
              <w:spacing w:line="360" w:lineRule="auto"/>
              <w:jc w:val="both"/>
              <w:rPr>
                <w:rFonts w:ascii="Times New Roman" w:hAnsi="Times New Roman" w:cs="Times New Roman"/>
                <w:sz w:val="24"/>
                <w:szCs w:val="24"/>
              </w:rPr>
            </w:pP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572D68E0"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0.82</w:t>
            </w:r>
            <w:r w:rsidRPr="004B0BE5">
              <w:rPr>
                <w:rFonts w:ascii="Times New Roman" w:hAnsi="Times New Roman" w:cs="Times New Roman"/>
                <w:sz w:val="24"/>
                <w:szCs w:val="24"/>
              </w:rPr>
              <w:t xml:space="preserve"> </w:t>
            </w:r>
          </w:p>
        </w:tc>
      </w:tr>
      <w:tr w:rsidR="00C8799C" w:rsidRPr="004B0BE5" w14:paraId="7B95BB2B" w14:textId="77777777" w:rsidTr="001178ED">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72EBAC7D"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ACD</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5645366A"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0.88</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384555DA"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0.70</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56FB61C3"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0.83</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04E26051" w14:textId="77777777" w:rsidR="001178ED" w:rsidRPr="004B0BE5" w:rsidRDefault="001178ED" w:rsidP="004B0BE5">
            <w:pPr>
              <w:spacing w:line="360" w:lineRule="auto"/>
              <w:jc w:val="both"/>
              <w:rPr>
                <w:rFonts w:ascii="Times New Roman" w:hAnsi="Times New Roman" w:cs="Times New Roman"/>
                <w:sz w:val="24"/>
                <w:szCs w:val="24"/>
              </w:rPr>
            </w:pPr>
          </w:p>
        </w:tc>
      </w:tr>
    </w:tbl>
    <w:p w14:paraId="3A3A6638" w14:textId="77777777" w:rsidR="00573390" w:rsidRPr="004B0BE5" w:rsidRDefault="00573390"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 : Falconer’s formula</w:t>
      </w:r>
    </w:p>
    <w:p w14:paraId="6D704716" w14:textId="77777777" w:rsidR="00573390" w:rsidRPr="004B0BE5" w:rsidRDefault="00573390"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 Variance component method</w:t>
      </w:r>
    </w:p>
    <w:p w14:paraId="0764018B" w14:textId="77777777" w:rsidR="00573390" w:rsidRPr="004B0BE5" w:rsidRDefault="00573390"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 Structural Equation modelling</w:t>
      </w:r>
      <w:r w:rsidRPr="004B0BE5">
        <w:rPr>
          <w:rFonts w:ascii="Times New Roman" w:hAnsi="Times New Roman" w:cs="Times New Roman"/>
          <w:sz w:val="24"/>
          <w:szCs w:val="24"/>
        </w:rPr>
        <w:t xml:space="preserve"> </w:t>
      </w:r>
    </w:p>
    <w:p w14:paraId="229BF05D" w14:textId="166B3F8A" w:rsidR="001178ED" w:rsidRPr="004B0BE5" w:rsidRDefault="00CE5E53" w:rsidP="004B0BE5">
      <w:pPr>
        <w:spacing w:line="360" w:lineRule="auto"/>
        <w:jc w:val="both"/>
        <w:rPr>
          <w:rFonts w:ascii="Times New Roman" w:hAnsi="Times New Roman" w:cs="Times New Roman"/>
          <w:sz w:val="24"/>
          <w:szCs w:val="24"/>
        </w:rPr>
      </w:pPr>
      <w:ins w:id="505" w:author="Lori Bonertz" w:date="2022-06-28T08:27:00Z">
        <w:r>
          <w:rPr>
            <w:rFonts w:ascii="Times New Roman" w:hAnsi="Times New Roman" w:cs="Times New Roman"/>
            <w:sz w:val="24"/>
            <w:szCs w:val="24"/>
          </w:rPr>
          <w:t xml:space="preserve">Abbreviations: </w:t>
        </w:r>
      </w:ins>
      <w:ins w:id="506" w:author="Lori Bonertz" w:date="2022-06-28T08:28:00Z">
        <w:r>
          <w:rPr>
            <w:rFonts w:ascii="Times New Roman" w:hAnsi="Times New Roman" w:cs="Times New Roman"/>
            <w:sz w:val="24"/>
            <w:szCs w:val="24"/>
          </w:rPr>
          <w:t>ACD=CCT=central corneal thickness</w:t>
        </w:r>
      </w:ins>
      <w:ins w:id="507" w:author="Lori Bonertz" w:date="2022-06-28T08:27:00Z">
        <w:r>
          <w:rPr>
            <w:rFonts w:ascii="Times New Roman" w:hAnsi="Times New Roman" w:cs="Times New Roman"/>
            <w:sz w:val="24"/>
            <w:szCs w:val="24"/>
          </w:rPr>
          <w:t>; IOP=intraocular pressure</w:t>
        </w:r>
      </w:ins>
    </w:p>
    <w:p w14:paraId="5360E278" w14:textId="77777777" w:rsidR="00573390" w:rsidRPr="004B0BE5" w:rsidRDefault="00C86983" w:rsidP="004B0BE5">
      <w:pPr>
        <w:spacing w:line="360" w:lineRule="auto"/>
        <w:jc w:val="both"/>
        <w:rPr>
          <w:rFonts w:ascii="Times New Roman" w:hAnsi="Times New Roman" w:cs="Times New Roman"/>
          <w:sz w:val="24"/>
          <w:szCs w:val="24"/>
        </w:rPr>
      </w:pPr>
      <w:r w:rsidRPr="004B0BE5">
        <w:rPr>
          <w:rFonts w:ascii="Times New Roman" w:hAnsi="Times New Roman" w:cs="Times New Roman"/>
          <w:noProof/>
          <w:sz w:val="24"/>
          <w:szCs w:val="24"/>
        </w:rPr>
        <w:lastRenderedPageBreak/>
        <w:drawing>
          <wp:inline distT="0" distB="0" distL="0" distR="0" wp14:anchorId="136D28D1" wp14:editId="5DC39258">
            <wp:extent cx="3678555" cy="2679700"/>
            <wp:effectExtent l="19050" t="0" r="0" b="0"/>
            <wp:docPr id="8" name="Picture 1" descr="C:\Users\padma\AppData\Local\Temp\wz3e85\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dma\AppData\Local\Temp\wz3e85\amp.png"/>
                    <pic:cNvPicPr>
                      <a:picLocks noChangeAspect="1" noChangeArrowheads="1"/>
                    </pic:cNvPicPr>
                  </pic:nvPicPr>
                  <pic:blipFill>
                    <a:blip r:embed="rId14"/>
                    <a:srcRect/>
                    <a:stretch>
                      <a:fillRect/>
                    </a:stretch>
                  </pic:blipFill>
                  <pic:spPr bwMode="auto">
                    <a:xfrm>
                      <a:off x="0" y="0"/>
                      <a:ext cx="3678555" cy="2679700"/>
                    </a:xfrm>
                    <a:prstGeom prst="rect">
                      <a:avLst/>
                    </a:prstGeom>
                    <a:noFill/>
                    <a:ln w="9525">
                      <a:noFill/>
                      <a:miter lim="800000"/>
                      <a:headEnd/>
                      <a:tailEnd/>
                    </a:ln>
                  </pic:spPr>
                </pic:pic>
              </a:graphicData>
            </a:graphic>
          </wp:inline>
        </w:drawing>
      </w:r>
    </w:p>
    <w:p w14:paraId="46DD08C2" w14:textId="77777777" w:rsidR="0011692C" w:rsidRDefault="0011692C" w:rsidP="004B0BE5">
      <w:pPr>
        <w:spacing w:line="360" w:lineRule="auto"/>
        <w:jc w:val="both"/>
        <w:rPr>
          <w:rFonts w:ascii="Times New Roman" w:hAnsi="Times New Roman" w:cs="Times New Roman"/>
          <w:sz w:val="24"/>
          <w:szCs w:val="24"/>
        </w:rPr>
      </w:pPr>
      <w:r w:rsidRPr="004B0BE5">
        <w:rPr>
          <w:rFonts w:ascii="Times New Roman" w:hAnsi="Times New Roman" w:cs="Times New Roman"/>
          <w:noProof/>
          <w:sz w:val="24"/>
          <w:szCs w:val="24"/>
        </w:rPr>
        <w:drawing>
          <wp:inline distT="0" distB="0" distL="0" distR="0" wp14:anchorId="32D2318E" wp14:editId="44C3EA87">
            <wp:extent cx="3678555" cy="2679700"/>
            <wp:effectExtent l="19050" t="0" r="0" b="0"/>
            <wp:docPr id="9" name="Picture 2" descr="C:\Users\padma\AppData\Local\Temp\wza4f5\kera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dma\AppData\Local\Temp\wza4f5\kerato.png"/>
                    <pic:cNvPicPr>
                      <a:picLocks noChangeAspect="1" noChangeArrowheads="1"/>
                    </pic:cNvPicPr>
                  </pic:nvPicPr>
                  <pic:blipFill>
                    <a:blip r:embed="rId15"/>
                    <a:srcRect/>
                    <a:stretch>
                      <a:fillRect/>
                    </a:stretch>
                  </pic:blipFill>
                  <pic:spPr bwMode="auto">
                    <a:xfrm>
                      <a:off x="0" y="0"/>
                      <a:ext cx="3678555" cy="2679700"/>
                    </a:xfrm>
                    <a:prstGeom prst="rect">
                      <a:avLst/>
                    </a:prstGeom>
                    <a:noFill/>
                    <a:ln w="9525">
                      <a:noFill/>
                      <a:miter lim="800000"/>
                      <a:headEnd/>
                      <a:tailEnd/>
                    </a:ln>
                  </pic:spPr>
                </pic:pic>
              </a:graphicData>
            </a:graphic>
          </wp:inline>
        </w:drawing>
      </w:r>
    </w:p>
    <w:p w14:paraId="28A5DB49" w14:textId="77777777" w:rsidR="0000262B" w:rsidRPr="004B0BE5" w:rsidRDefault="0000262B" w:rsidP="004B0BE5">
      <w:pPr>
        <w:spacing w:line="360" w:lineRule="auto"/>
        <w:jc w:val="both"/>
        <w:rPr>
          <w:rFonts w:ascii="Times New Roman" w:hAnsi="Times New Roman" w:cs="Times New Roman"/>
          <w:sz w:val="24"/>
          <w:szCs w:val="24"/>
        </w:rPr>
      </w:pPr>
    </w:p>
    <w:p w14:paraId="7DDA4D11" w14:textId="77777777" w:rsidR="0077414C" w:rsidRPr="004B0BE5" w:rsidRDefault="0077414C"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Discussion</w:t>
      </w:r>
    </w:p>
    <w:p w14:paraId="3ACB854E" w14:textId="77777777" w:rsidR="0077414C" w:rsidRPr="004B0BE5" w:rsidRDefault="0077414C"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ab/>
        <w:t>Tracing</w:t>
      </w:r>
    </w:p>
    <w:p w14:paraId="2CC5CC31" w14:textId="77777777" w:rsidR="0077414C" w:rsidRPr="004B0BE5" w:rsidRDefault="0077414C"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ab/>
        <w:t>Demography</w:t>
      </w:r>
    </w:p>
    <w:p w14:paraId="3B3738E3" w14:textId="77777777" w:rsidR="0077414C" w:rsidRPr="004B0BE5" w:rsidRDefault="0077414C"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ab/>
        <w:t>Heritability</w:t>
      </w:r>
    </w:p>
    <w:p w14:paraId="508E2213" w14:textId="77777777" w:rsidR="0077414C" w:rsidRPr="004B0BE5" w:rsidRDefault="0077414C" w:rsidP="004B0BE5">
      <w:pPr>
        <w:spacing w:line="360" w:lineRule="auto"/>
        <w:jc w:val="both"/>
        <w:rPr>
          <w:rFonts w:ascii="Times New Roman" w:hAnsi="Times New Roman" w:cs="Times New Roman"/>
          <w:b/>
          <w:sz w:val="24"/>
          <w:szCs w:val="24"/>
        </w:rPr>
      </w:pPr>
      <w:r w:rsidRPr="004B0BE5">
        <w:rPr>
          <w:rFonts w:ascii="Times New Roman" w:hAnsi="Times New Roman" w:cs="Times New Roman"/>
          <w:b/>
          <w:sz w:val="24"/>
          <w:szCs w:val="24"/>
          <w:highlight w:val="cyan"/>
        </w:rPr>
        <w:t>Conclusions</w:t>
      </w:r>
    </w:p>
    <w:p w14:paraId="77BE02EC" w14:textId="77777777" w:rsidR="0077414C" w:rsidRPr="004B0BE5" w:rsidRDefault="0077414C" w:rsidP="004B0BE5">
      <w:pPr>
        <w:spacing w:line="360" w:lineRule="auto"/>
        <w:jc w:val="both"/>
        <w:rPr>
          <w:rFonts w:ascii="Times New Roman" w:hAnsi="Times New Roman" w:cs="Times New Roman"/>
          <w:b/>
          <w:sz w:val="24"/>
          <w:szCs w:val="24"/>
        </w:rPr>
      </w:pPr>
    </w:p>
    <w:p w14:paraId="4F8317A3" w14:textId="77777777" w:rsidR="00246B98" w:rsidRPr="004B0BE5" w:rsidRDefault="00246B98"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rPr>
        <w:t>BIBLIOGRAPHY</w:t>
      </w:r>
    </w:p>
    <w:p w14:paraId="732EA473" w14:textId="0B85F89E" w:rsidR="00BB75DF" w:rsidRPr="004B0BE5" w:rsidRDefault="00573730"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lastRenderedPageBreak/>
        <w:fldChar w:fldCharType="begin"/>
      </w:r>
      <w:r w:rsidR="008328E7" w:rsidRPr="004B0BE5">
        <w:rPr>
          <w:rFonts w:ascii="Times New Roman" w:hAnsi="Times New Roman" w:cs="Times New Roman"/>
          <w:sz w:val="24"/>
          <w:szCs w:val="24"/>
        </w:rPr>
        <w:instrText xml:space="preserve"> ADDIN EN.REFLIST </w:instrText>
      </w:r>
      <w:r w:rsidRPr="004B0BE5">
        <w:rPr>
          <w:rFonts w:ascii="Times New Roman" w:hAnsi="Times New Roman" w:cs="Times New Roman"/>
          <w:sz w:val="24"/>
          <w:szCs w:val="24"/>
        </w:rPr>
        <w:fldChar w:fldCharType="separate"/>
      </w:r>
      <w:r w:rsidR="00BB75DF" w:rsidRPr="004B0BE5">
        <w:rPr>
          <w:rFonts w:ascii="Times New Roman" w:hAnsi="Times New Roman" w:cs="Times New Roman"/>
          <w:sz w:val="24"/>
          <w:szCs w:val="24"/>
        </w:rPr>
        <w:t>1.</w:t>
      </w:r>
      <w:r w:rsidR="00BB75DF" w:rsidRPr="004B0BE5">
        <w:rPr>
          <w:rFonts w:ascii="Times New Roman" w:hAnsi="Times New Roman" w:cs="Times New Roman"/>
          <w:sz w:val="24"/>
          <w:szCs w:val="24"/>
        </w:rPr>
        <w:tab/>
        <w:t xml:space="preserve">Sahu M, Prasuna JG. Twin Studies: A Unique Epidemiological Tool. Indian J Community Med. </w:t>
      </w:r>
      <w:ins w:id="508" w:author="Lori Bonertz" w:date="2022-06-28T08:50:00Z">
        <w:r w:rsidR="0005630A">
          <w:rPr>
            <w:rFonts w:ascii="Times New Roman" w:hAnsi="Times New Roman" w:cs="Times New Roman"/>
            <w:sz w:val="24"/>
            <w:szCs w:val="24"/>
          </w:rPr>
          <w:t xml:space="preserve">2016 </w:t>
        </w:r>
      </w:ins>
      <w:del w:id="509" w:author="Lori Bonertz" w:date="2022-06-28T08:49:00Z">
        <w:r w:rsidR="00BB75DF" w:rsidRPr="004B0BE5" w:rsidDel="00A766C3">
          <w:rPr>
            <w:rFonts w:ascii="Times New Roman" w:hAnsi="Times New Roman" w:cs="Times New Roman"/>
            <w:sz w:val="24"/>
            <w:szCs w:val="24"/>
          </w:rPr>
          <w:delText xml:space="preserve"> </w:delText>
        </w:r>
      </w:del>
      <w:r w:rsidR="00BB75DF" w:rsidRPr="004B0BE5">
        <w:rPr>
          <w:rFonts w:ascii="Times New Roman" w:hAnsi="Times New Roman" w:cs="Times New Roman"/>
          <w:sz w:val="24"/>
          <w:szCs w:val="24"/>
        </w:rPr>
        <w:t>Jul-Sep;41(3):177-82.</w:t>
      </w:r>
    </w:p>
    <w:p w14:paraId="5F67C09E" w14:textId="77777777"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t>2.</w:t>
      </w:r>
      <w:r w:rsidRPr="004B0BE5">
        <w:rPr>
          <w:rFonts w:ascii="Times New Roman" w:hAnsi="Times New Roman" w:cs="Times New Roman"/>
          <w:sz w:val="24"/>
          <w:szCs w:val="24"/>
        </w:rPr>
        <w:tab/>
        <w:t>He M, Ge J, Zheng Y, Huang W, Zeng J. The Guangzhou Twin Project. Twin Res Hum Genet. 2006 Dec;9(6):753-7.</w:t>
      </w:r>
    </w:p>
    <w:p w14:paraId="2A555C85" w14:textId="77777777"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t>3.</w:t>
      </w:r>
      <w:r w:rsidRPr="004B0BE5">
        <w:rPr>
          <w:rFonts w:ascii="Times New Roman" w:hAnsi="Times New Roman" w:cs="Times New Roman"/>
          <w:sz w:val="24"/>
          <w:szCs w:val="24"/>
        </w:rPr>
        <w:tab/>
        <w:t>George R, Paul PG, Baskaran M, Ramesh SV, Raju P, Arvind H, et al. Ocular biometry in occludable angles and angle closure glaucoma: a population based survey. Br J Ophthalmol. 2003 Apr;87(4):399-402.</w:t>
      </w:r>
    </w:p>
    <w:p w14:paraId="27CB1C1B" w14:textId="77777777"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t>4.</w:t>
      </w:r>
      <w:r w:rsidRPr="004B0BE5">
        <w:rPr>
          <w:rFonts w:ascii="Times New Roman" w:hAnsi="Times New Roman" w:cs="Times New Roman"/>
          <w:sz w:val="24"/>
          <w:szCs w:val="24"/>
        </w:rPr>
        <w:tab/>
        <w:t>Twelker JD, Mitchell GL, Messer DH, Bhakta R, Jones LA, Mutti DO, et al. Children's Ocular Components and Age, Gender, and Ethnicity. Optom Vis Sci. 2009 Aug;86(8):918-35.</w:t>
      </w:r>
    </w:p>
    <w:p w14:paraId="3601FDB8" w14:textId="77777777"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t>5.</w:t>
      </w:r>
      <w:r w:rsidRPr="004B0BE5">
        <w:rPr>
          <w:rFonts w:ascii="Times New Roman" w:hAnsi="Times New Roman" w:cs="Times New Roman"/>
          <w:sz w:val="24"/>
          <w:szCs w:val="24"/>
        </w:rPr>
        <w:tab/>
        <w:t>Ip JM, Huynh SC, Robaei D, Kifley A, Rose KA, Morgan IG, et al. Ethnic differences in refraction and ocular biometry in a population-based sample of 11-15-year-old Australian children. Eye (Lond). 2008 May;22(5):649-56.</w:t>
      </w:r>
    </w:p>
    <w:p w14:paraId="056F4162" w14:textId="35F822F3"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t>6.</w:t>
      </w:r>
      <w:r w:rsidRPr="004B0BE5">
        <w:rPr>
          <w:rFonts w:ascii="Times New Roman" w:hAnsi="Times New Roman" w:cs="Times New Roman"/>
          <w:sz w:val="24"/>
          <w:szCs w:val="24"/>
        </w:rPr>
        <w:tab/>
        <w:t xml:space="preserve">Premkumar P, Antonisamy B, Mathews J, Benjamin S, Regi A, Jose R, et al. Birth weight centiles by gestational age for twins born in south India. BMC Pregnancy Childbirth. </w:t>
      </w:r>
      <w:ins w:id="510" w:author="Lori Bonertz" w:date="2022-06-28T08:50:00Z">
        <w:r w:rsidR="00EB5FF7">
          <w:rPr>
            <w:rFonts w:ascii="Times New Roman" w:hAnsi="Times New Roman" w:cs="Times New Roman"/>
            <w:sz w:val="24"/>
            <w:szCs w:val="24"/>
          </w:rPr>
          <w:t>2016</w:t>
        </w:r>
      </w:ins>
      <w:r w:rsidRPr="004B0BE5">
        <w:rPr>
          <w:rFonts w:ascii="Times New Roman" w:hAnsi="Times New Roman" w:cs="Times New Roman"/>
          <w:sz w:val="24"/>
          <w:szCs w:val="24"/>
        </w:rPr>
        <w:t xml:space="preserve"> Mar 24;16:64.</w:t>
      </w:r>
    </w:p>
    <w:p w14:paraId="182BEF4C" w14:textId="67E54173"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t>7.</w:t>
      </w:r>
      <w:r w:rsidRPr="004B0BE5">
        <w:rPr>
          <w:rFonts w:ascii="Times New Roman" w:hAnsi="Times New Roman" w:cs="Times New Roman"/>
          <w:sz w:val="24"/>
          <w:szCs w:val="24"/>
        </w:rPr>
        <w:tab/>
        <w:t xml:space="preserve">Song YM, Lee D, Lee MK, Lee K, Lee HJ, Hong EJ, et al. Validity of the zygosity questionnaire and characteristics of zygosity-misdiagnosed twin pairs in the Healthy Twin Study of Korea. Twin Res Hum Genet. </w:t>
      </w:r>
      <w:ins w:id="511" w:author="Lori Bonertz" w:date="2022-06-28T08:51:00Z">
        <w:r w:rsidR="005827FF">
          <w:rPr>
            <w:rFonts w:ascii="Times New Roman" w:hAnsi="Times New Roman" w:cs="Times New Roman"/>
            <w:sz w:val="24"/>
            <w:szCs w:val="24"/>
          </w:rPr>
          <w:t>2010</w:t>
        </w:r>
      </w:ins>
      <w:r w:rsidRPr="004B0BE5">
        <w:rPr>
          <w:rFonts w:ascii="Times New Roman" w:hAnsi="Times New Roman" w:cs="Times New Roman"/>
          <w:sz w:val="24"/>
          <w:szCs w:val="24"/>
        </w:rPr>
        <w:t xml:space="preserve"> Jun;13(3):223-30.</w:t>
      </w:r>
    </w:p>
    <w:p w14:paraId="6887EDE8" w14:textId="04F58E08"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t>8.</w:t>
      </w:r>
      <w:r w:rsidRPr="004B0BE5">
        <w:rPr>
          <w:rFonts w:ascii="Times New Roman" w:hAnsi="Times New Roman" w:cs="Times New Roman"/>
          <w:sz w:val="24"/>
          <w:szCs w:val="24"/>
        </w:rPr>
        <w:tab/>
        <w:t xml:space="preserve">Sanfilippo PG, Hewitt AW, Hammond CJ, Mackey DA. The heritability of ocular traits. Surv Ophthalmol. </w:t>
      </w:r>
      <w:ins w:id="512" w:author="Lori Bonertz" w:date="2022-06-28T08:52:00Z">
        <w:r w:rsidR="00604565">
          <w:rPr>
            <w:rFonts w:ascii="Times New Roman" w:hAnsi="Times New Roman" w:cs="Times New Roman"/>
            <w:sz w:val="24"/>
            <w:szCs w:val="24"/>
          </w:rPr>
          <w:t>2010</w:t>
        </w:r>
      </w:ins>
      <w:r w:rsidRPr="004B0BE5">
        <w:rPr>
          <w:rFonts w:ascii="Times New Roman" w:hAnsi="Times New Roman" w:cs="Times New Roman"/>
          <w:sz w:val="24"/>
          <w:szCs w:val="24"/>
        </w:rPr>
        <w:t xml:space="preserve"> Nov-Dec;55(6):561-83.</w:t>
      </w:r>
    </w:p>
    <w:p w14:paraId="41BEB912" w14:textId="7591A4B1"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t>9.</w:t>
      </w:r>
      <w:r w:rsidRPr="004B0BE5">
        <w:rPr>
          <w:rFonts w:ascii="Times New Roman" w:hAnsi="Times New Roman" w:cs="Times New Roman"/>
          <w:sz w:val="24"/>
          <w:szCs w:val="24"/>
        </w:rPr>
        <w:tab/>
        <w:t xml:space="preserve">Kim MH, Zhao D, Kim W, Lim DH, Song YM, Guallar E, et al. Heritability of myopia and ocular biometrics in Koreans: the healthy twin study. Invest Ophthalmol Vis Sci. </w:t>
      </w:r>
      <w:ins w:id="513" w:author="Lori Bonertz" w:date="2022-06-28T08:52:00Z">
        <w:r w:rsidR="00750EAA">
          <w:rPr>
            <w:rFonts w:ascii="Times New Roman" w:hAnsi="Times New Roman" w:cs="Times New Roman"/>
            <w:sz w:val="24"/>
            <w:szCs w:val="24"/>
          </w:rPr>
          <w:t>2013</w:t>
        </w:r>
      </w:ins>
      <w:r w:rsidRPr="004B0BE5">
        <w:rPr>
          <w:rFonts w:ascii="Times New Roman" w:hAnsi="Times New Roman" w:cs="Times New Roman"/>
          <w:sz w:val="24"/>
          <w:szCs w:val="24"/>
        </w:rPr>
        <w:t xml:space="preserve"> May 01;54(5):3644-9.</w:t>
      </w:r>
    </w:p>
    <w:p w14:paraId="4CCEAE92" w14:textId="009CA6EC"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t>10.</w:t>
      </w:r>
      <w:r w:rsidRPr="004B0BE5">
        <w:rPr>
          <w:rFonts w:ascii="Times New Roman" w:hAnsi="Times New Roman" w:cs="Times New Roman"/>
          <w:sz w:val="24"/>
          <w:szCs w:val="24"/>
        </w:rPr>
        <w:tab/>
        <w:t xml:space="preserve">Racz A, Toth GZ, Tarnoki AD, Tarnoki DL, Littvay L, Suveges I, et al. The inheritance of corneal endothelial cell density. Ophthalmic Genet. </w:t>
      </w:r>
      <w:ins w:id="514" w:author="Lori Bonertz" w:date="2022-06-28T08:53:00Z">
        <w:r w:rsidR="00CC122F">
          <w:rPr>
            <w:rFonts w:ascii="Times New Roman" w:hAnsi="Times New Roman" w:cs="Times New Roman"/>
            <w:sz w:val="24"/>
            <w:szCs w:val="24"/>
          </w:rPr>
          <w:t>2016</w:t>
        </w:r>
      </w:ins>
      <w:r w:rsidRPr="004B0BE5">
        <w:rPr>
          <w:rFonts w:ascii="Times New Roman" w:hAnsi="Times New Roman" w:cs="Times New Roman"/>
          <w:sz w:val="24"/>
          <w:szCs w:val="24"/>
        </w:rPr>
        <w:t xml:space="preserve"> Sep;37(3):281-4.</w:t>
      </w:r>
    </w:p>
    <w:p w14:paraId="300BF85F" w14:textId="77777777" w:rsidR="00BB75DF" w:rsidRPr="004B0BE5" w:rsidRDefault="00BB75DF" w:rsidP="004B0BE5">
      <w:pPr>
        <w:spacing w:after="0" w:line="360" w:lineRule="auto"/>
        <w:ind w:left="720" w:hanging="720"/>
        <w:jc w:val="both"/>
        <w:rPr>
          <w:rFonts w:ascii="Times New Roman" w:hAnsi="Times New Roman" w:cs="Times New Roman"/>
          <w:sz w:val="24"/>
          <w:szCs w:val="24"/>
        </w:rPr>
      </w:pPr>
    </w:p>
    <w:p w14:paraId="56442C7A" w14:textId="77777777" w:rsidR="008328E7" w:rsidRPr="004B0BE5" w:rsidRDefault="00573730"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rPr>
        <w:fldChar w:fldCharType="end"/>
      </w:r>
    </w:p>
    <w:sectPr w:rsidR="008328E7" w:rsidRPr="004B0BE5" w:rsidSect="00526A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Lori Bonertz" w:date="2022-06-28T08:17:00Z" w:initials="LB">
    <w:p w14:paraId="19453BFE" w14:textId="77777777" w:rsidR="00A22295" w:rsidRDefault="009F2DC5" w:rsidP="0034794A">
      <w:r>
        <w:rPr>
          <w:rStyle w:val="CommentReference"/>
        </w:rPr>
        <w:annotationRef/>
      </w:r>
      <w:r w:rsidR="00A22295">
        <w:rPr>
          <w:sz w:val="20"/>
          <w:szCs w:val="20"/>
        </w:rPr>
        <w:t>I find this sentence a bit cliched. Perhaps something like ‘To decrease rates of blindness, it is most cost-effective to focus on inherited diseases in which blindness can be prevented’. or ‘To decrease rates of blindness, we should focus on conditions in which blindness is not inevitable but can be prevented, notably various inherited forms of blindness.</w:t>
      </w:r>
    </w:p>
  </w:comment>
  <w:comment w:id="199" w:author="Lori Bonertz" w:date="2022-06-28T08:48:00Z" w:initials="LB">
    <w:p w14:paraId="0B30752A" w14:textId="77777777" w:rsidR="006E2FD5" w:rsidRDefault="006E2FD5" w:rsidP="00B87C25">
      <w:r>
        <w:rPr>
          <w:rStyle w:val="CommentReference"/>
        </w:rPr>
        <w:annotationRef/>
      </w:r>
      <w:r>
        <w:rPr>
          <w:sz w:val="20"/>
          <w:szCs w:val="20"/>
        </w:rPr>
        <w:t>need to make this paragraph the same font as other paragraphs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453BFE" w15:done="0"/>
  <w15:commentEx w15:paraId="0B307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537A2" w16cex:dateUtc="2022-06-28T15:17:00Z"/>
  <w16cex:commentExtensible w16cex:durableId="26653ECE" w16cex:dateUtc="2022-06-28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453BFE" w16cid:durableId="266537A2"/>
  <w16cid:commentId w16cid:paraId="0B30752A" w16cid:durableId="26653E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2337"/>
    <w:multiLevelType w:val="hybridMultilevel"/>
    <w:tmpl w:val="10C6FF78"/>
    <w:lvl w:ilvl="0" w:tplc="AB50BAC8">
      <w:start w:val="1"/>
      <w:numFmt w:val="lowerLetter"/>
      <w:lvlText w:val="%1."/>
      <w:lvlJc w:val="left"/>
      <w:pPr>
        <w:ind w:left="1070" w:hanging="36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 w15:restartNumberingAfterBreak="0">
    <w:nsid w:val="11186E50"/>
    <w:multiLevelType w:val="hybridMultilevel"/>
    <w:tmpl w:val="A936EF5C"/>
    <w:lvl w:ilvl="0" w:tplc="40CC5196">
      <w:start w:val="1"/>
      <w:numFmt w:val="bullet"/>
      <w:lvlText w:val="•"/>
      <w:lvlJc w:val="left"/>
      <w:pPr>
        <w:tabs>
          <w:tab w:val="num" w:pos="720"/>
        </w:tabs>
        <w:ind w:left="720" w:hanging="360"/>
      </w:pPr>
      <w:rPr>
        <w:rFonts w:ascii="Arial" w:hAnsi="Arial" w:hint="default"/>
      </w:rPr>
    </w:lvl>
    <w:lvl w:ilvl="1" w:tplc="76E21CE0">
      <w:start w:val="1284"/>
      <w:numFmt w:val="bullet"/>
      <w:lvlText w:val="-"/>
      <w:lvlJc w:val="left"/>
      <w:pPr>
        <w:tabs>
          <w:tab w:val="num" w:pos="1440"/>
        </w:tabs>
        <w:ind w:left="1440" w:hanging="360"/>
      </w:pPr>
      <w:rPr>
        <w:rFonts w:ascii="Times New Roman" w:hAnsi="Times New Roman" w:hint="default"/>
      </w:rPr>
    </w:lvl>
    <w:lvl w:ilvl="2" w:tplc="106EC15A" w:tentative="1">
      <w:start w:val="1"/>
      <w:numFmt w:val="bullet"/>
      <w:lvlText w:val="•"/>
      <w:lvlJc w:val="left"/>
      <w:pPr>
        <w:tabs>
          <w:tab w:val="num" w:pos="2160"/>
        </w:tabs>
        <w:ind w:left="2160" w:hanging="360"/>
      </w:pPr>
      <w:rPr>
        <w:rFonts w:ascii="Arial" w:hAnsi="Arial" w:hint="default"/>
      </w:rPr>
    </w:lvl>
    <w:lvl w:ilvl="3" w:tplc="44D2977E" w:tentative="1">
      <w:start w:val="1"/>
      <w:numFmt w:val="bullet"/>
      <w:lvlText w:val="•"/>
      <w:lvlJc w:val="left"/>
      <w:pPr>
        <w:tabs>
          <w:tab w:val="num" w:pos="2880"/>
        </w:tabs>
        <w:ind w:left="2880" w:hanging="360"/>
      </w:pPr>
      <w:rPr>
        <w:rFonts w:ascii="Arial" w:hAnsi="Arial" w:hint="default"/>
      </w:rPr>
    </w:lvl>
    <w:lvl w:ilvl="4" w:tplc="5B2AB116" w:tentative="1">
      <w:start w:val="1"/>
      <w:numFmt w:val="bullet"/>
      <w:lvlText w:val="•"/>
      <w:lvlJc w:val="left"/>
      <w:pPr>
        <w:tabs>
          <w:tab w:val="num" w:pos="3600"/>
        </w:tabs>
        <w:ind w:left="3600" w:hanging="360"/>
      </w:pPr>
      <w:rPr>
        <w:rFonts w:ascii="Arial" w:hAnsi="Arial" w:hint="default"/>
      </w:rPr>
    </w:lvl>
    <w:lvl w:ilvl="5" w:tplc="17380C26" w:tentative="1">
      <w:start w:val="1"/>
      <w:numFmt w:val="bullet"/>
      <w:lvlText w:val="•"/>
      <w:lvlJc w:val="left"/>
      <w:pPr>
        <w:tabs>
          <w:tab w:val="num" w:pos="4320"/>
        </w:tabs>
        <w:ind w:left="4320" w:hanging="360"/>
      </w:pPr>
      <w:rPr>
        <w:rFonts w:ascii="Arial" w:hAnsi="Arial" w:hint="default"/>
      </w:rPr>
    </w:lvl>
    <w:lvl w:ilvl="6" w:tplc="8438C220" w:tentative="1">
      <w:start w:val="1"/>
      <w:numFmt w:val="bullet"/>
      <w:lvlText w:val="•"/>
      <w:lvlJc w:val="left"/>
      <w:pPr>
        <w:tabs>
          <w:tab w:val="num" w:pos="5040"/>
        </w:tabs>
        <w:ind w:left="5040" w:hanging="360"/>
      </w:pPr>
      <w:rPr>
        <w:rFonts w:ascii="Arial" w:hAnsi="Arial" w:hint="default"/>
      </w:rPr>
    </w:lvl>
    <w:lvl w:ilvl="7" w:tplc="C3344E96" w:tentative="1">
      <w:start w:val="1"/>
      <w:numFmt w:val="bullet"/>
      <w:lvlText w:val="•"/>
      <w:lvlJc w:val="left"/>
      <w:pPr>
        <w:tabs>
          <w:tab w:val="num" w:pos="5760"/>
        </w:tabs>
        <w:ind w:left="5760" w:hanging="360"/>
      </w:pPr>
      <w:rPr>
        <w:rFonts w:ascii="Arial" w:hAnsi="Arial" w:hint="default"/>
      </w:rPr>
    </w:lvl>
    <w:lvl w:ilvl="8" w:tplc="2842EE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376856"/>
    <w:multiLevelType w:val="hybridMultilevel"/>
    <w:tmpl w:val="0584F41E"/>
    <w:lvl w:ilvl="0" w:tplc="C9F687B2">
      <w:start w:val="1"/>
      <w:numFmt w:val="bullet"/>
      <w:lvlText w:val="•"/>
      <w:lvlJc w:val="left"/>
      <w:pPr>
        <w:tabs>
          <w:tab w:val="num" w:pos="720"/>
        </w:tabs>
        <w:ind w:left="720" w:hanging="360"/>
      </w:pPr>
      <w:rPr>
        <w:rFonts w:ascii="Arial" w:hAnsi="Arial" w:hint="default"/>
      </w:rPr>
    </w:lvl>
    <w:lvl w:ilvl="1" w:tplc="46BA9FC4" w:tentative="1">
      <w:start w:val="1"/>
      <w:numFmt w:val="bullet"/>
      <w:lvlText w:val="•"/>
      <w:lvlJc w:val="left"/>
      <w:pPr>
        <w:tabs>
          <w:tab w:val="num" w:pos="1440"/>
        </w:tabs>
        <w:ind w:left="1440" w:hanging="360"/>
      </w:pPr>
      <w:rPr>
        <w:rFonts w:ascii="Arial" w:hAnsi="Arial" w:hint="default"/>
      </w:rPr>
    </w:lvl>
    <w:lvl w:ilvl="2" w:tplc="C75212B8" w:tentative="1">
      <w:start w:val="1"/>
      <w:numFmt w:val="bullet"/>
      <w:lvlText w:val="•"/>
      <w:lvlJc w:val="left"/>
      <w:pPr>
        <w:tabs>
          <w:tab w:val="num" w:pos="2160"/>
        </w:tabs>
        <w:ind w:left="2160" w:hanging="360"/>
      </w:pPr>
      <w:rPr>
        <w:rFonts w:ascii="Arial" w:hAnsi="Arial" w:hint="default"/>
      </w:rPr>
    </w:lvl>
    <w:lvl w:ilvl="3" w:tplc="8AD6A790" w:tentative="1">
      <w:start w:val="1"/>
      <w:numFmt w:val="bullet"/>
      <w:lvlText w:val="•"/>
      <w:lvlJc w:val="left"/>
      <w:pPr>
        <w:tabs>
          <w:tab w:val="num" w:pos="2880"/>
        </w:tabs>
        <w:ind w:left="2880" w:hanging="360"/>
      </w:pPr>
      <w:rPr>
        <w:rFonts w:ascii="Arial" w:hAnsi="Arial" w:hint="default"/>
      </w:rPr>
    </w:lvl>
    <w:lvl w:ilvl="4" w:tplc="DB5CD7E6" w:tentative="1">
      <w:start w:val="1"/>
      <w:numFmt w:val="bullet"/>
      <w:lvlText w:val="•"/>
      <w:lvlJc w:val="left"/>
      <w:pPr>
        <w:tabs>
          <w:tab w:val="num" w:pos="3600"/>
        </w:tabs>
        <w:ind w:left="3600" w:hanging="360"/>
      </w:pPr>
      <w:rPr>
        <w:rFonts w:ascii="Arial" w:hAnsi="Arial" w:hint="default"/>
      </w:rPr>
    </w:lvl>
    <w:lvl w:ilvl="5" w:tplc="1B120160" w:tentative="1">
      <w:start w:val="1"/>
      <w:numFmt w:val="bullet"/>
      <w:lvlText w:val="•"/>
      <w:lvlJc w:val="left"/>
      <w:pPr>
        <w:tabs>
          <w:tab w:val="num" w:pos="4320"/>
        </w:tabs>
        <w:ind w:left="4320" w:hanging="360"/>
      </w:pPr>
      <w:rPr>
        <w:rFonts w:ascii="Arial" w:hAnsi="Arial" w:hint="default"/>
      </w:rPr>
    </w:lvl>
    <w:lvl w:ilvl="6" w:tplc="2A22A34E" w:tentative="1">
      <w:start w:val="1"/>
      <w:numFmt w:val="bullet"/>
      <w:lvlText w:val="•"/>
      <w:lvlJc w:val="left"/>
      <w:pPr>
        <w:tabs>
          <w:tab w:val="num" w:pos="5040"/>
        </w:tabs>
        <w:ind w:left="5040" w:hanging="360"/>
      </w:pPr>
      <w:rPr>
        <w:rFonts w:ascii="Arial" w:hAnsi="Arial" w:hint="default"/>
      </w:rPr>
    </w:lvl>
    <w:lvl w:ilvl="7" w:tplc="5C441934" w:tentative="1">
      <w:start w:val="1"/>
      <w:numFmt w:val="bullet"/>
      <w:lvlText w:val="•"/>
      <w:lvlJc w:val="left"/>
      <w:pPr>
        <w:tabs>
          <w:tab w:val="num" w:pos="5760"/>
        </w:tabs>
        <w:ind w:left="5760" w:hanging="360"/>
      </w:pPr>
      <w:rPr>
        <w:rFonts w:ascii="Arial" w:hAnsi="Arial" w:hint="default"/>
      </w:rPr>
    </w:lvl>
    <w:lvl w:ilvl="8" w:tplc="63A4FD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FF6EDF"/>
    <w:multiLevelType w:val="hybridMultilevel"/>
    <w:tmpl w:val="7BD4DF0A"/>
    <w:lvl w:ilvl="0" w:tplc="163E879A">
      <w:start w:val="1"/>
      <w:numFmt w:val="bullet"/>
      <w:lvlText w:val="•"/>
      <w:lvlJc w:val="left"/>
      <w:pPr>
        <w:tabs>
          <w:tab w:val="num" w:pos="720"/>
        </w:tabs>
        <w:ind w:left="720" w:hanging="360"/>
      </w:pPr>
      <w:rPr>
        <w:rFonts w:ascii="Arial" w:hAnsi="Arial" w:hint="default"/>
      </w:rPr>
    </w:lvl>
    <w:lvl w:ilvl="1" w:tplc="A9500EF6" w:tentative="1">
      <w:start w:val="1"/>
      <w:numFmt w:val="bullet"/>
      <w:lvlText w:val="•"/>
      <w:lvlJc w:val="left"/>
      <w:pPr>
        <w:tabs>
          <w:tab w:val="num" w:pos="1440"/>
        </w:tabs>
        <w:ind w:left="1440" w:hanging="360"/>
      </w:pPr>
      <w:rPr>
        <w:rFonts w:ascii="Arial" w:hAnsi="Arial" w:hint="default"/>
      </w:rPr>
    </w:lvl>
    <w:lvl w:ilvl="2" w:tplc="74A448BE" w:tentative="1">
      <w:start w:val="1"/>
      <w:numFmt w:val="bullet"/>
      <w:lvlText w:val="•"/>
      <w:lvlJc w:val="left"/>
      <w:pPr>
        <w:tabs>
          <w:tab w:val="num" w:pos="2160"/>
        </w:tabs>
        <w:ind w:left="2160" w:hanging="360"/>
      </w:pPr>
      <w:rPr>
        <w:rFonts w:ascii="Arial" w:hAnsi="Arial" w:hint="default"/>
      </w:rPr>
    </w:lvl>
    <w:lvl w:ilvl="3" w:tplc="F6C202A0" w:tentative="1">
      <w:start w:val="1"/>
      <w:numFmt w:val="bullet"/>
      <w:lvlText w:val="•"/>
      <w:lvlJc w:val="left"/>
      <w:pPr>
        <w:tabs>
          <w:tab w:val="num" w:pos="2880"/>
        </w:tabs>
        <w:ind w:left="2880" w:hanging="360"/>
      </w:pPr>
      <w:rPr>
        <w:rFonts w:ascii="Arial" w:hAnsi="Arial" w:hint="default"/>
      </w:rPr>
    </w:lvl>
    <w:lvl w:ilvl="4" w:tplc="F2D43148" w:tentative="1">
      <w:start w:val="1"/>
      <w:numFmt w:val="bullet"/>
      <w:lvlText w:val="•"/>
      <w:lvlJc w:val="left"/>
      <w:pPr>
        <w:tabs>
          <w:tab w:val="num" w:pos="3600"/>
        </w:tabs>
        <w:ind w:left="3600" w:hanging="360"/>
      </w:pPr>
      <w:rPr>
        <w:rFonts w:ascii="Arial" w:hAnsi="Arial" w:hint="default"/>
      </w:rPr>
    </w:lvl>
    <w:lvl w:ilvl="5" w:tplc="E676F842" w:tentative="1">
      <w:start w:val="1"/>
      <w:numFmt w:val="bullet"/>
      <w:lvlText w:val="•"/>
      <w:lvlJc w:val="left"/>
      <w:pPr>
        <w:tabs>
          <w:tab w:val="num" w:pos="4320"/>
        </w:tabs>
        <w:ind w:left="4320" w:hanging="360"/>
      </w:pPr>
      <w:rPr>
        <w:rFonts w:ascii="Arial" w:hAnsi="Arial" w:hint="default"/>
      </w:rPr>
    </w:lvl>
    <w:lvl w:ilvl="6" w:tplc="BC6E57C6" w:tentative="1">
      <w:start w:val="1"/>
      <w:numFmt w:val="bullet"/>
      <w:lvlText w:val="•"/>
      <w:lvlJc w:val="left"/>
      <w:pPr>
        <w:tabs>
          <w:tab w:val="num" w:pos="5040"/>
        </w:tabs>
        <w:ind w:left="5040" w:hanging="360"/>
      </w:pPr>
      <w:rPr>
        <w:rFonts w:ascii="Arial" w:hAnsi="Arial" w:hint="default"/>
      </w:rPr>
    </w:lvl>
    <w:lvl w:ilvl="7" w:tplc="C5721FFE" w:tentative="1">
      <w:start w:val="1"/>
      <w:numFmt w:val="bullet"/>
      <w:lvlText w:val="•"/>
      <w:lvlJc w:val="left"/>
      <w:pPr>
        <w:tabs>
          <w:tab w:val="num" w:pos="5760"/>
        </w:tabs>
        <w:ind w:left="5760" w:hanging="360"/>
      </w:pPr>
      <w:rPr>
        <w:rFonts w:ascii="Arial" w:hAnsi="Arial" w:hint="default"/>
      </w:rPr>
    </w:lvl>
    <w:lvl w:ilvl="8" w:tplc="D3BA445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F34153"/>
    <w:multiLevelType w:val="hybridMultilevel"/>
    <w:tmpl w:val="AD6A4316"/>
    <w:lvl w:ilvl="0" w:tplc="33ACB6FC">
      <w:start w:val="1"/>
      <w:numFmt w:val="bullet"/>
      <w:lvlText w:val="•"/>
      <w:lvlJc w:val="left"/>
      <w:pPr>
        <w:tabs>
          <w:tab w:val="num" w:pos="720"/>
        </w:tabs>
        <w:ind w:left="720" w:hanging="360"/>
      </w:pPr>
      <w:rPr>
        <w:rFonts w:ascii="Arial" w:hAnsi="Arial" w:hint="default"/>
      </w:rPr>
    </w:lvl>
    <w:lvl w:ilvl="1" w:tplc="826CF69C" w:tentative="1">
      <w:start w:val="1"/>
      <w:numFmt w:val="bullet"/>
      <w:lvlText w:val="•"/>
      <w:lvlJc w:val="left"/>
      <w:pPr>
        <w:tabs>
          <w:tab w:val="num" w:pos="1440"/>
        </w:tabs>
        <w:ind w:left="1440" w:hanging="360"/>
      </w:pPr>
      <w:rPr>
        <w:rFonts w:ascii="Arial" w:hAnsi="Arial" w:hint="default"/>
      </w:rPr>
    </w:lvl>
    <w:lvl w:ilvl="2" w:tplc="5C12B058" w:tentative="1">
      <w:start w:val="1"/>
      <w:numFmt w:val="bullet"/>
      <w:lvlText w:val="•"/>
      <w:lvlJc w:val="left"/>
      <w:pPr>
        <w:tabs>
          <w:tab w:val="num" w:pos="2160"/>
        </w:tabs>
        <w:ind w:left="2160" w:hanging="360"/>
      </w:pPr>
      <w:rPr>
        <w:rFonts w:ascii="Arial" w:hAnsi="Arial" w:hint="default"/>
      </w:rPr>
    </w:lvl>
    <w:lvl w:ilvl="3" w:tplc="A7CCE972" w:tentative="1">
      <w:start w:val="1"/>
      <w:numFmt w:val="bullet"/>
      <w:lvlText w:val="•"/>
      <w:lvlJc w:val="left"/>
      <w:pPr>
        <w:tabs>
          <w:tab w:val="num" w:pos="2880"/>
        </w:tabs>
        <w:ind w:left="2880" w:hanging="360"/>
      </w:pPr>
      <w:rPr>
        <w:rFonts w:ascii="Arial" w:hAnsi="Arial" w:hint="default"/>
      </w:rPr>
    </w:lvl>
    <w:lvl w:ilvl="4" w:tplc="5F107820" w:tentative="1">
      <w:start w:val="1"/>
      <w:numFmt w:val="bullet"/>
      <w:lvlText w:val="•"/>
      <w:lvlJc w:val="left"/>
      <w:pPr>
        <w:tabs>
          <w:tab w:val="num" w:pos="3600"/>
        </w:tabs>
        <w:ind w:left="3600" w:hanging="360"/>
      </w:pPr>
      <w:rPr>
        <w:rFonts w:ascii="Arial" w:hAnsi="Arial" w:hint="default"/>
      </w:rPr>
    </w:lvl>
    <w:lvl w:ilvl="5" w:tplc="CB60BFF4" w:tentative="1">
      <w:start w:val="1"/>
      <w:numFmt w:val="bullet"/>
      <w:lvlText w:val="•"/>
      <w:lvlJc w:val="left"/>
      <w:pPr>
        <w:tabs>
          <w:tab w:val="num" w:pos="4320"/>
        </w:tabs>
        <w:ind w:left="4320" w:hanging="360"/>
      </w:pPr>
      <w:rPr>
        <w:rFonts w:ascii="Arial" w:hAnsi="Arial" w:hint="default"/>
      </w:rPr>
    </w:lvl>
    <w:lvl w:ilvl="6" w:tplc="85B03580" w:tentative="1">
      <w:start w:val="1"/>
      <w:numFmt w:val="bullet"/>
      <w:lvlText w:val="•"/>
      <w:lvlJc w:val="left"/>
      <w:pPr>
        <w:tabs>
          <w:tab w:val="num" w:pos="5040"/>
        </w:tabs>
        <w:ind w:left="5040" w:hanging="360"/>
      </w:pPr>
      <w:rPr>
        <w:rFonts w:ascii="Arial" w:hAnsi="Arial" w:hint="default"/>
      </w:rPr>
    </w:lvl>
    <w:lvl w:ilvl="7" w:tplc="F11421CC" w:tentative="1">
      <w:start w:val="1"/>
      <w:numFmt w:val="bullet"/>
      <w:lvlText w:val="•"/>
      <w:lvlJc w:val="left"/>
      <w:pPr>
        <w:tabs>
          <w:tab w:val="num" w:pos="5760"/>
        </w:tabs>
        <w:ind w:left="5760" w:hanging="360"/>
      </w:pPr>
      <w:rPr>
        <w:rFonts w:ascii="Arial" w:hAnsi="Arial" w:hint="default"/>
      </w:rPr>
    </w:lvl>
    <w:lvl w:ilvl="8" w:tplc="FEC4511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392161"/>
    <w:multiLevelType w:val="hybridMultilevel"/>
    <w:tmpl w:val="80E0A320"/>
    <w:lvl w:ilvl="0" w:tplc="95E4E120">
      <w:start w:val="1"/>
      <w:numFmt w:val="bullet"/>
      <w:lvlText w:val="•"/>
      <w:lvlJc w:val="left"/>
      <w:pPr>
        <w:tabs>
          <w:tab w:val="num" w:pos="720"/>
        </w:tabs>
        <w:ind w:left="720" w:hanging="360"/>
      </w:pPr>
      <w:rPr>
        <w:rFonts w:ascii="Arial" w:hAnsi="Arial" w:hint="default"/>
      </w:rPr>
    </w:lvl>
    <w:lvl w:ilvl="1" w:tplc="300CBA3C" w:tentative="1">
      <w:start w:val="1"/>
      <w:numFmt w:val="bullet"/>
      <w:lvlText w:val="•"/>
      <w:lvlJc w:val="left"/>
      <w:pPr>
        <w:tabs>
          <w:tab w:val="num" w:pos="1440"/>
        </w:tabs>
        <w:ind w:left="1440" w:hanging="360"/>
      </w:pPr>
      <w:rPr>
        <w:rFonts w:ascii="Arial" w:hAnsi="Arial" w:hint="default"/>
      </w:rPr>
    </w:lvl>
    <w:lvl w:ilvl="2" w:tplc="4746B6CC" w:tentative="1">
      <w:start w:val="1"/>
      <w:numFmt w:val="bullet"/>
      <w:lvlText w:val="•"/>
      <w:lvlJc w:val="left"/>
      <w:pPr>
        <w:tabs>
          <w:tab w:val="num" w:pos="2160"/>
        </w:tabs>
        <w:ind w:left="2160" w:hanging="360"/>
      </w:pPr>
      <w:rPr>
        <w:rFonts w:ascii="Arial" w:hAnsi="Arial" w:hint="default"/>
      </w:rPr>
    </w:lvl>
    <w:lvl w:ilvl="3" w:tplc="45505F6A" w:tentative="1">
      <w:start w:val="1"/>
      <w:numFmt w:val="bullet"/>
      <w:lvlText w:val="•"/>
      <w:lvlJc w:val="left"/>
      <w:pPr>
        <w:tabs>
          <w:tab w:val="num" w:pos="2880"/>
        </w:tabs>
        <w:ind w:left="2880" w:hanging="360"/>
      </w:pPr>
      <w:rPr>
        <w:rFonts w:ascii="Arial" w:hAnsi="Arial" w:hint="default"/>
      </w:rPr>
    </w:lvl>
    <w:lvl w:ilvl="4" w:tplc="C86453EE" w:tentative="1">
      <w:start w:val="1"/>
      <w:numFmt w:val="bullet"/>
      <w:lvlText w:val="•"/>
      <w:lvlJc w:val="left"/>
      <w:pPr>
        <w:tabs>
          <w:tab w:val="num" w:pos="3600"/>
        </w:tabs>
        <w:ind w:left="3600" w:hanging="360"/>
      </w:pPr>
      <w:rPr>
        <w:rFonts w:ascii="Arial" w:hAnsi="Arial" w:hint="default"/>
      </w:rPr>
    </w:lvl>
    <w:lvl w:ilvl="5" w:tplc="22600C56" w:tentative="1">
      <w:start w:val="1"/>
      <w:numFmt w:val="bullet"/>
      <w:lvlText w:val="•"/>
      <w:lvlJc w:val="left"/>
      <w:pPr>
        <w:tabs>
          <w:tab w:val="num" w:pos="4320"/>
        </w:tabs>
        <w:ind w:left="4320" w:hanging="360"/>
      </w:pPr>
      <w:rPr>
        <w:rFonts w:ascii="Arial" w:hAnsi="Arial" w:hint="default"/>
      </w:rPr>
    </w:lvl>
    <w:lvl w:ilvl="6" w:tplc="794A772A" w:tentative="1">
      <w:start w:val="1"/>
      <w:numFmt w:val="bullet"/>
      <w:lvlText w:val="•"/>
      <w:lvlJc w:val="left"/>
      <w:pPr>
        <w:tabs>
          <w:tab w:val="num" w:pos="5040"/>
        </w:tabs>
        <w:ind w:left="5040" w:hanging="360"/>
      </w:pPr>
      <w:rPr>
        <w:rFonts w:ascii="Arial" w:hAnsi="Arial" w:hint="default"/>
      </w:rPr>
    </w:lvl>
    <w:lvl w:ilvl="7" w:tplc="15A6CAE6" w:tentative="1">
      <w:start w:val="1"/>
      <w:numFmt w:val="bullet"/>
      <w:lvlText w:val="•"/>
      <w:lvlJc w:val="left"/>
      <w:pPr>
        <w:tabs>
          <w:tab w:val="num" w:pos="5760"/>
        </w:tabs>
        <w:ind w:left="5760" w:hanging="360"/>
      </w:pPr>
      <w:rPr>
        <w:rFonts w:ascii="Arial" w:hAnsi="Arial" w:hint="default"/>
      </w:rPr>
    </w:lvl>
    <w:lvl w:ilvl="8" w:tplc="549C63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015808"/>
    <w:multiLevelType w:val="hybridMultilevel"/>
    <w:tmpl w:val="8FE6CDEA"/>
    <w:lvl w:ilvl="0" w:tplc="DB40D5C6">
      <w:start w:val="1"/>
      <w:numFmt w:val="lowerRoman"/>
      <w:lvlText w:val="%1)"/>
      <w:lvlJc w:val="left"/>
      <w:pPr>
        <w:ind w:left="750" w:hanging="720"/>
      </w:pPr>
      <w:rPr>
        <w:rFonts w:cstheme="minorHAnsi" w:hint="default"/>
        <w:b w:val="0"/>
        <w:sz w:val="22"/>
      </w:rPr>
    </w:lvl>
    <w:lvl w:ilvl="1" w:tplc="40090019">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7" w15:restartNumberingAfterBreak="0">
    <w:nsid w:val="3EE04692"/>
    <w:multiLevelType w:val="hybridMultilevel"/>
    <w:tmpl w:val="1D56ACA4"/>
    <w:lvl w:ilvl="0" w:tplc="B1EC3C34">
      <w:start w:val="1"/>
      <w:numFmt w:val="bullet"/>
      <w:lvlText w:val="•"/>
      <w:lvlJc w:val="left"/>
      <w:pPr>
        <w:tabs>
          <w:tab w:val="num" w:pos="720"/>
        </w:tabs>
        <w:ind w:left="720" w:hanging="360"/>
      </w:pPr>
      <w:rPr>
        <w:rFonts w:ascii="Arial" w:hAnsi="Arial" w:hint="default"/>
      </w:rPr>
    </w:lvl>
    <w:lvl w:ilvl="1" w:tplc="1174D33E" w:tentative="1">
      <w:start w:val="1"/>
      <w:numFmt w:val="bullet"/>
      <w:lvlText w:val="•"/>
      <w:lvlJc w:val="left"/>
      <w:pPr>
        <w:tabs>
          <w:tab w:val="num" w:pos="1440"/>
        </w:tabs>
        <w:ind w:left="1440" w:hanging="360"/>
      </w:pPr>
      <w:rPr>
        <w:rFonts w:ascii="Arial" w:hAnsi="Arial" w:hint="default"/>
      </w:rPr>
    </w:lvl>
    <w:lvl w:ilvl="2" w:tplc="7FEAB836" w:tentative="1">
      <w:start w:val="1"/>
      <w:numFmt w:val="bullet"/>
      <w:lvlText w:val="•"/>
      <w:lvlJc w:val="left"/>
      <w:pPr>
        <w:tabs>
          <w:tab w:val="num" w:pos="2160"/>
        </w:tabs>
        <w:ind w:left="2160" w:hanging="360"/>
      </w:pPr>
      <w:rPr>
        <w:rFonts w:ascii="Arial" w:hAnsi="Arial" w:hint="default"/>
      </w:rPr>
    </w:lvl>
    <w:lvl w:ilvl="3" w:tplc="69729232" w:tentative="1">
      <w:start w:val="1"/>
      <w:numFmt w:val="bullet"/>
      <w:lvlText w:val="•"/>
      <w:lvlJc w:val="left"/>
      <w:pPr>
        <w:tabs>
          <w:tab w:val="num" w:pos="2880"/>
        </w:tabs>
        <w:ind w:left="2880" w:hanging="360"/>
      </w:pPr>
      <w:rPr>
        <w:rFonts w:ascii="Arial" w:hAnsi="Arial" w:hint="default"/>
      </w:rPr>
    </w:lvl>
    <w:lvl w:ilvl="4" w:tplc="2DA4334C" w:tentative="1">
      <w:start w:val="1"/>
      <w:numFmt w:val="bullet"/>
      <w:lvlText w:val="•"/>
      <w:lvlJc w:val="left"/>
      <w:pPr>
        <w:tabs>
          <w:tab w:val="num" w:pos="3600"/>
        </w:tabs>
        <w:ind w:left="3600" w:hanging="360"/>
      </w:pPr>
      <w:rPr>
        <w:rFonts w:ascii="Arial" w:hAnsi="Arial" w:hint="default"/>
      </w:rPr>
    </w:lvl>
    <w:lvl w:ilvl="5" w:tplc="43380620" w:tentative="1">
      <w:start w:val="1"/>
      <w:numFmt w:val="bullet"/>
      <w:lvlText w:val="•"/>
      <w:lvlJc w:val="left"/>
      <w:pPr>
        <w:tabs>
          <w:tab w:val="num" w:pos="4320"/>
        </w:tabs>
        <w:ind w:left="4320" w:hanging="360"/>
      </w:pPr>
      <w:rPr>
        <w:rFonts w:ascii="Arial" w:hAnsi="Arial" w:hint="default"/>
      </w:rPr>
    </w:lvl>
    <w:lvl w:ilvl="6" w:tplc="3D404112" w:tentative="1">
      <w:start w:val="1"/>
      <w:numFmt w:val="bullet"/>
      <w:lvlText w:val="•"/>
      <w:lvlJc w:val="left"/>
      <w:pPr>
        <w:tabs>
          <w:tab w:val="num" w:pos="5040"/>
        </w:tabs>
        <w:ind w:left="5040" w:hanging="360"/>
      </w:pPr>
      <w:rPr>
        <w:rFonts w:ascii="Arial" w:hAnsi="Arial" w:hint="default"/>
      </w:rPr>
    </w:lvl>
    <w:lvl w:ilvl="7" w:tplc="BDF4C752" w:tentative="1">
      <w:start w:val="1"/>
      <w:numFmt w:val="bullet"/>
      <w:lvlText w:val="•"/>
      <w:lvlJc w:val="left"/>
      <w:pPr>
        <w:tabs>
          <w:tab w:val="num" w:pos="5760"/>
        </w:tabs>
        <w:ind w:left="5760" w:hanging="360"/>
      </w:pPr>
      <w:rPr>
        <w:rFonts w:ascii="Arial" w:hAnsi="Arial" w:hint="default"/>
      </w:rPr>
    </w:lvl>
    <w:lvl w:ilvl="8" w:tplc="414C60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8C03A3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0C84DFE"/>
    <w:multiLevelType w:val="hybridMultilevel"/>
    <w:tmpl w:val="B8BEE28E"/>
    <w:lvl w:ilvl="0" w:tplc="12743792">
      <w:start w:val="1"/>
      <w:numFmt w:val="bullet"/>
      <w:lvlText w:val="•"/>
      <w:lvlJc w:val="left"/>
      <w:pPr>
        <w:tabs>
          <w:tab w:val="num" w:pos="720"/>
        </w:tabs>
        <w:ind w:left="720" w:hanging="360"/>
      </w:pPr>
      <w:rPr>
        <w:rFonts w:ascii="Times New Roman" w:hAnsi="Times New Roman" w:hint="default"/>
      </w:rPr>
    </w:lvl>
    <w:lvl w:ilvl="1" w:tplc="22D6DCEA" w:tentative="1">
      <w:start w:val="1"/>
      <w:numFmt w:val="bullet"/>
      <w:lvlText w:val="•"/>
      <w:lvlJc w:val="left"/>
      <w:pPr>
        <w:tabs>
          <w:tab w:val="num" w:pos="1440"/>
        </w:tabs>
        <w:ind w:left="1440" w:hanging="360"/>
      </w:pPr>
      <w:rPr>
        <w:rFonts w:ascii="Times New Roman" w:hAnsi="Times New Roman" w:hint="default"/>
      </w:rPr>
    </w:lvl>
    <w:lvl w:ilvl="2" w:tplc="7C86A07C" w:tentative="1">
      <w:start w:val="1"/>
      <w:numFmt w:val="bullet"/>
      <w:lvlText w:val="•"/>
      <w:lvlJc w:val="left"/>
      <w:pPr>
        <w:tabs>
          <w:tab w:val="num" w:pos="2160"/>
        </w:tabs>
        <w:ind w:left="2160" w:hanging="360"/>
      </w:pPr>
      <w:rPr>
        <w:rFonts w:ascii="Times New Roman" w:hAnsi="Times New Roman" w:hint="default"/>
      </w:rPr>
    </w:lvl>
    <w:lvl w:ilvl="3" w:tplc="1D28E000" w:tentative="1">
      <w:start w:val="1"/>
      <w:numFmt w:val="bullet"/>
      <w:lvlText w:val="•"/>
      <w:lvlJc w:val="left"/>
      <w:pPr>
        <w:tabs>
          <w:tab w:val="num" w:pos="2880"/>
        </w:tabs>
        <w:ind w:left="2880" w:hanging="360"/>
      </w:pPr>
      <w:rPr>
        <w:rFonts w:ascii="Times New Roman" w:hAnsi="Times New Roman" w:hint="default"/>
      </w:rPr>
    </w:lvl>
    <w:lvl w:ilvl="4" w:tplc="FF18D932" w:tentative="1">
      <w:start w:val="1"/>
      <w:numFmt w:val="bullet"/>
      <w:lvlText w:val="•"/>
      <w:lvlJc w:val="left"/>
      <w:pPr>
        <w:tabs>
          <w:tab w:val="num" w:pos="3600"/>
        </w:tabs>
        <w:ind w:left="3600" w:hanging="360"/>
      </w:pPr>
      <w:rPr>
        <w:rFonts w:ascii="Times New Roman" w:hAnsi="Times New Roman" w:hint="default"/>
      </w:rPr>
    </w:lvl>
    <w:lvl w:ilvl="5" w:tplc="D6D89F20" w:tentative="1">
      <w:start w:val="1"/>
      <w:numFmt w:val="bullet"/>
      <w:lvlText w:val="•"/>
      <w:lvlJc w:val="left"/>
      <w:pPr>
        <w:tabs>
          <w:tab w:val="num" w:pos="4320"/>
        </w:tabs>
        <w:ind w:left="4320" w:hanging="360"/>
      </w:pPr>
      <w:rPr>
        <w:rFonts w:ascii="Times New Roman" w:hAnsi="Times New Roman" w:hint="default"/>
      </w:rPr>
    </w:lvl>
    <w:lvl w:ilvl="6" w:tplc="FED4C982" w:tentative="1">
      <w:start w:val="1"/>
      <w:numFmt w:val="bullet"/>
      <w:lvlText w:val="•"/>
      <w:lvlJc w:val="left"/>
      <w:pPr>
        <w:tabs>
          <w:tab w:val="num" w:pos="5040"/>
        </w:tabs>
        <w:ind w:left="5040" w:hanging="360"/>
      </w:pPr>
      <w:rPr>
        <w:rFonts w:ascii="Times New Roman" w:hAnsi="Times New Roman" w:hint="default"/>
      </w:rPr>
    </w:lvl>
    <w:lvl w:ilvl="7" w:tplc="1B667778" w:tentative="1">
      <w:start w:val="1"/>
      <w:numFmt w:val="bullet"/>
      <w:lvlText w:val="•"/>
      <w:lvlJc w:val="left"/>
      <w:pPr>
        <w:tabs>
          <w:tab w:val="num" w:pos="5760"/>
        </w:tabs>
        <w:ind w:left="5760" w:hanging="360"/>
      </w:pPr>
      <w:rPr>
        <w:rFonts w:ascii="Times New Roman" w:hAnsi="Times New Roman" w:hint="default"/>
      </w:rPr>
    </w:lvl>
    <w:lvl w:ilvl="8" w:tplc="B8088C2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FBF7B9E"/>
    <w:multiLevelType w:val="multilevel"/>
    <w:tmpl w:val="2CF07182"/>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E9C1ED4"/>
    <w:multiLevelType w:val="hybridMultilevel"/>
    <w:tmpl w:val="CCC40506"/>
    <w:lvl w:ilvl="0" w:tplc="FFFFFFFF">
      <w:start w:val="16"/>
      <w:numFmt w:val="decimal"/>
      <w:lvlText w:val="%1."/>
      <w:lvlJc w:val="left"/>
      <w:pPr>
        <w:tabs>
          <w:tab w:val="num" w:pos="780"/>
        </w:tabs>
        <w:ind w:left="780" w:hanging="4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1688197">
    <w:abstractNumId w:val="7"/>
  </w:num>
  <w:num w:numId="2" w16cid:durableId="1012344001">
    <w:abstractNumId w:val="3"/>
  </w:num>
  <w:num w:numId="3" w16cid:durableId="158235890">
    <w:abstractNumId w:val="4"/>
  </w:num>
  <w:num w:numId="4" w16cid:durableId="563829997">
    <w:abstractNumId w:val="1"/>
  </w:num>
  <w:num w:numId="5" w16cid:durableId="1421296357">
    <w:abstractNumId w:val="9"/>
  </w:num>
  <w:num w:numId="6" w16cid:durableId="1210648515">
    <w:abstractNumId w:val="2"/>
  </w:num>
  <w:num w:numId="7" w16cid:durableId="862206532">
    <w:abstractNumId w:val="0"/>
  </w:num>
  <w:num w:numId="8" w16cid:durableId="248393766">
    <w:abstractNumId w:val="6"/>
  </w:num>
  <w:num w:numId="9" w16cid:durableId="544878676">
    <w:abstractNumId w:val="8"/>
  </w:num>
  <w:num w:numId="10" w16cid:durableId="1288663605">
    <w:abstractNumId w:val="11"/>
  </w:num>
  <w:num w:numId="11" w16cid:durableId="488711546">
    <w:abstractNumId w:val="10"/>
  </w:num>
  <w:num w:numId="12" w16cid:durableId="183810745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ri Bonertz">
    <w15:presenceInfo w15:providerId="None" w15:userId="Lori Bonertz"/>
  </w15:person>
  <w15:person w15:author="wel come">
    <w15:presenceInfo w15:providerId="Windows Live" w15:userId="dd7c32d5021cd5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Twins.enl&lt;/item&gt;&lt;/Libraries&gt;&lt;/ENLibraries&gt;"/>
  </w:docVars>
  <w:rsids>
    <w:rsidRoot w:val="00490375"/>
    <w:rsid w:val="00001EA8"/>
    <w:rsid w:val="0000262B"/>
    <w:rsid w:val="00005DC5"/>
    <w:rsid w:val="0003694E"/>
    <w:rsid w:val="000370DF"/>
    <w:rsid w:val="00041C93"/>
    <w:rsid w:val="0005630A"/>
    <w:rsid w:val="000906D9"/>
    <w:rsid w:val="000B531F"/>
    <w:rsid w:val="000D0A46"/>
    <w:rsid w:val="000D3077"/>
    <w:rsid w:val="000E16F7"/>
    <w:rsid w:val="000E2E85"/>
    <w:rsid w:val="000E7887"/>
    <w:rsid w:val="000F5D4C"/>
    <w:rsid w:val="0011692C"/>
    <w:rsid w:val="001178ED"/>
    <w:rsid w:val="00120F2F"/>
    <w:rsid w:val="00133612"/>
    <w:rsid w:val="00157A65"/>
    <w:rsid w:val="00163F58"/>
    <w:rsid w:val="00180436"/>
    <w:rsid w:val="001A24DA"/>
    <w:rsid w:val="001B6297"/>
    <w:rsid w:val="001D3EDD"/>
    <w:rsid w:val="001D7764"/>
    <w:rsid w:val="001F23AA"/>
    <w:rsid w:val="001F5A59"/>
    <w:rsid w:val="00220C43"/>
    <w:rsid w:val="0022307D"/>
    <w:rsid w:val="00241DEB"/>
    <w:rsid w:val="00246B98"/>
    <w:rsid w:val="00273048"/>
    <w:rsid w:val="002A6BB7"/>
    <w:rsid w:val="002B0A2D"/>
    <w:rsid w:val="002B7D0D"/>
    <w:rsid w:val="002D32B7"/>
    <w:rsid w:val="002E1F56"/>
    <w:rsid w:val="002E7F66"/>
    <w:rsid w:val="002F2A42"/>
    <w:rsid w:val="0033011D"/>
    <w:rsid w:val="003422F2"/>
    <w:rsid w:val="00346A28"/>
    <w:rsid w:val="00360578"/>
    <w:rsid w:val="00382304"/>
    <w:rsid w:val="003901DD"/>
    <w:rsid w:val="003A0EB0"/>
    <w:rsid w:val="003E03F8"/>
    <w:rsid w:val="003E22AB"/>
    <w:rsid w:val="003F39CB"/>
    <w:rsid w:val="00423147"/>
    <w:rsid w:val="00425623"/>
    <w:rsid w:val="004332A0"/>
    <w:rsid w:val="00434A51"/>
    <w:rsid w:val="00440E5A"/>
    <w:rsid w:val="00470327"/>
    <w:rsid w:val="0047308C"/>
    <w:rsid w:val="00490375"/>
    <w:rsid w:val="00492D4C"/>
    <w:rsid w:val="004B0BE5"/>
    <w:rsid w:val="004C2569"/>
    <w:rsid w:val="004E3F1E"/>
    <w:rsid w:val="004E5C8F"/>
    <w:rsid w:val="004F267B"/>
    <w:rsid w:val="004F7219"/>
    <w:rsid w:val="00515CD2"/>
    <w:rsid w:val="00517C53"/>
    <w:rsid w:val="00520497"/>
    <w:rsid w:val="00521C61"/>
    <w:rsid w:val="00526A17"/>
    <w:rsid w:val="00534476"/>
    <w:rsid w:val="00535D3E"/>
    <w:rsid w:val="00547E73"/>
    <w:rsid w:val="00566B6A"/>
    <w:rsid w:val="00573390"/>
    <w:rsid w:val="00573730"/>
    <w:rsid w:val="0057599C"/>
    <w:rsid w:val="005827FF"/>
    <w:rsid w:val="005939D3"/>
    <w:rsid w:val="005B1711"/>
    <w:rsid w:val="005C7DFC"/>
    <w:rsid w:val="005D7ADF"/>
    <w:rsid w:val="005F4558"/>
    <w:rsid w:val="00602062"/>
    <w:rsid w:val="00604565"/>
    <w:rsid w:val="00654995"/>
    <w:rsid w:val="00657EE4"/>
    <w:rsid w:val="006927D3"/>
    <w:rsid w:val="00692C18"/>
    <w:rsid w:val="006A4B0C"/>
    <w:rsid w:val="006C16C8"/>
    <w:rsid w:val="006C26C6"/>
    <w:rsid w:val="006D2964"/>
    <w:rsid w:val="006E06F0"/>
    <w:rsid w:val="006E2FD5"/>
    <w:rsid w:val="007022E1"/>
    <w:rsid w:val="00711367"/>
    <w:rsid w:val="00715900"/>
    <w:rsid w:val="007261E2"/>
    <w:rsid w:val="00733857"/>
    <w:rsid w:val="00733E0A"/>
    <w:rsid w:val="00734871"/>
    <w:rsid w:val="00745187"/>
    <w:rsid w:val="00745ADD"/>
    <w:rsid w:val="00750EAA"/>
    <w:rsid w:val="00754B75"/>
    <w:rsid w:val="0077414C"/>
    <w:rsid w:val="007759E5"/>
    <w:rsid w:val="00775F5C"/>
    <w:rsid w:val="007865AE"/>
    <w:rsid w:val="00797A7C"/>
    <w:rsid w:val="007B6D85"/>
    <w:rsid w:val="007D5718"/>
    <w:rsid w:val="00802129"/>
    <w:rsid w:val="0080372D"/>
    <w:rsid w:val="00807C27"/>
    <w:rsid w:val="008101D1"/>
    <w:rsid w:val="00822D2B"/>
    <w:rsid w:val="008328E7"/>
    <w:rsid w:val="008457EC"/>
    <w:rsid w:val="00846B60"/>
    <w:rsid w:val="008601B4"/>
    <w:rsid w:val="00874998"/>
    <w:rsid w:val="0088356A"/>
    <w:rsid w:val="00892827"/>
    <w:rsid w:val="008A4BCA"/>
    <w:rsid w:val="008C1C5B"/>
    <w:rsid w:val="008C7F03"/>
    <w:rsid w:val="008D3A96"/>
    <w:rsid w:val="008E3CB2"/>
    <w:rsid w:val="008E5306"/>
    <w:rsid w:val="008F39D7"/>
    <w:rsid w:val="0090181A"/>
    <w:rsid w:val="0091447C"/>
    <w:rsid w:val="0093039E"/>
    <w:rsid w:val="00941736"/>
    <w:rsid w:val="0095167F"/>
    <w:rsid w:val="00955B98"/>
    <w:rsid w:val="00955FC4"/>
    <w:rsid w:val="00957CC1"/>
    <w:rsid w:val="00963EF0"/>
    <w:rsid w:val="00974AC3"/>
    <w:rsid w:val="009A0292"/>
    <w:rsid w:val="009D137D"/>
    <w:rsid w:val="009F2DC5"/>
    <w:rsid w:val="009F31A4"/>
    <w:rsid w:val="00A01F8A"/>
    <w:rsid w:val="00A22295"/>
    <w:rsid w:val="00A550B2"/>
    <w:rsid w:val="00A630BA"/>
    <w:rsid w:val="00A766C3"/>
    <w:rsid w:val="00AA3CFD"/>
    <w:rsid w:val="00AA5CB8"/>
    <w:rsid w:val="00AA74FD"/>
    <w:rsid w:val="00AB7C63"/>
    <w:rsid w:val="00AC3E7B"/>
    <w:rsid w:val="00AE7590"/>
    <w:rsid w:val="00AF395F"/>
    <w:rsid w:val="00B11ECC"/>
    <w:rsid w:val="00B207D4"/>
    <w:rsid w:val="00B343B6"/>
    <w:rsid w:val="00B52642"/>
    <w:rsid w:val="00B60B24"/>
    <w:rsid w:val="00B74EAA"/>
    <w:rsid w:val="00BB046A"/>
    <w:rsid w:val="00BB35E2"/>
    <w:rsid w:val="00BB75DF"/>
    <w:rsid w:val="00BC1F89"/>
    <w:rsid w:val="00BC3399"/>
    <w:rsid w:val="00BD33D3"/>
    <w:rsid w:val="00BE181E"/>
    <w:rsid w:val="00C1094B"/>
    <w:rsid w:val="00C13462"/>
    <w:rsid w:val="00C170CE"/>
    <w:rsid w:val="00C17755"/>
    <w:rsid w:val="00C43508"/>
    <w:rsid w:val="00C437A4"/>
    <w:rsid w:val="00C50C25"/>
    <w:rsid w:val="00C607BF"/>
    <w:rsid w:val="00C7499C"/>
    <w:rsid w:val="00C74ACF"/>
    <w:rsid w:val="00C86983"/>
    <w:rsid w:val="00C8799C"/>
    <w:rsid w:val="00C961A8"/>
    <w:rsid w:val="00CC122F"/>
    <w:rsid w:val="00CC168D"/>
    <w:rsid w:val="00CC5E2B"/>
    <w:rsid w:val="00CD0A2D"/>
    <w:rsid w:val="00CE55A6"/>
    <w:rsid w:val="00CE5E53"/>
    <w:rsid w:val="00CF1782"/>
    <w:rsid w:val="00D41B34"/>
    <w:rsid w:val="00D41DA6"/>
    <w:rsid w:val="00D62E66"/>
    <w:rsid w:val="00D77FD1"/>
    <w:rsid w:val="00D80720"/>
    <w:rsid w:val="00D9301E"/>
    <w:rsid w:val="00DA7B31"/>
    <w:rsid w:val="00DE6760"/>
    <w:rsid w:val="00DF1662"/>
    <w:rsid w:val="00DF3CD5"/>
    <w:rsid w:val="00DF6F8F"/>
    <w:rsid w:val="00E07413"/>
    <w:rsid w:val="00E234C1"/>
    <w:rsid w:val="00E55086"/>
    <w:rsid w:val="00E62945"/>
    <w:rsid w:val="00E646C9"/>
    <w:rsid w:val="00E751E7"/>
    <w:rsid w:val="00E85D9B"/>
    <w:rsid w:val="00E9010F"/>
    <w:rsid w:val="00E933A7"/>
    <w:rsid w:val="00EB4632"/>
    <w:rsid w:val="00EB5FF7"/>
    <w:rsid w:val="00EC590A"/>
    <w:rsid w:val="00EF3A48"/>
    <w:rsid w:val="00F4387D"/>
    <w:rsid w:val="00FA391B"/>
    <w:rsid w:val="00FA6C2C"/>
    <w:rsid w:val="00FB16BD"/>
    <w:rsid w:val="00FB39F5"/>
    <w:rsid w:val="00FD2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4BE0"/>
  <w15:docId w15:val="{31373493-32DA-F746-93E3-86BF80DE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11D"/>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0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46A"/>
    <w:rPr>
      <w:rFonts w:ascii="Tahoma" w:hAnsi="Tahoma" w:cs="Tahoma"/>
      <w:sz w:val="16"/>
      <w:szCs w:val="16"/>
    </w:rPr>
  </w:style>
  <w:style w:type="table" w:styleId="TableGrid">
    <w:name w:val="Table Grid"/>
    <w:basedOn w:val="TableNormal"/>
    <w:uiPriority w:val="59"/>
    <w:rsid w:val="00BE181E"/>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33612"/>
    <w:pPr>
      <w:spacing w:after="0" w:line="240" w:lineRule="auto"/>
    </w:pPr>
  </w:style>
  <w:style w:type="character" w:styleId="CommentReference">
    <w:name w:val="annotation reference"/>
    <w:basedOn w:val="DefaultParagraphFont"/>
    <w:uiPriority w:val="99"/>
    <w:semiHidden/>
    <w:unhideWhenUsed/>
    <w:rsid w:val="009F2DC5"/>
    <w:rPr>
      <w:sz w:val="16"/>
      <w:szCs w:val="16"/>
    </w:rPr>
  </w:style>
  <w:style w:type="paragraph" w:styleId="CommentText">
    <w:name w:val="annotation text"/>
    <w:basedOn w:val="Normal"/>
    <w:link w:val="CommentTextChar"/>
    <w:uiPriority w:val="99"/>
    <w:semiHidden/>
    <w:unhideWhenUsed/>
    <w:rsid w:val="009F2DC5"/>
    <w:pPr>
      <w:spacing w:line="240" w:lineRule="auto"/>
    </w:pPr>
    <w:rPr>
      <w:sz w:val="20"/>
      <w:szCs w:val="20"/>
    </w:rPr>
  </w:style>
  <w:style w:type="character" w:customStyle="1" w:styleId="CommentTextChar">
    <w:name w:val="Comment Text Char"/>
    <w:basedOn w:val="DefaultParagraphFont"/>
    <w:link w:val="CommentText"/>
    <w:uiPriority w:val="99"/>
    <w:semiHidden/>
    <w:rsid w:val="009F2DC5"/>
    <w:rPr>
      <w:sz w:val="20"/>
      <w:szCs w:val="20"/>
    </w:rPr>
  </w:style>
  <w:style w:type="paragraph" w:styleId="CommentSubject">
    <w:name w:val="annotation subject"/>
    <w:basedOn w:val="CommentText"/>
    <w:next w:val="CommentText"/>
    <w:link w:val="CommentSubjectChar"/>
    <w:uiPriority w:val="99"/>
    <w:semiHidden/>
    <w:unhideWhenUsed/>
    <w:rsid w:val="009F2DC5"/>
    <w:rPr>
      <w:b/>
      <w:bCs/>
    </w:rPr>
  </w:style>
  <w:style w:type="character" w:customStyle="1" w:styleId="CommentSubjectChar">
    <w:name w:val="Comment Subject Char"/>
    <w:basedOn w:val="CommentTextChar"/>
    <w:link w:val="CommentSubject"/>
    <w:uiPriority w:val="99"/>
    <w:semiHidden/>
    <w:rsid w:val="009F2D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77856">
      <w:bodyDiv w:val="1"/>
      <w:marLeft w:val="0"/>
      <w:marRight w:val="0"/>
      <w:marTop w:val="0"/>
      <w:marBottom w:val="0"/>
      <w:divBdr>
        <w:top w:val="none" w:sz="0" w:space="0" w:color="auto"/>
        <w:left w:val="none" w:sz="0" w:space="0" w:color="auto"/>
        <w:bottom w:val="none" w:sz="0" w:space="0" w:color="auto"/>
        <w:right w:val="none" w:sz="0" w:space="0" w:color="auto"/>
      </w:divBdr>
    </w:div>
    <w:div w:id="288174425">
      <w:bodyDiv w:val="1"/>
      <w:marLeft w:val="0"/>
      <w:marRight w:val="0"/>
      <w:marTop w:val="0"/>
      <w:marBottom w:val="0"/>
      <w:divBdr>
        <w:top w:val="none" w:sz="0" w:space="0" w:color="auto"/>
        <w:left w:val="none" w:sz="0" w:space="0" w:color="auto"/>
        <w:bottom w:val="none" w:sz="0" w:space="0" w:color="auto"/>
        <w:right w:val="none" w:sz="0" w:space="0" w:color="auto"/>
      </w:divBdr>
      <w:divsChild>
        <w:div w:id="1638487780">
          <w:marLeft w:val="720"/>
          <w:marRight w:val="0"/>
          <w:marTop w:val="240"/>
          <w:marBottom w:val="0"/>
          <w:divBdr>
            <w:top w:val="none" w:sz="0" w:space="0" w:color="auto"/>
            <w:left w:val="none" w:sz="0" w:space="0" w:color="auto"/>
            <w:bottom w:val="none" w:sz="0" w:space="0" w:color="auto"/>
            <w:right w:val="none" w:sz="0" w:space="0" w:color="auto"/>
          </w:divBdr>
        </w:div>
        <w:div w:id="1985500722">
          <w:marLeft w:val="720"/>
          <w:marRight w:val="0"/>
          <w:marTop w:val="240"/>
          <w:marBottom w:val="0"/>
          <w:divBdr>
            <w:top w:val="none" w:sz="0" w:space="0" w:color="auto"/>
            <w:left w:val="none" w:sz="0" w:space="0" w:color="auto"/>
            <w:bottom w:val="none" w:sz="0" w:space="0" w:color="auto"/>
            <w:right w:val="none" w:sz="0" w:space="0" w:color="auto"/>
          </w:divBdr>
        </w:div>
      </w:divsChild>
    </w:div>
    <w:div w:id="303395689">
      <w:bodyDiv w:val="1"/>
      <w:marLeft w:val="0"/>
      <w:marRight w:val="0"/>
      <w:marTop w:val="0"/>
      <w:marBottom w:val="0"/>
      <w:divBdr>
        <w:top w:val="none" w:sz="0" w:space="0" w:color="auto"/>
        <w:left w:val="none" w:sz="0" w:space="0" w:color="auto"/>
        <w:bottom w:val="none" w:sz="0" w:space="0" w:color="auto"/>
        <w:right w:val="none" w:sz="0" w:space="0" w:color="auto"/>
      </w:divBdr>
    </w:div>
    <w:div w:id="619068713">
      <w:bodyDiv w:val="1"/>
      <w:marLeft w:val="0"/>
      <w:marRight w:val="0"/>
      <w:marTop w:val="0"/>
      <w:marBottom w:val="0"/>
      <w:divBdr>
        <w:top w:val="none" w:sz="0" w:space="0" w:color="auto"/>
        <w:left w:val="none" w:sz="0" w:space="0" w:color="auto"/>
        <w:bottom w:val="none" w:sz="0" w:space="0" w:color="auto"/>
        <w:right w:val="none" w:sz="0" w:space="0" w:color="auto"/>
      </w:divBdr>
      <w:divsChild>
        <w:div w:id="363680911">
          <w:marLeft w:val="720"/>
          <w:marRight w:val="0"/>
          <w:marTop w:val="240"/>
          <w:marBottom w:val="0"/>
          <w:divBdr>
            <w:top w:val="none" w:sz="0" w:space="0" w:color="auto"/>
            <w:left w:val="none" w:sz="0" w:space="0" w:color="auto"/>
            <w:bottom w:val="none" w:sz="0" w:space="0" w:color="auto"/>
            <w:right w:val="none" w:sz="0" w:space="0" w:color="auto"/>
          </w:divBdr>
        </w:div>
      </w:divsChild>
    </w:div>
    <w:div w:id="677852870">
      <w:bodyDiv w:val="1"/>
      <w:marLeft w:val="0"/>
      <w:marRight w:val="0"/>
      <w:marTop w:val="0"/>
      <w:marBottom w:val="0"/>
      <w:divBdr>
        <w:top w:val="none" w:sz="0" w:space="0" w:color="auto"/>
        <w:left w:val="none" w:sz="0" w:space="0" w:color="auto"/>
        <w:bottom w:val="none" w:sz="0" w:space="0" w:color="auto"/>
        <w:right w:val="none" w:sz="0" w:space="0" w:color="auto"/>
      </w:divBdr>
      <w:divsChild>
        <w:div w:id="506336456">
          <w:marLeft w:val="720"/>
          <w:marRight w:val="0"/>
          <w:marTop w:val="240"/>
          <w:marBottom w:val="0"/>
          <w:divBdr>
            <w:top w:val="none" w:sz="0" w:space="0" w:color="auto"/>
            <w:left w:val="none" w:sz="0" w:space="0" w:color="auto"/>
            <w:bottom w:val="none" w:sz="0" w:space="0" w:color="auto"/>
            <w:right w:val="none" w:sz="0" w:space="0" w:color="auto"/>
          </w:divBdr>
        </w:div>
        <w:div w:id="727341146">
          <w:marLeft w:val="720"/>
          <w:marRight w:val="0"/>
          <w:marTop w:val="240"/>
          <w:marBottom w:val="0"/>
          <w:divBdr>
            <w:top w:val="none" w:sz="0" w:space="0" w:color="auto"/>
            <w:left w:val="none" w:sz="0" w:space="0" w:color="auto"/>
            <w:bottom w:val="none" w:sz="0" w:space="0" w:color="auto"/>
            <w:right w:val="none" w:sz="0" w:space="0" w:color="auto"/>
          </w:divBdr>
        </w:div>
        <w:div w:id="1194540145">
          <w:marLeft w:val="720"/>
          <w:marRight w:val="0"/>
          <w:marTop w:val="240"/>
          <w:marBottom w:val="0"/>
          <w:divBdr>
            <w:top w:val="none" w:sz="0" w:space="0" w:color="auto"/>
            <w:left w:val="none" w:sz="0" w:space="0" w:color="auto"/>
            <w:bottom w:val="none" w:sz="0" w:space="0" w:color="auto"/>
            <w:right w:val="none" w:sz="0" w:space="0" w:color="auto"/>
          </w:divBdr>
        </w:div>
        <w:div w:id="1316257385">
          <w:marLeft w:val="1440"/>
          <w:marRight w:val="0"/>
          <w:marTop w:val="240"/>
          <w:marBottom w:val="0"/>
          <w:divBdr>
            <w:top w:val="none" w:sz="0" w:space="0" w:color="auto"/>
            <w:left w:val="none" w:sz="0" w:space="0" w:color="auto"/>
            <w:bottom w:val="none" w:sz="0" w:space="0" w:color="auto"/>
            <w:right w:val="none" w:sz="0" w:space="0" w:color="auto"/>
          </w:divBdr>
        </w:div>
      </w:divsChild>
    </w:div>
    <w:div w:id="712968193">
      <w:bodyDiv w:val="1"/>
      <w:marLeft w:val="0"/>
      <w:marRight w:val="0"/>
      <w:marTop w:val="0"/>
      <w:marBottom w:val="0"/>
      <w:divBdr>
        <w:top w:val="none" w:sz="0" w:space="0" w:color="auto"/>
        <w:left w:val="none" w:sz="0" w:space="0" w:color="auto"/>
        <w:bottom w:val="none" w:sz="0" w:space="0" w:color="auto"/>
        <w:right w:val="none" w:sz="0" w:space="0" w:color="auto"/>
      </w:divBdr>
    </w:div>
    <w:div w:id="744840708">
      <w:bodyDiv w:val="1"/>
      <w:marLeft w:val="0"/>
      <w:marRight w:val="0"/>
      <w:marTop w:val="0"/>
      <w:marBottom w:val="0"/>
      <w:divBdr>
        <w:top w:val="none" w:sz="0" w:space="0" w:color="auto"/>
        <w:left w:val="none" w:sz="0" w:space="0" w:color="auto"/>
        <w:bottom w:val="none" w:sz="0" w:space="0" w:color="auto"/>
        <w:right w:val="none" w:sz="0" w:space="0" w:color="auto"/>
      </w:divBdr>
    </w:div>
    <w:div w:id="851723553">
      <w:bodyDiv w:val="1"/>
      <w:marLeft w:val="0"/>
      <w:marRight w:val="0"/>
      <w:marTop w:val="0"/>
      <w:marBottom w:val="0"/>
      <w:divBdr>
        <w:top w:val="none" w:sz="0" w:space="0" w:color="auto"/>
        <w:left w:val="none" w:sz="0" w:space="0" w:color="auto"/>
        <w:bottom w:val="none" w:sz="0" w:space="0" w:color="auto"/>
        <w:right w:val="none" w:sz="0" w:space="0" w:color="auto"/>
      </w:divBdr>
      <w:divsChild>
        <w:div w:id="1217159947">
          <w:marLeft w:val="720"/>
          <w:marRight w:val="0"/>
          <w:marTop w:val="240"/>
          <w:marBottom w:val="0"/>
          <w:divBdr>
            <w:top w:val="none" w:sz="0" w:space="0" w:color="auto"/>
            <w:left w:val="none" w:sz="0" w:space="0" w:color="auto"/>
            <w:bottom w:val="none" w:sz="0" w:space="0" w:color="auto"/>
            <w:right w:val="none" w:sz="0" w:space="0" w:color="auto"/>
          </w:divBdr>
        </w:div>
        <w:div w:id="1313407675">
          <w:marLeft w:val="720"/>
          <w:marRight w:val="0"/>
          <w:marTop w:val="240"/>
          <w:marBottom w:val="0"/>
          <w:divBdr>
            <w:top w:val="none" w:sz="0" w:space="0" w:color="auto"/>
            <w:left w:val="none" w:sz="0" w:space="0" w:color="auto"/>
            <w:bottom w:val="none" w:sz="0" w:space="0" w:color="auto"/>
            <w:right w:val="none" w:sz="0" w:space="0" w:color="auto"/>
          </w:divBdr>
        </w:div>
        <w:div w:id="1432627981">
          <w:marLeft w:val="720"/>
          <w:marRight w:val="0"/>
          <w:marTop w:val="240"/>
          <w:marBottom w:val="0"/>
          <w:divBdr>
            <w:top w:val="none" w:sz="0" w:space="0" w:color="auto"/>
            <w:left w:val="none" w:sz="0" w:space="0" w:color="auto"/>
            <w:bottom w:val="none" w:sz="0" w:space="0" w:color="auto"/>
            <w:right w:val="none" w:sz="0" w:space="0" w:color="auto"/>
          </w:divBdr>
        </w:div>
      </w:divsChild>
    </w:div>
    <w:div w:id="983317931">
      <w:bodyDiv w:val="1"/>
      <w:marLeft w:val="0"/>
      <w:marRight w:val="0"/>
      <w:marTop w:val="0"/>
      <w:marBottom w:val="0"/>
      <w:divBdr>
        <w:top w:val="none" w:sz="0" w:space="0" w:color="auto"/>
        <w:left w:val="none" w:sz="0" w:space="0" w:color="auto"/>
        <w:bottom w:val="none" w:sz="0" w:space="0" w:color="auto"/>
        <w:right w:val="none" w:sz="0" w:space="0" w:color="auto"/>
      </w:divBdr>
    </w:div>
    <w:div w:id="1058017286">
      <w:bodyDiv w:val="1"/>
      <w:marLeft w:val="0"/>
      <w:marRight w:val="0"/>
      <w:marTop w:val="0"/>
      <w:marBottom w:val="0"/>
      <w:divBdr>
        <w:top w:val="none" w:sz="0" w:space="0" w:color="auto"/>
        <w:left w:val="none" w:sz="0" w:space="0" w:color="auto"/>
        <w:bottom w:val="none" w:sz="0" w:space="0" w:color="auto"/>
        <w:right w:val="none" w:sz="0" w:space="0" w:color="auto"/>
      </w:divBdr>
    </w:div>
    <w:div w:id="1119379542">
      <w:bodyDiv w:val="1"/>
      <w:marLeft w:val="0"/>
      <w:marRight w:val="0"/>
      <w:marTop w:val="0"/>
      <w:marBottom w:val="0"/>
      <w:divBdr>
        <w:top w:val="none" w:sz="0" w:space="0" w:color="auto"/>
        <w:left w:val="none" w:sz="0" w:space="0" w:color="auto"/>
        <w:bottom w:val="none" w:sz="0" w:space="0" w:color="auto"/>
        <w:right w:val="none" w:sz="0" w:space="0" w:color="auto"/>
      </w:divBdr>
      <w:divsChild>
        <w:div w:id="1594779787">
          <w:marLeft w:val="720"/>
          <w:marRight w:val="0"/>
          <w:marTop w:val="240"/>
          <w:marBottom w:val="0"/>
          <w:divBdr>
            <w:top w:val="none" w:sz="0" w:space="0" w:color="auto"/>
            <w:left w:val="none" w:sz="0" w:space="0" w:color="auto"/>
            <w:bottom w:val="none" w:sz="0" w:space="0" w:color="auto"/>
            <w:right w:val="none" w:sz="0" w:space="0" w:color="auto"/>
          </w:divBdr>
        </w:div>
      </w:divsChild>
    </w:div>
    <w:div w:id="1368871616">
      <w:bodyDiv w:val="1"/>
      <w:marLeft w:val="0"/>
      <w:marRight w:val="0"/>
      <w:marTop w:val="0"/>
      <w:marBottom w:val="0"/>
      <w:divBdr>
        <w:top w:val="none" w:sz="0" w:space="0" w:color="auto"/>
        <w:left w:val="none" w:sz="0" w:space="0" w:color="auto"/>
        <w:bottom w:val="none" w:sz="0" w:space="0" w:color="auto"/>
        <w:right w:val="none" w:sz="0" w:space="0" w:color="auto"/>
      </w:divBdr>
    </w:div>
    <w:div w:id="1440950543">
      <w:bodyDiv w:val="1"/>
      <w:marLeft w:val="0"/>
      <w:marRight w:val="0"/>
      <w:marTop w:val="0"/>
      <w:marBottom w:val="0"/>
      <w:divBdr>
        <w:top w:val="none" w:sz="0" w:space="0" w:color="auto"/>
        <w:left w:val="none" w:sz="0" w:space="0" w:color="auto"/>
        <w:bottom w:val="none" w:sz="0" w:space="0" w:color="auto"/>
        <w:right w:val="none" w:sz="0" w:space="0" w:color="auto"/>
      </w:divBdr>
    </w:div>
    <w:div w:id="1608465086">
      <w:bodyDiv w:val="1"/>
      <w:marLeft w:val="0"/>
      <w:marRight w:val="0"/>
      <w:marTop w:val="0"/>
      <w:marBottom w:val="0"/>
      <w:divBdr>
        <w:top w:val="none" w:sz="0" w:space="0" w:color="auto"/>
        <w:left w:val="none" w:sz="0" w:space="0" w:color="auto"/>
        <w:bottom w:val="none" w:sz="0" w:space="0" w:color="auto"/>
        <w:right w:val="none" w:sz="0" w:space="0" w:color="auto"/>
      </w:divBdr>
    </w:div>
    <w:div w:id="1641838970">
      <w:bodyDiv w:val="1"/>
      <w:marLeft w:val="0"/>
      <w:marRight w:val="0"/>
      <w:marTop w:val="0"/>
      <w:marBottom w:val="0"/>
      <w:divBdr>
        <w:top w:val="none" w:sz="0" w:space="0" w:color="auto"/>
        <w:left w:val="none" w:sz="0" w:space="0" w:color="auto"/>
        <w:bottom w:val="none" w:sz="0" w:space="0" w:color="auto"/>
        <w:right w:val="none" w:sz="0" w:space="0" w:color="auto"/>
      </w:divBdr>
      <w:divsChild>
        <w:div w:id="1419792469">
          <w:marLeft w:val="720"/>
          <w:marRight w:val="0"/>
          <w:marTop w:val="240"/>
          <w:marBottom w:val="0"/>
          <w:divBdr>
            <w:top w:val="none" w:sz="0" w:space="0" w:color="auto"/>
            <w:left w:val="none" w:sz="0" w:space="0" w:color="auto"/>
            <w:bottom w:val="none" w:sz="0" w:space="0" w:color="auto"/>
            <w:right w:val="none" w:sz="0" w:space="0" w:color="auto"/>
          </w:divBdr>
        </w:div>
      </w:divsChild>
    </w:div>
    <w:div w:id="1652556389">
      <w:bodyDiv w:val="1"/>
      <w:marLeft w:val="0"/>
      <w:marRight w:val="0"/>
      <w:marTop w:val="0"/>
      <w:marBottom w:val="0"/>
      <w:divBdr>
        <w:top w:val="none" w:sz="0" w:space="0" w:color="auto"/>
        <w:left w:val="none" w:sz="0" w:space="0" w:color="auto"/>
        <w:bottom w:val="none" w:sz="0" w:space="0" w:color="auto"/>
        <w:right w:val="none" w:sz="0" w:space="0" w:color="auto"/>
      </w:divBdr>
      <w:divsChild>
        <w:div w:id="654796092">
          <w:marLeft w:val="720"/>
          <w:marRight w:val="0"/>
          <w:marTop w:val="240"/>
          <w:marBottom w:val="0"/>
          <w:divBdr>
            <w:top w:val="none" w:sz="0" w:space="0" w:color="auto"/>
            <w:left w:val="none" w:sz="0" w:space="0" w:color="auto"/>
            <w:bottom w:val="none" w:sz="0" w:space="0" w:color="auto"/>
            <w:right w:val="none" w:sz="0" w:space="0" w:color="auto"/>
          </w:divBdr>
        </w:div>
      </w:divsChild>
    </w:div>
    <w:div w:id="1790201196">
      <w:bodyDiv w:val="1"/>
      <w:marLeft w:val="0"/>
      <w:marRight w:val="0"/>
      <w:marTop w:val="0"/>
      <w:marBottom w:val="0"/>
      <w:divBdr>
        <w:top w:val="none" w:sz="0" w:space="0" w:color="auto"/>
        <w:left w:val="none" w:sz="0" w:space="0" w:color="auto"/>
        <w:bottom w:val="none" w:sz="0" w:space="0" w:color="auto"/>
        <w:right w:val="none" w:sz="0" w:space="0" w:color="auto"/>
      </w:divBdr>
    </w:div>
    <w:div w:id="1974215911">
      <w:bodyDiv w:val="1"/>
      <w:marLeft w:val="0"/>
      <w:marRight w:val="0"/>
      <w:marTop w:val="0"/>
      <w:marBottom w:val="0"/>
      <w:divBdr>
        <w:top w:val="none" w:sz="0" w:space="0" w:color="auto"/>
        <w:left w:val="none" w:sz="0" w:space="0" w:color="auto"/>
        <w:bottom w:val="none" w:sz="0" w:space="0" w:color="auto"/>
        <w:right w:val="none" w:sz="0" w:space="0" w:color="auto"/>
      </w:divBdr>
      <w:divsChild>
        <w:div w:id="1797031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1421</TotalTime>
  <Pages>15</Pages>
  <Words>4687</Words>
  <Characters>26719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dc:creator>
  <cp:keywords/>
  <dc:description/>
  <cp:lastModifiedBy>wel come</cp:lastModifiedBy>
  <cp:revision>76</cp:revision>
  <dcterms:created xsi:type="dcterms:W3CDTF">2022-06-28T15:10:00Z</dcterms:created>
  <dcterms:modified xsi:type="dcterms:W3CDTF">2022-07-26T03:04:00Z</dcterms:modified>
  <cp:category/>
</cp:coreProperties>
</file>